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3A839" w14:textId="77777777" w:rsidR="00EE75A2" w:rsidRPr="00CF491F" w:rsidRDefault="00EE75A2" w:rsidP="00AF706A">
      <w:pPr>
        <w:pStyle w:val="ABSHead"/>
      </w:pPr>
      <w:bookmarkStart w:id="2" w:name="_GoBack"/>
      <w:bookmarkEnd w:id="2"/>
      <w:r w:rsidRPr="00CF491F">
        <w:t>Abstract</w:t>
      </w:r>
    </w:p>
    <w:p w14:paraId="14793BEC" w14:textId="1F0E0B76" w:rsidR="00EE75A2" w:rsidRPr="00CF491F" w:rsidRDefault="00EE75A2" w:rsidP="00AF706A">
      <w:pPr>
        <w:pStyle w:val="ABSC"/>
      </w:pPr>
      <w:r w:rsidRPr="00CF491F">
        <w:t xml:space="preserve">This chapter describes the institutions of legislative debate in the Mexican </w:t>
      </w:r>
      <w:r w:rsidRPr="00CF491F">
        <w:rPr>
          <w:i/>
        </w:rPr>
        <w:t>C</w:t>
      </w:r>
      <w:r w:rsidRPr="00CF491F">
        <w:rPr>
          <w:i/>
          <w:shd w:val="clear" w:color="auto" w:fill="FF99CC"/>
        </w:rPr>
        <w:t>á</w:t>
      </w:r>
      <w:r w:rsidRPr="00CF491F">
        <w:rPr>
          <w:i/>
        </w:rPr>
        <w:t>mara de Diputados</w:t>
      </w:r>
      <w:r w:rsidRPr="00CF491F">
        <w:t xml:space="preserve"> and assesses predictors of floor participation. Multiple regression models are fit on more than </w:t>
      </w:r>
      <w:ins w:id="3" w:author="Christine Ranft" w:date="2021-03-01T12:14:00Z">
        <w:r w:rsidR="006E3EB3">
          <w:t>23,000</w:t>
        </w:r>
      </w:ins>
      <w:del w:id="4" w:author="Christine Ranft" w:date="2021-03-01T12:14:00Z">
        <w:r w:rsidRPr="00CF491F" w:rsidDel="006E3EB3">
          <w:delText>twenty-three thousand</w:delText>
        </w:r>
      </w:del>
      <w:r w:rsidRPr="00CF491F">
        <w:t xml:space="preserve"> speeches b</w:t>
      </w:r>
      <w:r w:rsidR="005D638F" w:rsidRPr="00CF491F">
        <w:t>etween 2006 and 2020. They show</w:t>
      </w:r>
      <w:r w:rsidRPr="00CF491F">
        <w:t xml:space="preserve"> that majority party members get privileged floor access, in both the number of speeches delivered and their word</w:t>
      </w:r>
      <w:ins w:id="5" w:author="Christine Ranft" w:date="2021-03-01T12:14:00Z">
        <w:r w:rsidR="006E3EB3">
          <w:t xml:space="preserve"> </w:t>
        </w:r>
      </w:ins>
      <w:del w:id="6" w:author="Christine Ranft" w:date="2021-03-01T12:14:00Z">
        <w:r w:rsidRPr="00CF491F" w:rsidDel="006E3EB3">
          <w:delText>-</w:delText>
        </w:r>
      </w:del>
      <w:r w:rsidRPr="00CF491F">
        <w:t>length, even after accounting for there being more potential speakers in larger parties. Other status indicators, such as committee chairs, party leaders, and seniority, have more modest but also positive effects in debate. Women speak more than men. And the removal of single-term limits in 2018, which tend to personalize elections, associate with a significant surge in floor participation.</w:t>
      </w:r>
    </w:p>
    <w:p w14:paraId="3EE5090B" w14:textId="77777777" w:rsidR="00AF706A" w:rsidRPr="00CF491F" w:rsidRDefault="00AF706A" w:rsidP="00AF706A">
      <w:pPr>
        <w:pStyle w:val="KWHead"/>
      </w:pPr>
      <w:r w:rsidRPr="00CF491F">
        <w:t>Keywords</w:t>
      </w:r>
    </w:p>
    <w:p w14:paraId="363FAFC2" w14:textId="78DA6E27" w:rsidR="00EE75A2" w:rsidRPr="00CF491F" w:rsidRDefault="006E3EB3" w:rsidP="00AF706A">
      <w:pPr>
        <w:pStyle w:val="KWC"/>
      </w:pPr>
      <w:ins w:id="7" w:author="Christine Ranft" w:date="2021-03-01T12:14:00Z">
        <w:r>
          <w:t>f</w:t>
        </w:r>
      </w:ins>
      <w:del w:id="8" w:author="Christine Ranft" w:date="2021-03-01T12:14:00Z">
        <w:r w:rsidR="00F6511A" w:rsidRPr="00CF491F" w:rsidDel="006E3EB3">
          <w:delText>F</w:delText>
        </w:r>
      </w:del>
      <w:r w:rsidR="00F6511A" w:rsidRPr="00CF491F">
        <w:t>loor debate; speech; Congress; presidential democracy;</w:t>
      </w:r>
      <w:r w:rsidR="00EE75A2" w:rsidRPr="00CF491F">
        <w:t xml:space="preserve"> Mexico</w:t>
      </w:r>
    </w:p>
    <w:p w14:paraId="5009C09F" w14:textId="77777777" w:rsidR="00FE65B5" w:rsidRPr="00CF491F" w:rsidRDefault="00FE65B5" w:rsidP="00FE65B5">
      <w:pPr>
        <w:pStyle w:val="P"/>
      </w:pPr>
      <w:r w:rsidRPr="00CF491F">
        <w:br w:type="page"/>
      </w:r>
    </w:p>
    <w:p w14:paraId="39797200" w14:textId="3DC6757A" w:rsidR="00F413BF" w:rsidRDefault="00F413BF" w:rsidP="00ED17C3">
      <w:pPr>
        <w:pStyle w:val="CT"/>
      </w:pPr>
      <w:ins w:id="9" w:author="Christine Ranft" w:date="2021-03-01T12:03:00Z">
        <w:r>
          <w:lastRenderedPageBreak/>
          <w:t>&lt;new page&gt;</w:t>
        </w:r>
      </w:ins>
    </w:p>
    <w:p w14:paraId="61821184" w14:textId="177D6680" w:rsidR="00F413BF" w:rsidRPr="00605CB5" w:rsidRDefault="00F413BF" w:rsidP="00605CB5">
      <w:pPr>
        <w:pStyle w:val="CN"/>
        <w:rPr>
          <w:ins w:id="10" w:author="Christine Ranft" w:date="2021-03-01T12:03:00Z"/>
        </w:rPr>
      </w:pPr>
      <w:ins w:id="11" w:author="Christine Ranft" w:date="2021-03-01T12:03:00Z">
        <w:r w:rsidRPr="00605CB5">
          <w:t>28</w:t>
        </w:r>
      </w:ins>
    </w:p>
    <w:p w14:paraId="2F660CCF" w14:textId="77777777" w:rsidR="006B73DB" w:rsidRPr="00605CB5" w:rsidRDefault="006B73DB" w:rsidP="00ED17C3">
      <w:pPr>
        <w:pStyle w:val="CT"/>
        <w:rPr>
          <w:ins w:id="12" w:author="Christine Ranft" w:date="2021-03-16T15:11:00Z"/>
          <w:b/>
        </w:rPr>
      </w:pPr>
      <w:ins w:id="13" w:author="Christine Ranft" w:date="2021-03-16T15:11:00Z">
        <w:r w:rsidRPr="00605CB5">
          <w:rPr>
            <w:b/>
          </w:rPr>
          <w:t>Mexico</w:t>
        </w:r>
      </w:ins>
    </w:p>
    <w:p w14:paraId="0BA13D2A" w14:textId="0752DB1E" w:rsidR="00FE65B5" w:rsidRPr="00CF491F" w:rsidRDefault="00ED17C3" w:rsidP="006B73DB">
      <w:pPr>
        <w:pStyle w:val="CST"/>
      </w:pPr>
      <w:del w:id="14" w:author="Christine Ranft" w:date="2021-03-16T15:11:00Z">
        <w:r w:rsidRPr="00CF491F" w:rsidDel="006B73DB">
          <w:delText>Legislative Debates in Mexico</w:delText>
        </w:r>
        <w:r w:rsidR="00CF491F" w:rsidRPr="00CF491F" w:rsidDel="006B73DB">
          <w:rPr>
            <w:highlight w:val="yellow"/>
          </w:rPr>
          <w:delText>’</w:delText>
        </w:r>
        <w:r w:rsidRPr="00CF491F" w:rsidDel="006B73DB">
          <w:delText>s</w:delText>
        </w:r>
      </w:del>
      <w:ins w:id="15" w:author="Christine Ranft" w:date="2021-03-16T15:11:00Z">
        <w:r w:rsidR="006B73DB">
          <w:t>Parties and Floor Access in the</w:t>
        </w:r>
      </w:ins>
      <w:r w:rsidRPr="00CF491F">
        <w:t xml:space="preserve"> </w:t>
      </w:r>
      <w:commentRangeStart w:id="16"/>
      <w:r w:rsidRPr="00CF491F">
        <w:rPr>
          <w:i/>
        </w:rPr>
        <w:t>C</w:t>
      </w:r>
      <w:r w:rsidRPr="00CF491F">
        <w:rPr>
          <w:i/>
          <w:shd w:val="clear" w:color="auto" w:fill="FF99CC"/>
        </w:rPr>
        <w:t>á</w:t>
      </w:r>
      <w:r w:rsidRPr="00CF491F">
        <w:rPr>
          <w:i/>
        </w:rPr>
        <w:t>mara de Diputad</w:t>
      </w:r>
      <w:commentRangeEnd w:id="16"/>
      <w:r w:rsidR="006E3EB3">
        <w:rPr>
          <w:rStyle w:val="CommentReference"/>
          <w:rFonts w:ascii="Times" w:hAnsi="Times" w:cs="Arial"/>
          <w:color w:val="00000A"/>
          <w:lang w:val="de-DE" w:eastAsia="de-DE"/>
        </w:rPr>
        <w:commentReference w:id="16"/>
      </w:r>
      <w:r w:rsidRPr="00CF491F">
        <w:rPr>
          <w:i/>
        </w:rPr>
        <w:t>os</w:t>
      </w:r>
    </w:p>
    <w:p w14:paraId="43B425EF" w14:textId="77777777" w:rsidR="00FE65B5" w:rsidRPr="00F413BF" w:rsidRDefault="00FE65B5" w:rsidP="00F413BF">
      <w:pPr>
        <w:pStyle w:val="CA"/>
        <w:jc w:val="center"/>
        <w:rPr>
          <w:i/>
          <w:iCs/>
        </w:rPr>
      </w:pPr>
      <w:r w:rsidRPr="00F413BF">
        <w:rPr>
          <w:i/>
          <w:iCs/>
        </w:rPr>
        <w:t>Eric Magar</w:t>
      </w:r>
    </w:p>
    <w:p w14:paraId="41013DAD" w14:textId="77777777" w:rsidR="00FE65B5" w:rsidRPr="00CF491F" w:rsidRDefault="00FE65B5" w:rsidP="00571ADC">
      <w:pPr>
        <w:pStyle w:val="CEPI"/>
      </w:pPr>
      <w:r w:rsidRPr="00CF491F">
        <w:t>In the end, the chamber is a mandarinate</w:t>
      </w:r>
    </w:p>
    <w:p w14:paraId="67A7E5CB" w14:textId="77777777" w:rsidR="00FE65B5" w:rsidRPr="00CF491F" w:rsidRDefault="00FE65B5" w:rsidP="00571ADC">
      <w:pPr>
        <w:pStyle w:val="CEPI"/>
      </w:pPr>
      <w:r w:rsidRPr="00CF491F">
        <w:t>where the few decide for all. This doesn</w:t>
      </w:r>
      <w:r w:rsidRPr="00CF491F">
        <w:rPr>
          <w:highlight w:val="yellow"/>
        </w:rPr>
        <w:t>’</w:t>
      </w:r>
      <w:r w:rsidRPr="00CF491F">
        <w:t>t</w:t>
      </w:r>
    </w:p>
    <w:p w14:paraId="2F2795AF" w14:textId="77777777" w:rsidR="00FE65B5" w:rsidRPr="00CF491F" w:rsidRDefault="00FE65B5" w:rsidP="00571ADC">
      <w:pPr>
        <w:pStyle w:val="CEPI"/>
      </w:pPr>
      <w:r w:rsidRPr="00CF491F">
        <w:t>mean that independent voices cannot</w:t>
      </w:r>
    </w:p>
    <w:p w14:paraId="1CA6147F" w14:textId="13F6CBD1" w:rsidR="00FE65B5" w:rsidRPr="00CF491F" w:rsidRDefault="00FE65B5" w:rsidP="00571ADC">
      <w:pPr>
        <w:pStyle w:val="CEPI"/>
      </w:pPr>
      <w:r w:rsidRPr="00CF491F">
        <w:t>speak</w:t>
      </w:r>
      <w:del w:id="17" w:author="Christine Ranft" w:date="2021-03-01T12:15:00Z">
        <w:r w:rsidRPr="00CF491F" w:rsidDel="006E3EB3">
          <w:delText xml:space="preserve"> ... </w:delText>
        </w:r>
      </w:del>
      <w:ins w:id="18" w:author="Christine Ranft" w:date="2021-03-01T12:15:00Z">
        <w:r w:rsidR="006E3EB3">
          <w:t xml:space="preserve"> … </w:t>
        </w:r>
      </w:ins>
      <w:r w:rsidRPr="00CF491F">
        <w:t>knowing the Rules goes a long</w:t>
      </w:r>
    </w:p>
    <w:p w14:paraId="2A6D0F46" w14:textId="77777777" w:rsidR="00FE65B5" w:rsidRPr="00CF491F" w:rsidRDefault="00FE65B5" w:rsidP="00571ADC">
      <w:pPr>
        <w:pStyle w:val="CEPI"/>
      </w:pPr>
      <w:r w:rsidRPr="00CF491F">
        <w:t>way. You can take the rostrum by just</w:t>
      </w:r>
    </w:p>
    <w:p w14:paraId="34EFC0AE" w14:textId="77777777" w:rsidR="00FE65B5" w:rsidRPr="00CF491F" w:rsidRDefault="00FE65B5" w:rsidP="00571ADC">
      <w:pPr>
        <w:pStyle w:val="CEPI"/>
      </w:pPr>
      <w:r w:rsidRPr="00CF491F">
        <w:t>raising your hand for fact checking, or by</w:t>
      </w:r>
    </w:p>
    <w:p w14:paraId="6CBF9B4A" w14:textId="77777777" w:rsidR="00FE65B5" w:rsidRPr="00CF491F" w:rsidRDefault="00FE65B5" w:rsidP="00571ADC">
      <w:pPr>
        <w:pStyle w:val="CEPI"/>
      </w:pPr>
      <w:r w:rsidRPr="00CF491F">
        <w:t>making suspensive motions, or by</w:t>
      </w:r>
    </w:p>
    <w:p w14:paraId="0DB55C0C" w14:textId="77777777" w:rsidR="00FE65B5" w:rsidRPr="00CF491F" w:rsidRDefault="00FE65B5" w:rsidP="00571ADC">
      <w:pPr>
        <w:pStyle w:val="CEPI"/>
      </w:pPr>
      <w:r w:rsidRPr="00CF491F">
        <w:t>reserving articles from the report</w:t>
      </w:r>
    </w:p>
    <w:p w14:paraId="653164AB" w14:textId="53A6B71F" w:rsidR="00FE65B5" w:rsidRPr="00CF491F" w:rsidRDefault="006E3EB3" w:rsidP="00B723D5">
      <w:pPr>
        <w:pStyle w:val="CEPI-S"/>
      </w:pPr>
      <w:ins w:id="19" w:author="Christine Ranft" w:date="2021-03-01T12:16:00Z">
        <w:r w:rsidRPr="006E3EB3">
          <w:rPr>
            <w:iCs/>
          </w:rPr>
          <w:t>(</w:t>
        </w:r>
      </w:ins>
      <w:r w:rsidR="00FE65B5" w:rsidRPr="006E3EB3">
        <w:rPr>
          <w:iCs/>
        </w:rPr>
        <w:t>F</w:t>
      </w:r>
      <w:ins w:id="20" w:author="Christine Ranft" w:date="2021-03-01T12:16:00Z">
        <w:r w:rsidRPr="006E3EB3">
          <w:rPr>
            <w:iCs/>
          </w:rPr>
          <w:t>ormer</w:t>
        </w:r>
      </w:ins>
      <w:del w:id="21" w:author="Christine Ranft" w:date="2021-03-01T12:16:00Z">
        <w:r w:rsidR="00FE65B5" w:rsidRPr="006E3EB3" w:rsidDel="006E3EB3">
          <w:rPr>
            <w:iCs/>
          </w:rPr>
          <w:delText>ORMER</w:delText>
        </w:r>
      </w:del>
      <w:r w:rsidR="00FE65B5" w:rsidRPr="006E3EB3">
        <w:rPr>
          <w:iCs/>
        </w:rPr>
        <w:t xml:space="preserve"> </w:t>
      </w:r>
      <w:ins w:id="22" w:author="Christine Ranft" w:date="2021-03-01T12:16:00Z">
        <w:r w:rsidRPr="006E3EB3">
          <w:rPr>
            <w:iCs/>
          </w:rPr>
          <w:t>deputy from the</w:t>
        </w:r>
      </w:ins>
      <w:del w:id="23" w:author="Christine Ranft" w:date="2021-03-01T12:16:00Z">
        <w:r w:rsidR="00FE65B5" w:rsidRPr="006E3EB3" w:rsidDel="006E3EB3">
          <w:rPr>
            <w:iCs/>
          </w:rPr>
          <w:delText>DEPUTY FROM THE</w:delText>
        </w:r>
      </w:del>
      <w:r w:rsidR="00FE65B5" w:rsidRPr="006E3EB3">
        <w:rPr>
          <w:iCs/>
        </w:rPr>
        <w:t xml:space="preserve"> L</w:t>
      </w:r>
      <w:ins w:id="24" w:author="Christine Ranft" w:date="2021-03-01T12:16:00Z">
        <w:r w:rsidRPr="006E3EB3">
          <w:rPr>
            <w:iCs/>
          </w:rPr>
          <w:t>eft</w:t>
        </w:r>
      </w:ins>
      <w:del w:id="25" w:author="Christine Ranft" w:date="2021-03-01T12:16:00Z">
        <w:r w:rsidR="00FE65B5" w:rsidRPr="006E3EB3" w:rsidDel="006E3EB3">
          <w:rPr>
            <w:iCs/>
          </w:rPr>
          <w:delText>EFT</w:delText>
        </w:r>
      </w:del>
      <w:r w:rsidR="00FE65B5" w:rsidRPr="006E3EB3">
        <w:rPr>
          <w:iCs/>
        </w:rPr>
        <w:t>,</w:t>
      </w:r>
    </w:p>
    <w:p w14:paraId="32EFD8C1" w14:textId="6706F900" w:rsidR="00FE65B5" w:rsidRPr="00CF491F" w:rsidDel="006E3EB3" w:rsidRDefault="006E3EB3" w:rsidP="00B723D5">
      <w:pPr>
        <w:pStyle w:val="CEPI-S"/>
        <w:rPr>
          <w:del w:id="26" w:author="Christine Ranft" w:date="2021-03-01T12:17:00Z"/>
        </w:rPr>
      </w:pPr>
      <w:ins w:id="27" w:author="Christine Ranft" w:date="2021-03-01T12:16:00Z">
        <w:r>
          <w:t>interviewed on conditi</w:t>
        </w:r>
      </w:ins>
      <w:ins w:id="28" w:author="Christine Ranft" w:date="2021-03-01T12:17:00Z">
        <w:r>
          <w:t>on of anony</w:t>
        </w:r>
      </w:ins>
      <w:del w:id="29" w:author="Christine Ranft" w:date="2021-03-01T12:17:00Z">
        <w:r w:rsidR="00FE65B5" w:rsidRPr="00CF491F" w:rsidDel="006E3EB3">
          <w:delText>INTERVIEWED ON CONDITION OF</w:delText>
        </w:r>
      </w:del>
      <w:ins w:id="30" w:author="Christine Ranft" w:date="2021-03-01T12:17:00Z">
        <w:r>
          <w:t>ymity</w:t>
        </w:r>
      </w:ins>
    </w:p>
    <w:p w14:paraId="365B20E2" w14:textId="78454AE2" w:rsidR="00FE65B5" w:rsidRPr="00CF491F" w:rsidRDefault="00FE65B5" w:rsidP="00B723D5">
      <w:pPr>
        <w:pStyle w:val="CEPI-S"/>
      </w:pPr>
      <w:del w:id="31" w:author="Christine Ranft" w:date="2021-03-01T12:17:00Z">
        <w:r w:rsidRPr="00CF491F" w:rsidDel="006E3EB3">
          <w:delText>ANONYMITY</w:delText>
        </w:r>
      </w:del>
      <w:r w:rsidRPr="00CF491F">
        <w:t>, J</w:t>
      </w:r>
      <w:del w:id="32" w:author="Christine Ranft" w:date="2021-03-01T12:17:00Z">
        <w:r w:rsidRPr="00CF491F" w:rsidDel="006E3EB3">
          <w:delText>UNE</w:delText>
        </w:r>
      </w:del>
      <w:ins w:id="33" w:author="Christine Ranft" w:date="2021-03-01T12:17:00Z">
        <w:r w:rsidR="006E3EB3">
          <w:t>une</w:t>
        </w:r>
      </w:ins>
      <w:r w:rsidRPr="00CF491F">
        <w:t xml:space="preserve"> 17</w:t>
      </w:r>
      <w:del w:id="34" w:author="Christine Ranft" w:date="2021-03-01T12:15:00Z">
        <w:r w:rsidRPr="00CF491F" w:rsidDel="006E3EB3">
          <w:delText>TH</w:delText>
        </w:r>
      </w:del>
      <w:r w:rsidRPr="00CF491F">
        <w:t>, 2020</w:t>
      </w:r>
      <w:ins w:id="35" w:author="Christine Ranft" w:date="2021-03-01T12:16:00Z">
        <w:r w:rsidR="006E3EB3">
          <w:t>)</w:t>
        </w:r>
      </w:ins>
    </w:p>
    <w:p w14:paraId="61093D7D" w14:textId="77777777" w:rsidR="00FE65B5" w:rsidRPr="00CF491F" w:rsidRDefault="00FE65B5" w:rsidP="00E67F3B">
      <w:pPr>
        <w:pStyle w:val="H1"/>
        <w:jc w:val="center"/>
      </w:pPr>
      <w:r w:rsidRPr="00CF491F">
        <w:rPr>
          <w:b/>
        </w:rPr>
        <w:t>Introduction</w:t>
      </w:r>
    </w:p>
    <w:p w14:paraId="3A88D7E0" w14:textId="34914BFF" w:rsidR="00FE65B5" w:rsidRPr="00CF491F" w:rsidRDefault="00FE65B5" w:rsidP="00571ADC">
      <w:pPr>
        <w:pStyle w:val="P"/>
      </w:pPr>
      <w:r w:rsidRPr="00CF491F">
        <w:lastRenderedPageBreak/>
        <w:t>Legislative studies are a relatively young field of Mexican politics. Its growth is remarkable, with new research on candidate selection (</w:t>
      </w:r>
      <w:r w:rsidRPr="008D36DE">
        <w:rPr>
          <w:color w:val="FF6600"/>
        </w:rPr>
        <w:t>Ascencio and Kerevel</w:t>
      </w:r>
      <w:r w:rsidRPr="00CF491F">
        <w:t xml:space="preserve"> </w:t>
      </w:r>
      <w:hyperlink w:anchor="B1" w:history="1">
        <w:r w:rsidRPr="00CF491F">
          <w:rPr>
            <w:rStyle w:val="Hyperlink"/>
            <w:u w:val="none"/>
          </w:rPr>
          <w:t>2021</w:t>
        </w:r>
      </w:hyperlink>
      <w:r w:rsidRPr="00CF491F">
        <w:t>); elections and redistricting (</w:t>
      </w:r>
      <w:r w:rsidRPr="008D36DE">
        <w:rPr>
          <w:color w:val="FF6600"/>
        </w:rPr>
        <w:t>Magar et al.</w:t>
      </w:r>
      <w:r w:rsidRPr="00CF491F">
        <w:t xml:space="preserve"> </w:t>
      </w:r>
      <w:hyperlink w:anchor="B28" w:history="1">
        <w:r w:rsidRPr="00CF491F">
          <w:rPr>
            <w:rStyle w:val="Hyperlink"/>
            <w:u w:val="none"/>
          </w:rPr>
          <w:t>2017</w:t>
        </w:r>
      </w:hyperlink>
      <w:r w:rsidRPr="00CF491F">
        <w:t>); the standing committee system (</w:t>
      </w:r>
      <w:r w:rsidRPr="008D36DE">
        <w:rPr>
          <w:color w:val="FF6600"/>
        </w:rPr>
        <w:t>B</w:t>
      </w:r>
      <w:r w:rsidRPr="008D36DE">
        <w:rPr>
          <w:color w:val="FF6600"/>
          <w:shd w:val="clear" w:color="auto" w:fill="FF99CC"/>
        </w:rPr>
        <w:t>é</w:t>
      </w:r>
      <w:r w:rsidRPr="008D36DE">
        <w:rPr>
          <w:color w:val="FF6600"/>
        </w:rPr>
        <w:t>jar Algazi</w:t>
      </w:r>
      <w:r w:rsidRPr="00CF491F">
        <w:t xml:space="preserve"> </w:t>
      </w:r>
      <w:hyperlink w:anchor="B3" w:history="1">
        <w:r w:rsidRPr="00CF491F">
          <w:rPr>
            <w:rStyle w:val="Hyperlink"/>
            <w:u w:val="none"/>
          </w:rPr>
          <w:t>2009</w:t>
        </w:r>
      </w:hyperlink>
      <w:r w:rsidRPr="00CF491F">
        <w:t>); party discipline (</w:t>
      </w:r>
      <w:r w:rsidRPr="008D36DE">
        <w:rPr>
          <w:color w:val="FF6600"/>
        </w:rPr>
        <w:t>T</w:t>
      </w:r>
      <w:r w:rsidRPr="008D36DE">
        <w:rPr>
          <w:color w:val="FF6600"/>
          <w:shd w:val="clear" w:color="auto" w:fill="FF99CC"/>
        </w:rPr>
        <w:t>é</w:t>
      </w:r>
      <w:r w:rsidRPr="008D36DE">
        <w:rPr>
          <w:color w:val="FF6600"/>
        </w:rPr>
        <w:t>llez del R</w:t>
      </w:r>
      <w:r w:rsidRPr="008D36DE">
        <w:rPr>
          <w:color w:val="FF6600"/>
          <w:shd w:val="clear" w:color="auto" w:fill="FF99CC"/>
        </w:rPr>
        <w:t>í</w:t>
      </w:r>
      <w:r w:rsidRPr="008D36DE">
        <w:rPr>
          <w:color w:val="FF6600"/>
        </w:rPr>
        <w:t>o</w:t>
      </w:r>
      <w:r w:rsidRPr="00CF491F">
        <w:t xml:space="preserve"> </w:t>
      </w:r>
      <w:hyperlink w:anchor="B42" w:history="1">
        <w:r w:rsidRPr="00CF491F">
          <w:rPr>
            <w:rStyle w:val="Hyperlink"/>
            <w:u w:val="none"/>
          </w:rPr>
          <w:t>2018</w:t>
        </w:r>
      </w:hyperlink>
      <w:r w:rsidRPr="00CF491F">
        <w:t>); vote trading (</w:t>
      </w:r>
      <w:r w:rsidRPr="008D36DE">
        <w:rPr>
          <w:color w:val="FF6600"/>
        </w:rPr>
        <w:t>L</w:t>
      </w:r>
      <w:r w:rsidRPr="008D36DE">
        <w:rPr>
          <w:color w:val="FF6600"/>
          <w:shd w:val="clear" w:color="auto" w:fill="FF99CC"/>
        </w:rPr>
        <w:t>ó</w:t>
      </w:r>
      <w:r w:rsidRPr="008D36DE">
        <w:rPr>
          <w:color w:val="FF6600"/>
        </w:rPr>
        <w:t xml:space="preserve">pez Lara </w:t>
      </w:r>
      <w:r w:rsidRPr="008D36DE">
        <w:rPr>
          <w:color w:val="FF00FF"/>
        </w:rPr>
        <w:t>2013</w:t>
      </w:r>
      <w:r w:rsidRPr="00CF491F">
        <w:t xml:space="preserve">); </w:t>
      </w:r>
      <w:del w:id="36" w:author="Christine Ranft" w:date="2021-03-01T12:23:00Z">
        <w:r w:rsidRPr="00CF491F" w:rsidDel="001B639E">
          <w:delText>pork barr</w:delText>
        </w:r>
      </w:del>
      <w:ins w:id="37" w:author="Christine Ranft" w:date="2021-03-01T12:23:00Z">
        <w:r w:rsidR="001B639E">
          <w:t>pork-barr</w:t>
        </w:r>
      </w:ins>
      <w:r w:rsidRPr="00CF491F">
        <w:t>eling (</w:t>
      </w:r>
      <w:r w:rsidRPr="008D36DE">
        <w:rPr>
          <w:color w:val="FF6600"/>
        </w:rPr>
        <w:t>Kerevell</w:t>
      </w:r>
      <w:r w:rsidRPr="00CF491F">
        <w:t xml:space="preserve"> </w:t>
      </w:r>
      <w:hyperlink w:anchor="B23" w:history="1">
        <w:r w:rsidRPr="00CF491F">
          <w:rPr>
            <w:rStyle w:val="Hyperlink"/>
            <w:u w:val="none"/>
          </w:rPr>
          <w:t>2015</w:t>
        </w:r>
      </w:hyperlink>
      <w:r w:rsidRPr="00CF491F">
        <w:t>); procedure and instability (</w:t>
      </w:r>
      <w:r w:rsidRPr="008D36DE">
        <w:rPr>
          <w:color w:val="FF6600"/>
        </w:rPr>
        <w:t>Heller and Weldon</w:t>
      </w:r>
      <w:r w:rsidRPr="00CF491F">
        <w:t xml:space="preserve"> </w:t>
      </w:r>
      <w:hyperlink w:anchor="B21" w:history="1">
        <w:r w:rsidRPr="00CF491F">
          <w:rPr>
            <w:rStyle w:val="Hyperlink"/>
            <w:u w:val="none"/>
          </w:rPr>
          <w:t>2003</w:t>
        </w:r>
      </w:hyperlink>
      <w:r w:rsidRPr="00CF491F">
        <w:t xml:space="preserve">); gubernatorial influences in </w:t>
      </w:r>
      <w:del w:id="38" w:author="Christine Ranft" w:date="2021-03-01T12:24:00Z">
        <w:r w:rsidRPr="00CF491F" w:rsidDel="001B639E">
          <w:delText>roll call vot</w:delText>
        </w:r>
      </w:del>
      <w:ins w:id="39" w:author="Christine Ranft" w:date="2021-03-01T12:24:00Z">
        <w:r w:rsidR="001B639E">
          <w:t>roll-call vot</w:t>
        </w:r>
      </w:ins>
      <w:r w:rsidRPr="00CF491F">
        <w:t>ing (</w:t>
      </w:r>
      <w:r w:rsidRPr="008D36DE">
        <w:rPr>
          <w:color w:val="FF6600"/>
        </w:rPr>
        <w:t>Rosas and Langston</w:t>
      </w:r>
      <w:r w:rsidRPr="00CF491F">
        <w:t xml:space="preserve"> </w:t>
      </w:r>
      <w:hyperlink w:anchor="B39" w:history="1">
        <w:r w:rsidRPr="00CF491F">
          <w:rPr>
            <w:rStyle w:val="Hyperlink"/>
            <w:u w:val="none"/>
          </w:rPr>
          <w:t>2011</w:t>
        </w:r>
      </w:hyperlink>
      <w:r w:rsidRPr="00CF491F">
        <w:t>); constitutional amendment (</w:t>
      </w:r>
      <w:r w:rsidRPr="008D36DE">
        <w:rPr>
          <w:color w:val="FF6600"/>
        </w:rPr>
        <w:t>Casar and Marván Laborde</w:t>
      </w:r>
      <w:r w:rsidRPr="00CF491F">
        <w:t xml:space="preserve"> </w:t>
      </w:r>
      <w:hyperlink w:anchor="B9" w:history="1">
        <w:r w:rsidRPr="00CF491F">
          <w:rPr>
            <w:rStyle w:val="Hyperlink"/>
            <w:u w:val="none"/>
          </w:rPr>
          <w:t>2014</w:t>
        </w:r>
      </w:hyperlink>
      <w:r w:rsidRPr="00CF491F">
        <w:t>); executive success (</w:t>
      </w:r>
      <w:r w:rsidRPr="008D36DE">
        <w:rPr>
          <w:color w:val="FF6600"/>
        </w:rPr>
        <w:t>B</w:t>
      </w:r>
      <w:r w:rsidRPr="008D36DE">
        <w:rPr>
          <w:color w:val="FF6600"/>
          <w:shd w:val="clear" w:color="auto" w:fill="FF99CC"/>
        </w:rPr>
        <w:t>é</w:t>
      </w:r>
      <w:r w:rsidRPr="008D36DE">
        <w:rPr>
          <w:color w:val="FF6600"/>
        </w:rPr>
        <w:t>jar Algazi</w:t>
      </w:r>
      <w:r w:rsidRPr="00CF491F">
        <w:t xml:space="preserve"> </w:t>
      </w:r>
      <w:hyperlink w:anchor="B2" w:history="1">
        <w:r w:rsidRPr="00CF491F">
          <w:rPr>
            <w:rStyle w:val="Hyperlink"/>
            <w:u w:val="none"/>
          </w:rPr>
          <w:t>2012</w:t>
        </w:r>
      </w:hyperlink>
      <w:r w:rsidRPr="00CF491F">
        <w:t>) and conditions for predominance (</w:t>
      </w:r>
      <w:r w:rsidRPr="008D36DE">
        <w:rPr>
          <w:color w:val="FF6600"/>
        </w:rPr>
        <w:t>Weldon</w:t>
      </w:r>
      <w:r w:rsidRPr="00CF491F">
        <w:t xml:space="preserve"> </w:t>
      </w:r>
      <w:hyperlink w:anchor="B44" w:history="1">
        <w:r w:rsidRPr="00CF491F">
          <w:rPr>
            <w:rStyle w:val="Hyperlink"/>
            <w:u w:val="none"/>
          </w:rPr>
          <w:t>1997</w:t>
        </w:r>
      </w:hyperlink>
      <w:r w:rsidRPr="00CF491F">
        <w:t>); agenda setting (</w:t>
      </w:r>
      <w:r w:rsidRPr="008D36DE">
        <w:rPr>
          <w:color w:val="FF6600"/>
        </w:rPr>
        <w:t>Casar</w:t>
      </w:r>
      <w:r w:rsidRPr="00CF491F">
        <w:t xml:space="preserve"> </w:t>
      </w:r>
      <w:hyperlink w:anchor="B8" w:history="1">
        <w:r w:rsidRPr="00CF491F">
          <w:rPr>
            <w:rStyle w:val="Hyperlink"/>
            <w:u w:val="none"/>
          </w:rPr>
          <w:t>2016</w:t>
        </w:r>
      </w:hyperlink>
      <w:r w:rsidRPr="00CF491F">
        <w:t>); the budget process (</w:t>
      </w:r>
      <w:r w:rsidRPr="008D36DE">
        <w:rPr>
          <w:color w:val="FF6600"/>
        </w:rPr>
        <w:t>Weldon</w:t>
      </w:r>
      <w:r w:rsidRPr="00CF491F">
        <w:t xml:space="preserve"> </w:t>
      </w:r>
      <w:hyperlink w:anchor="B46" w:history="1">
        <w:r w:rsidRPr="00CF491F">
          <w:rPr>
            <w:rStyle w:val="Hyperlink"/>
            <w:u w:val="none"/>
          </w:rPr>
          <w:t>2002</w:t>
        </w:r>
      </w:hyperlink>
      <w:r w:rsidRPr="00CF491F">
        <w:t>), and more.</w:t>
      </w:r>
    </w:p>
    <w:p w14:paraId="2ECE82B2" w14:textId="77777777" w:rsidR="00FE65B5" w:rsidRPr="00CF491F" w:rsidRDefault="00FE65B5" w:rsidP="00571ADC">
      <w:pPr>
        <w:pStyle w:val="PI"/>
      </w:pPr>
      <w:r w:rsidRPr="00CF491F">
        <w:t xml:space="preserve">Yet there is no scholarship on legislative debate in sight. Other than brief and general mentions to the subject, I could find no systematic study of floor access. This chapter takes a step </w:t>
      </w:r>
      <w:bookmarkStart w:id="40" w:name="path1"/>
      <w:r w:rsidRPr="00CF491F">
        <w:t>towards</w:t>
      </w:r>
      <w:bookmarkEnd w:id="40"/>
      <w:r w:rsidRPr="00CF491F">
        <w:t xml:space="preserve"> filling in this gap by describing the institutions of speech in the </w:t>
      </w:r>
      <w:r w:rsidRPr="001B639E">
        <w:rPr>
          <w:i/>
          <w:iCs/>
        </w:rPr>
        <w:t>C</w:t>
      </w:r>
      <w:r w:rsidRPr="001B639E">
        <w:rPr>
          <w:i/>
          <w:iCs/>
          <w:shd w:val="clear" w:color="auto" w:fill="FF99CC"/>
        </w:rPr>
        <w:t>á</w:t>
      </w:r>
      <w:r w:rsidRPr="001B639E">
        <w:rPr>
          <w:i/>
          <w:iCs/>
        </w:rPr>
        <w:t>mara de Diputados</w:t>
      </w:r>
      <w:r w:rsidRPr="00CF491F">
        <w:t xml:space="preserve"> and performing a systematic examination of the determinants of floor participation.</w:t>
      </w:r>
    </w:p>
    <w:p w14:paraId="4378A3BB" w14:textId="4A6B9298" w:rsidR="00FE65B5" w:rsidRPr="00CF491F" w:rsidRDefault="00FE65B5" w:rsidP="00571ADC">
      <w:pPr>
        <w:pStyle w:val="PI"/>
      </w:pPr>
      <w:r w:rsidRPr="00CF491F">
        <w:t>The case should raise interest beyond area specialists. Mexico has a separation</w:t>
      </w:r>
      <w:ins w:id="41" w:author="Christine Ranft" w:date="2021-03-01T12:25:00Z">
        <w:r w:rsidR="001B639E">
          <w:t>-</w:t>
        </w:r>
      </w:ins>
      <w:del w:id="42" w:author="Christine Ranft" w:date="2021-03-01T12:25:00Z">
        <w:r w:rsidRPr="00CF491F" w:rsidDel="001B639E">
          <w:delText xml:space="preserve"> </w:delText>
        </w:r>
      </w:del>
      <w:r w:rsidRPr="00CF491F">
        <w:t>of</w:t>
      </w:r>
      <w:ins w:id="43" w:author="Christine Ranft" w:date="2021-03-01T12:25:00Z">
        <w:r w:rsidR="001B639E">
          <w:t>-</w:t>
        </w:r>
      </w:ins>
      <w:del w:id="44" w:author="Christine Ranft" w:date="2021-03-01T12:25:00Z">
        <w:r w:rsidRPr="00CF491F" w:rsidDel="001B639E">
          <w:delText xml:space="preserve"> </w:delText>
        </w:r>
      </w:del>
      <w:r w:rsidRPr="00CF491F">
        <w:t xml:space="preserve">powers constitution that has experienced divided and unified government in recent years. The three-and-a-half party system is distinct from both North American dualism and systems with extreme fragmentation, such as Brazil. And Mexico recently dropped single-term limits for members of Congress. </w:t>
      </w:r>
      <w:r w:rsidRPr="008D36DE">
        <w:rPr>
          <w:color w:val="FF6600"/>
        </w:rPr>
        <w:t xml:space="preserve">Proksch and Slapin </w:t>
      </w:r>
      <w:r w:rsidRPr="00CF491F">
        <w:t>(</w:t>
      </w:r>
      <w:hyperlink w:anchor="B35" w:history="1">
        <w:r w:rsidRPr="00CF491F">
          <w:rPr>
            <w:rStyle w:val="Hyperlink"/>
            <w:u w:val="none"/>
          </w:rPr>
          <w:t>2015</w:t>
        </w:r>
      </w:hyperlink>
      <w:r w:rsidRPr="00CF491F">
        <w:t>) theorize that personal vote incentives make legislators organize the assembly with high levels of autonomy in floor debate. With little intra-party competition, such incentives were mostly absent in Mexico, but are bound to increase due to electoral reform.</w:t>
      </w:r>
    </w:p>
    <w:p w14:paraId="062E1833" w14:textId="3A405625" w:rsidR="00FE65B5" w:rsidRPr="00CF491F" w:rsidRDefault="00FE65B5" w:rsidP="00571ADC">
      <w:pPr>
        <w:pStyle w:val="PI"/>
      </w:pPr>
      <w:r w:rsidRPr="00CF491F">
        <w:t xml:space="preserve">The chapter uncovers a tension between formal and informal speech institutions. Formal rules decentralize agenda power by granting members broad rights of recognition to take the floor and deliver speeches. Informal rules channel debate through legislative parties, leaders </w:t>
      </w:r>
      <w:r w:rsidRPr="00CF491F">
        <w:lastRenderedPageBreak/>
        <w:t xml:space="preserve">managing participation in a centralized fashion. The empirical analysis reveals systematic effects of predictors associated with party hierarchies (such as leaders, committee chairs, and majority status) and predictors tied to individual candidate promotion (such as incumbents elected in single-member districts and the prospect of reelection) in the number and length of the speeches that members of Congress deliver. Focus is on the </w:t>
      </w:r>
      <w:del w:id="45" w:author="Christine Ranft" w:date="2021-03-01T12:26:00Z">
        <w:r w:rsidRPr="00CF491F" w:rsidDel="001B639E">
          <w:delText>C</w:delText>
        </w:r>
        <w:r w:rsidRPr="00CF491F" w:rsidDel="001B639E">
          <w:rPr>
            <w:shd w:val="clear" w:color="auto" w:fill="FF99CC"/>
          </w:rPr>
          <w:delText>á</w:delText>
        </w:r>
        <w:r w:rsidRPr="00CF491F" w:rsidDel="001B639E">
          <w:delText>mara de Diputados</w:delText>
        </w:r>
      </w:del>
      <w:ins w:id="46" w:author="Christine Ranft" w:date="2021-03-01T12:26:00Z">
        <w:r w:rsidR="001B639E" w:rsidRPr="001B639E">
          <w:rPr>
            <w:i/>
            <w:iCs/>
          </w:rPr>
          <w:t>Cámara de Diputados</w:t>
        </w:r>
      </w:ins>
      <w:r w:rsidRPr="00CF491F">
        <w:t xml:space="preserve"> of the bicameral Congress. The chambers have symmetric powers over most legislation, but the Senate is excluded from adoption of the annual budget, and I leave it out. Moreover, due to time constraints, I further narrow the focus to three out of eight C</w:t>
      </w:r>
      <w:r w:rsidRPr="00CF491F">
        <w:rPr>
          <w:shd w:val="clear" w:color="auto" w:fill="FF99CC"/>
        </w:rPr>
        <w:t>á</w:t>
      </w:r>
      <w:r w:rsidRPr="00CF491F">
        <w:t>mara terms since the advent of competitive politics in Mexico. I examine the 60th Legislature (2006</w:t>
      </w:r>
      <w:del w:id="47" w:author="Christine Ranft" w:date="2021-03-01T12:27:00Z">
        <w:r w:rsidRPr="00CF491F" w:rsidDel="001B639E">
          <w:delText>-</w:delText>
        </w:r>
      </w:del>
      <w:ins w:id="48" w:author="Christine Ranft" w:date="2021-03-01T12:27:00Z">
        <w:r w:rsidR="001B639E">
          <w:t>–20</w:t>
        </w:r>
      </w:ins>
      <w:r w:rsidRPr="00CF491F">
        <w:t>09), the 6</w:t>
      </w:r>
      <w:r w:rsidRPr="00014FDF">
        <w:t>2nd</w:t>
      </w:r>
      <w:r w:rsidRPr="00CF491F">
        <w:t xml:space="preserve"> (2012</w:t>
      </w:r>
      <w:del w:id="49" w:author="Christine Ranft" w:date="2021-03-01T12:27:00Z">
        <w:r w:rsidRPr="00CF491F" w:rsidDel="001B639E">
          <w:delText>-</w:delText>
        </w:r>
      </w:del>
      <w:ins w:id="50" w:author="Christine Ranft" w:date="2021-03-01T12:27:00Z">
        <w:r w:rsidR="001B639E">
          <w:t>–20</w:t>
        </w:r>
      </w:ins>
      <w:r w:rsidRPr="00CF491F">
        <w:t>15), and the 64th (2018</w:t>
      </w:r>
      <w:del w:id="51" w:author="Christine Ranft" w:date="2021-03-01T12:27:00Z">
        <w:r w:rsidRPr="00CF491F" w:rsidDel="001B639E">
          <w:delText>-</w:delText>
        </w:r>
      </w:del>
      <w:ins w:id="52" w:author="Christine Ranft" w:date="2021-03-01T12:27:00Z">
        <w:r w:rsidR="001B639E">
          <w:t>–20</w:t>
        </w:r>
      </w:ins>
      <w:r w:rsidRPr="00CF491F">
        <w:t>21) up to the end of the second ordinary year—enough to investigate how the recent removal of term limits affects debate.</w:t>
      </w:r>
    </w:p>
    <w:p w14:paraId="41C87842" w14:textId="395223C8" w:rsidR="00FE65B5" w:rsidRPr="00CF491F" w:rsidRDefault="00FE65B5" w:rsidP="00E67F3B">
      <w:pPr>
        <w:pStyle w:val="H1"/>
        <w:jc w:val="center"/>
      </w:pPr>
      <w:r w:rsidRPr="00CF491F">
        <w:rPr>
          <w:b/>
        </w:rPr>
        <w:t xml:space="preserve">Institutional and </w:t>
      </w:r>
      <w:del w:id="53" w:author="Christine Ranft" w:date="2021-03-01T12:05:00Z">
        <w:r w:rsidRPr="00CF491F" w:rsidDel="00E67F3B">
          <w:rPr>
            <w:b/>
          </w:rPr>
          <w:delText>p</w:delText>
        </w:r>
      </w:del>
      <w:ins w:id="54" w:author="Christine Ranft" w:date="2021-03-01T12:05:00Z">
        <w:r w:rsidR="00E67F3B">
          <w:rPr>
            <w:b/>
          </w:rPr>
          <w:t>P</w:t>
        </w:r>
      </w:ins>
      <w:r w:rsidRPr="00CF491F">
        <w:rPr>
          <w:b/>
        </w:rPr>
        <w:t xml:space="preserve">arty </w:t>
      </w:r>
      <w:del w:id="55" w:author="Christine Ranft" w:date="2021-03-01T12:05:00Z">
        <w:r w:rsidRPr="00CF491F" w:rsidDel="00E67F3B">
          <w:rPr>
            <w:b/>
          </w:rPr>
          <w:delText>s</w:delText>
        </w:r>
      </w:del>
      <w:ins w:id="56" w:author="Christine Ranft" w:date="2021-03-01T12:05:00Z">
        <w:r w:rsidR="00E67F3B">
          <w:rPr>
            <w:b/>
          </w:rPr>
          <w:t>S</w:t>
        </w:r>
      </w:ins>
      <w:r w:rsidRPr="00CF491F">
        <w:rPr>
          <w:b/>
        </w:rPr>
        <w:t xml:space="preserve">ystem </w:t>
      </w:r>
      <w:del w:id="57" w:author="Christine Ranft" w:date="2021-03-01T12:06:00Z">
        <w:r w:rsidRPr="00CF491F" w:rsidDel="00E67F3B">
          <w:rPr>
            <w:b/>
          </w:rPr>
          <w:delText>b</w:delText>
        </w:r>
      </w:del>
      <w:ins w:id="58" w:author="Christine Ranft" w:date="2021-03-01T12:06:00Z">
        <w:r w:rsidR="00E67F3B">
          <w:rPr>
            <w:b/>
          </w:rPr>
          <w:t>B</w:t>
        </w:r>
      </w:ins>
      <w:r w:rsidRPr="00CF491F">
        <w:rPr>
          <w:b/>
        </w:rPr>
        <w:t>ackground</w:t>
      </w:r>
    </w:p>
    <w:p w14:paraId="42BA5152" w14:textId="4B8BC6A6" w:rsidR="00FE65B5" w:rsidRPr="00CF491F" w:rsidRDefault="00FE65B5" w:rsidP="00571ADC">
      <w:pPr>
        <w:pStyle w:val="P"/>
      </w:pPr>
      <w:r w:rsidRPr="00CF491F">
        <w:t xml:space="preserve">Mexico is a presidential democracy. For most of the </w:t>
      </w:r>
      <w:ins w:id="59" w:author="Christine Ranft" w:date="2021-03-01T12:27:00Z">
        <w:r w:rsidR="001B639E">
          <w:t>twentieth</w:t>
        </w:r>
      </w:ins>
      <w:del w:id="60" w:author="Christine Ranft" w:date="2021-03-01T12:27:00Z">
        <w:r w:rsidRPr="00CF491F" w:rsidDel="001B639E">
          <w:delText>20th</w:delText>
        </w:r>
      </w:del>
      <w:r w:rsidRPr="00CF491F">
        <w:t xml:space="preserve"> century a hegemonic party, the Institutional Revolutionary Party (PRI), held the strings of political influence in a tight grip nationwide. The PRI</w:t>
      </w:r>
      <w:r w:rsidR="00CF491F" w:rsidRPr="00CF491F">
        <w:rPr>
          <w:highlight w:val="yellow"/>
        </w:rPr>
        <w:t>’</w:t>
      </w:r>
      <w:r w:rsidRPr="00CF491F">
        <w:t>s electoral fortunes suffered from societal change and formidable economic setbacks in the 1980s, but it was not until 1997 that competitive politics took over (</w:t>
      </w:r>
      <w:r w:rsidRPr="008D36DE">
        <w:rPr>
          <w:color w:val="FF6600"/>
        </w:rPr>
        <w:t>Cornelius</w:t>
      </w:r>
      <w:r w:rsidRPr="00CF491F">
        <w:t xml:space="preserve"> </w:t>
      </w:r>
      <w:hyperlink w:anchor="B10" w:history="1">
        <w:r w:rsidRPr="00CF491F">
          <w:rPr>
            <w:rStyle w:val="Hyperlink"/>
            <w:u w:val="none"/>
          </w:rPr>
          <w:t>1996</w:t>
        </w:r>
      </w:hyperlink>
      <w:r w:rsidRPr="00CF491F">
        <w:t xml:space="preserve">; </w:t>
      </w:r>
      <w:r w:rsidRPr="008D36DE">
        <w:rPr>
          <w:color w:val="FF6600"/>
        </w:rPr>
        <w:t>Cos</w:t>
      </w:r>
      <w:r w:rsidRPr="008D36DE">
        <w:rPr>
          <w:color w:val="FF6600"/>
          <w:shd w:val="clear" w:color="auto" w:fill="FF99CC"/>
        </w:rPr>
        <w:t>í</w:t>
      </w:r>
      <w:r w:rsidRPr="008D36DE">
        <w:rPr>
          <w:color w:val="FF6600"/>
        </w:rPr>
        <w:t xml:space="preserve">o Villegas </w:t>
      </w:r>
      <w:r w:rsidRPr="008D36DE">
        <w:rPr>
          <w:color w:val="FF00FF"/>
        </w:rPr>
        <w:t>1981</w:t>
      </w:r>
      <w:r w:rsidRPr="00CF491F">
        <w:t xml:space="preserve">; </w:t>
      </w:r>
      <w:r w:rsidRPr="008D36DE">
        <w:rPr>
          <w:color w:val="FF6600"/>
        </w:rPr>
        <w:t>Molinar</w:t>
      </w:r>
      <w:r w:rsidRPr="00CF491F">
        <w:t xml:space="preserve"> </w:t>
      </w:r>
      <w:hyperlink w:anchor="B29" w:history="1">
        <w:r w:rsidRPr="00CF491F">
          <w:rPr>
            <w:rStyle w:val="Hyperlink"/>
            <w:u w:val="none"/>
          </w:rPr>
          <w:t>1991</w:t>
        </w:r>
      </w:hyperlink>
      <w:r w:rsidRPr="00CF491F">
        <w:t xml:space="preserve">; </w:t>
      </w:r>
      <w:r w:rsidRPr="008D36DE">
        <w:rPr>
          <w:color w:val="FF6600"/>
        </w:rPr>
        <w:t>Scott</w:t>
      </w:r>
      <w:r w:rsidRPr="00CF491F">
        <w:t xml:space="preserve"> </w:t>
      </w:r>
      <w:hyperlink w:anchor="B41" w:history="1">
        <w:r w:rsidRPr="00CF491F">
          <w:rPr>
            <w:rStyle w:val="Hyperlink"/>
            <w:u w:val="none"/>
          </w:rPr>
          <w:t>1959</w:t>
        </w:r>
      </w:hyperlink>
      <w:r w:rsidRPr="00CF491F">
        <w:t>). For the first time in over six decades, the PRI lost control of the lower chamber of Congress in that year</w:t>
      </w:r>
      <w:r w:rsidR="00CF491F" w:rsidRPr="00CF491F">
        <w:rPr>
          <w:highlight w:val="yellow"/>
        </w:rPr>
        <w:t>’</w:t>
      </w:r>
      <w:r w:rsidRPr="00CF491F">
        <w:t>s midterm election. Then in 2000 the country</w:t>
      </w:r>
      <w:r w:rsidR="00CF491F" w:rsidRPr="00CF491F">
        <w:rPr>
          <w:highlight w:val="yellow"/>
        </w:rPr>
        <w:t>’</w:t>
      </w:r>
      <w:r w:rsidRPr="00CF491F">
        <w:t>s long-standing right-of-center opposition, the National Action Party (PAN) won the presidential race.</w:t>
      </w:r>
    </w:p>
    <w:p w14:paraId="00CE8C5D" w14:textId="4B117BF3" w:rsidR="00FE65B5" w:rsidRPr="00CF491F" w:rsidRDefault="00FE65B5" w:rsidP="00571ADC">
      <w:pPr>
        <w:pStyle w:val="PI"/>
      </w:pPr>
      <w:r w:rsidRPr="00CF491F">
        <w:t>Along with democracy came two decades of divided government. The executive</w:t>
      </w:r>
      <w:r w:rsidR="00CF491F" w:rsidRPr="00CF491F">
        <w:rPr>
          <w:highlight w:val="yellow"/>
        </w:rPr>
        <w:t>’</w:t>
      </w:r>
      <w:r w:rsidRPr="00CF491F">
        <w:t>s control of the legislative process ended abruptly, inaugurating relative balance between the branches (</w:t>
      </w:r>
      <w:r w:rsidRPr="008D36DE">
        <w:rPr>
          <w:color w:val="FF6600"/>
        </w:rPr>
        <w:t>Lujambio</w:t>
      </w:r>
      <w:r w:rsidRPr="00CF491F">
        <w:t xml:space="preserve"> </w:t>
      </w:r>
      <w:hyperlink w:anchor="B26" w:history="1">
        <w:r w:rsidRPr="00CF491F">
          <w:rPr>
            <w:rStyle w:val="Hyperlink"/>
            <w:u w:val="none"/>
          </w:rPr>
          <w:t>1995</w:t>
        </w:r>
      </w:hyperlink>
      <w:r w:rsidRPr="00CF491F">
        <w:t xml:space="preserve">; </w:t>
      </w:r>
      <w:r w:rsidRPr="008D36DE">
        <w:rPr>
          <w:color w:val="FF6600"/>
        </w:rPr>
        <w:t>Weldon</w:t>
      </w:r>
      <w:r w:rsidRPr="00CF491F">
        <w:t xml:space="preserve"> </w:t>
      </w:r>
      <w:hyperlink w:anchor="B44" w:history="1">
        <w:r w:rsidRPr="00CF491F">
          <w:rPr>
            <w:rStyle w:val="Hyperlink"/>
            <w:u w:val="none"/>
          </w:rPr>
          <w:t>1997</w:t>
        </w:r>
      </w:hyperlink>
      <w:r w:rsidRPr="00CF491F">
        <w:t xml:space="preserve">). The president retained a prominent role in </w:t>
      </w:r>
      <w:r w:rsidRPr="00CF491F">
        <w:lastRenderedPageBreak/>
        <w:t>lawmaking, but genuine negotiation with the opposition was required to get things done (</w:t>
      </w:r>
      <w:r w:rsidRPr="008D36DE">
        <w:rPr>
          <w:color w:val="FF6600"/>
        </w:rPr>
        <w:t>B</w:t>
      </w:r>
      <w:r w:rsidRPr="008D36DE">
        <w:rPr>
          <w:color w:val="FF6600"/>
          <w:shd w:val="clear" w:color="auto" w:fill="FF99CC"/>
        </w:rPr>
        <w:t>é</w:t>
      </w:r>
      <w:r w:rsidRPr="008D36DE">
        <w:rPr>
          <w:color w:val="FF6600"/>
        </w:rPr>
        <w:t>jar Algazi</w:t>
      </w:r>
      <w:r w:rsidRPr="00CF491F">
        <w:t xml:space="preserve"> </w:t>
      </w:r>
      <w:hyperlink w:anchor="B2" w:history="1">
        <w:r w:rsidRPr="00CF491F">
          <w:rPr>
            <w:rStyle w:val="Hyperlink"/>
            <w:u w:val="none"/>
          </w:rPr>
          <w:t>2012</w:t>
        </w:r>
      </w:hyperlink>
      <w:r w:rsidRPr="00CF491F">
        <w:t>).</w:t>
      </w:r>
    </w:p>
    <w:p w14:paraId="0EEB6989" w14:textId="5D3D1C86" w:rsidR="00FE65B5" w:rsidRPr="00CF491F" w:rsidRDefault="00FE65B5" w:rsidP="00571ADC">
      <w:pPr>
        <w:pStyle w:val="PI"/>
      </w:pPr>
      <w:r w:rsidRPr="00CF491F">
        <w:t>The party system of the competitive era had three major and a handful of small opportunistic parties. Majors included the PAN, the PRI, and a left-of-center Democratic Revolution Party (PRD). Local competition was generally between the PRI and another major. The PRI retained strongholds from its hegemonic era in towns and smaller cities, but neither party had particularly strong ties to social groups (</w:t>
      </w:r>
      <w:r w:rsidRPr="008D36DE">
        <w:rPr>
          <w:color w:val="FF6600"/>
        </w:rPr>
        <w:t>Moreno</w:t>
      </w:r>
      <w:r w:rsidRPr="00CF491F">
        <w:t xml:space="preserve"> </w:t>
      </w:r>
      <w:hyperlink w:anchor="B30" w:history="1">
        <w:r w:rsidRPr="00CF491F">
          <w:rPr>
            <w:rStyle w:val="Hyperlink"/>
            <w:u w:val="none"/>
          </w:rPr>
          <w:t>2009</w:t>
        </w:r>
      </w:hyperlink>
      <w:r w:rsidRPr="00CF491F">
        <w:t>). Parties would rebuild clientelistic coalitions from near scratch at every electoral campaign (</w:t>
      </w:r>
      <w:r w:rsidRPr="008D36DE">
        <w:rPr>
          <w:color w:val="FF6600"/>
        </w:rPr>
        <w:t>D</w:t>
      </w:r>
      <w:r w:rsidRPr="008D36DE">
        <w:rPr>
          <w:color w:val="FF6600"/>
          <w:shd w:val="clear" w:color="auto" w:fill="FF99CC"/>
        </w:rPr>
        <w:t>í</w:t>
      </w:r>
      <w:r w:rsidRPr="008D36DE">
        <w:rPr>
          <w:color w:val="FF6600"/>
        </w:rPr>
        <w:t>az Cayeros et al.</w:t>
      </w:r>
      <w:r w:rsidRPr="00CF491F">
        <w:t xml:space="preserve"> </w:t>
      </w:r>
      <w:hyperlink w:anchor="B17" w:history="1">
        <w:r w:rsidRPr="00CF491F">
          <w:rPr>
            <w:rStyle w:val="Hyperlink"/>
            <w:u w:val="none"/>
          </w:rPr>
          <w:t>2016</w:t>
        </w:r>
      </w:hyperlink>
      <w:r w:rsidRPr="00CF491F">
        <w:t>).</w:t>
      </w:r>
    </w:p>
    <w:p w14:paraId="783C6484" w14:textId="16E232F6" w:rsidR="00FE65B5" w:rsidRPr="00CF491F" w:rsidRDefault="00FE65B5" w:rsidP="00571ADC">
      <w:pPr>
        <w:pStyle w:val="PI"/>
      </w:pPr>
      <w:r w:rsidRPr="00CF491F">
        <w:t>The three-plus party system came crashing down in the critical election of 2018. After decades of infighting the left split. The faction loyal to Andr</w:t>
      </w:r>
      <w:r w:rsidRPr="00CF491F">
        <w:rPr>
          <w:shd w:val="clear" w:color="auto" w:fill="FF99CC"/>
        </w:rPr>
        <w:t>é</w:t>
      </w:r>
      <w:r w:rsidRPr="00CF491F">
        <w:t>s Manuel L</w:t>
      </w:r>
      <w:r w:rsidRPr="00CF491F">
        <w:rPr>
          <w:shd w:val="clear" w:color="auto" w:fill="FF99CC"/>
        </w:rPr>
        <w:t>ó</w:t>
      </w:r>
      <w:r w:rsidRPr="00CF491F">
        <w:t>pez Obrador, known as AMLO, successfully launched the National Regeneration Movement (Morena), a new party, overcoming redoubtable entry barriers. This feat paved his way to victory in the presidential race by a landslide. Riding AMLO</w:t>
      </w:r>
      <w:r w:rsidR="00CF491F" w:rsidRPr="00CF491F">
        <w:rPr>
          <w:highlight w:val="yellow"/>
        </w:rPr>
        <w:t>’</w:t>
      </w:r>
      <w:r w:rsidRPr="00CF491F">
        <w:t xml:space="preserve">s coattails, Morena won a majority in Congress—51 </w:t>
      </w:r>
      <w:del w:id="61" w:author="Christine Ranft" w:date="2021-03-01T12:29:00Z">
        <w:r w:rsidR="000731C0" w:rsidDel="001B639E">
          <w:delText>per cent</w:delText>
        </w:r>
      </w:del>
      <w:ins w:id="62" w:author="Christine Ranft" w:date="2021-03-01T12:29:00Z">
        <w:r w:rsidR="001B639E" w:rsidRPr="001B639E">
          <w:t>percent</w:t>
        </w:r>
      </w:ins>
      <w:r w:rsidRPr="00CF491F">
        <w:t xml:space="preserve"> of C</w:t>
      </w:r>
      <w:r w:rsidRPr="00CF491F">
        <w:rPr>
          <w:shd w:val="clear" w:color="auto" w:fill="FF99CC"/>
        </w:rPr>
        <w:t>á</w:t>
      </w:r>
      <w:r w:rsidRPr="00CF491F">
        <w:t xml:space="preserve">mara seats. A constant feature of the party system that inaugurated the competitive era was that major parties jointly commanded about 85 </w:t>
      </w:r>
      <w:del w:id="63" w:author="Christine Ranft" w:date="2021-03-01T12:29:00Z">
        <w:r w:rsidR="000731C0" w:rsidDel="001B639E">
          <w:delText>per cent</w:delText>
        </w:r>
      </w:del>
      <w:ins w:id="64" w:author="Christine Ranft" w:date="2021-03-01T12:29:00Z">
        <w:r w:rsidR="001B639E" w:rsidRPr="001B639E">
          <w:t>percent</w:t>
        </w:r>
      </w:ins>
      <w:r w:rsidRPr="00CF491F">
        <w:t xml:space="preserve"> of deputies, like they did in the 60th and 6</w:t>
      </w:r>
      <w:r w:rsidRPr="00014FDF">
        <w:t>2nd</w:t>
      </w:r>
      <w:r w:rsidRPr="00CF491F">
        <w:t xml:space="preserve"> terms. Majors lost two-thirds of their joint size in the formidable Morena swing. Inclusion of the incomplete 64th Legislature (data runs up to June 30</w:t>
      </w:r>
      <w:del w:id="65" w:author="Christine Ranft" w:date="2021-03-01T12:29:00Z">
        <w:r w:rsidRPr="00CF491F" w:rsidDel="001B639E">
          <w:delText>th</w:delText>
        </w:r>
      </w:del>
      <w:r w:rsidRPr="00CF491F">
        <w:t>, 2020 which marks the end of the second year) brings the single-party unified government to contrast with the other terms: a minority president in the 60th and an informal coalition with opportunistic parties in the 6</w:t>
      </w:r>
      <w:r w:rsidRPr="00014FDF">
        <w:t>2nd</w:t>
      </w:r>
      <w:r w:rsidRPr="00CF491F">
        <w:t>.</w:t>
      </w:r>
    </w:p>
    <w:p w14:paraId="3FE906B0" w14:textId="785F6CEB" w:rsidR="00FE65B5" w:rsidRPr="00CF491F" w:rsidRDefault="00FE65B5" w:rsidP="00571ADC">
      <w:pPr>
        <w:pStyle w:val="PI"/>
      </w:pPr>
      <w:r w:rsidRPr="00CF491F">
        <w:t>Weak parties in the electorate lie in sharp contrast to strong legislative parties, which they draw from electoral rules. The formula is mixed</w:t>
      </w:r>
      <w:ins w:id="66" w:author="Christine Ranft" w:date="2021-03-01T12:30:00Z">
        <w:r w:rsidR="001B639E">
          <w:t>-</w:t>
        </w:r>
      </w:ins>
      <w:del w:id="67" w:author="Christine Ranft" w:date="2021-03-01T12:30:00Z">
        <w:r w:rsidRPr="00CF491F" w:rsidDel="001B639E">
          <w:delText xml:space="preserve"> </w:delText>
        </w:r>
      </w:del>
      <w:r w:rsidRPr="00CF491F">
        <w:t>member plurality—</w:t>
      </w:r>
      <w:ins w:id="68" w:author="Christine Ranft" w:date="2021-03-01T12:30:00Z">
        <w:r w:rsidR="001B639E">
          <w:t>300</w:t>
        </w:r>
      </w:ins>
      <w:del w:id="69" w:author="Christine Ranft" w:date="2021-03-01T12:30:00Z">
        <w:r w:rsidRPr="00CF491F" w:rsidDel="001B639E">
          <w:delText>three-hundred</w:delText>
        </w:r>
      </w:del>
      <w:r w:rsidRPr="00CF491F">
        <w:t xml:space="preserve"> deputies are elected every three years by first-past-the-post in single member districts (SMDs), </w:t>
      </w:r>
      <w:ins w:id="70" w:author="Christine Ranft" w:date="2021-03-01T12:30:00Z">
        <w:r w:rsidR="001B639E">
          <w:t>200</w:t>
        </w:r>
      </w:ins>
      <w:del w:id="71" w:author="Christine Ranft" w:date="2021-03-01T12:30:00Z">
        <w:r w:rsidRPr="00CF491F" w:rsidDel="001B639E">
          <w:delText>two-hundred</w:delText>
        </w:r>
      </w:del>
      <w:r w:rsidRPr="00CF491F">
        <w:t xml:space="preserve"> more by closed-list proportional representation (PR), all seats </w:t>
      </w:r>
      <w:r w:rsidRPr="00CF491F">
        <w:lastRenderedPageBreak/>
        <w:t>contested in races concurrent with the presidential election, then again at the presidential midterm (</w:t>
      </w:r>
      <w:r w:rsidRPr="008D36DE">
        <w:rPr>
          <w:color w:val="FF6600"/>
        </w:rPr>
        <w:t>Weldon</w:t>
      </w:r>
      <w:r w:rsidRPr="00CF491F">
        <w:t xml:space="preserve"> </w:t>
      </w:r>
      <w:hyperlink w:anchor="B45" w:history="1">
        <w:r w:rsidRPr="00CF491F">
          <w:rPr>
            <w:rStyle w:val="Hyperlink"/>
            <w:u w:val="none"/>
          </w:rPr>
          <w:t>2001</w:t>
        </w:r>
      </w:hyperlink>
      <w:r w:rsidRPr="00CF491F">
        <w:t>).</w:t>
      </w:r>
    </w:p>
    <w:p w14:paraId="69B2715D" w14:textId="6D17B73A" w:rsidR="00FE65B5" w:rsidRPr="00CF491F" w:rsidRDefault="00FE65B5" w:rsidP="00571ADC">
      <w:pPr>
        <w:pStyle w:val="PI"/>
      </w:pPr>
      <w:r w:rsidRPr="00CF491F">
        <w:t>What gave leaders their centrality were two other key features. Single-term limits, which the constitution set on every elected officeholder, diverted all political ambition to the progressive format (</w:t>
      </w:r>
      <w:r w:rsidRPr="008D36DE">
        <w:rPr>
          <w:color w:val="FF6600"/>
        </w:rPr>
        <w:t>Schlesinger</w:t>
      </w:r>
      <w:r w:rsidRPr="00CF491F">
        <w:t xml:space="preserve"> </w:t>
      </w:r>
      <w:hyperlink w:anchor="B40" w:history="1">
        <w:r w:rsidRPr="00CF491F">
          <w:rPr>
            <w:rStyle w:val="Hyperlink"/>
            <w:u w:val="none"/>
          </w:rPr>
          <w:t>1966</w:t>
        </w:r>
      </w:hyperlink>
      <w:r w:rsidRPr="00CF491F">
        <w:t>). And centralized ballot access gives national and state party leaders control of future political careers (</w:t>
      </w:r>
      <w:r w:rsidRPr="008D36DE">
        <w:rPr>
          <w:color w:val="FF6600"/>
        </w:rPr>
        <w:t>Langston</w:t>
      </w:r>
      <w:r w:rsidRPr="00CF491F">
        <w:t xml:space="preserve"> </w:t>
      </w:r>
      <w:hyperlink w:anchor="B24" w:history="1">
        <w:r w:rsidRPr="00CF491F">
          <w:rPr>
            <w:rStyle w:val="Hyperlink"/>
            <w:u w:val="none"/>
          </w:rPr>
          <w:t>2008</w:t>
        </w:r>
      </w:hyperlink>
      <w:r w:rsidRPr="00CF491F">
        <w:t>).</w:t>
      </w:r>
      <w:r w:rsidRPr="00CF491F">
        <w:rPr>
          <w:vertAlign w:val="superscript"/>
        </w:rPr>
        <w:footnoteReference w:id="1"/>
      </w:r>
    </w:p>
    <w:p w14:paraId="7DB3FE68" w14:textId="7FE26C14" w:rsidR="00FE65B5" w:rsidRPr="00CF491F" w:rsidRDefault="00FE65B5" w:rsidP="00571ADC">
      <w:pPr>
        <w:pStyle w:val="PI"/>
      </w:pPr>
      <w:r w:rsidRPr="00CF491F">
        <w:t>Leaders control a stock of selective incentives to reward loyalty. Leaders distribute their party</w:t>
      </w:r>
      <w:r w:rsidR="00CF491F" w:rsidRPr="00CF491F">
        <w:rPr>
          <w:highlight w:val="yellow"/>
        </w:rPr>
        <w:t>’</w:t>
      </w:r>
      <w:r w:rsidRPr="00CF491F">
        <w:t>s share of committee chairs and seats. The Junta appoints members at the start of the term, and freely makes replacements afterwards by simple announcement to the floor. This is a key selective incentive to achieve collective action in the partisan theory of congressional organization (</w:t>
      </w:r>
      <w:r w:rsidRPr="008D36DE">
        <w:rPr>
          <w:color w:val="FF6600"/>
        </w:rPr>
        <w:t>Cox and McCubbins</w:t>
      </w:r>
      <w:r w:rsidRPr="00CF491F">
        <w:t xml:space="preserve"> </w:t>
      </w:r>
      <w:hyperlink w:anchor="B14" w:history="1">
        <w:r w:rsidRPr="00CF491F">
          <w:rPr>
            <w:rStyle w:val="Hyperlink"/>
            <w:u w:val="none"/>
          </w:rPr>
          <w:t>1993</w:t>
        </w:r>
      </w:hyperlink>
      <w:r w:rsidRPr="00CF491F">
        <w:t>). Leaders have other carrots and sticks in the form of discretionary spending. By one count, leaders of the 60th Legislature (2006</w:t>
      </w:r>
      <w:ins w:id="72" w:author="Christine Ranft" w:date="2021-03-01T12:31:00Z">
        <w:r w:rsidR="001B639E">
          <w:t>–</w:t>
        </w:r>
      </w:ins>
      <w:del w:id="73" w:author="Christine Ranft" w:date="2021-03-01T12:31:00Z">
        <w:r w:rsidRPr="00CF491F" w:rsidDel="001B639E">
          <w:delText>-</w:delText>
        </w:r>
      </w:del>
      <w:r w:rsidRPr="00CF491F">
        <w:t>2009, included in the data) routinely received discretionary spending authority over one-fifth of the C</w:t>
      </w:r>
      <w:r w:rsidRPr="00CF491F">
        <w:rPr>
          <w:shd w:val="clear" w:color="auto" w:fill="FF99CC"/>
        </w:rPr>
        <w:t>á</w:t>
      </w:r>
      <w:r w:rsidRPr="00CF491F">
        <w:t>mara</w:t>
      </w:r>
      <w:r w:rsidR="00CF491F" w:rsidRPr="00CF491F">
        <w:rPr>
          <w:highlight w:val="yellow"/>
        </w:rPr>
        <w:t>’</w:t>
      </w:r>
      <w:r w:rsidRPr="00CF491F">
        <w:t>s yearly budget—plane tickets, bonus payments, and income tax breaks that could be handed to the rank and file (</w:t>
      </w:r>
      <w:r w:rsidRPr="008D36DE">
        <w:rPr>
          <w:color w:val="FF6600"/>
        </w:rPr>
        <w:t>Casar</w:t>
      </w:r>
      <w:r w:rsidRPr="00CF491F">
        <w:t xml:space="preserve"> </w:t>
      </w:r>
      <w:hyperlink w:anchor="B7" w:history="1">
        <w:r w:rsidRPr="00CF491F">
          <w:rPr>
            <w:rStyle w:val="Hyperlink"/>
            <w:u w:val="none"/>
          </w:rPr>
          <w:t>2011</w:t>
        </w:r>
      </w:hyperlink>
      <w:r w:rsidRPr="00CF491F">
        <w:t>).</w:t>
      </w:r>
    </w:p>
    <w:p w14:paraId="7D33E51F" w14:textId="2CF51C38" w:rsidR="00FE65B5" w:rsidRPr="00CF491F" w:rsidRDefault="00FE65B5" w:rsidP="00571ADC">
      <w:pPr>
        <w:pStyle w:val="PI"/>
      </w:pPr>
      <w:r w:rsidRPr="00CF491F">
        <w:t>This institutional combination both removes personal vote incentives (</w:t>
      </w:r>
      <w:r w:rsidRPr="008D36DE">
        <w:rPr>
          <w:color w:val="FF6600"/>
        </w:rPr>
        <w:t>Cain et al.</w:t>
      </w:r>
      <w:r w:rsidRPr="00CF491F">
        <w:t xml:space="preserve"> </w:t>
      </w:r>
      <w:hyperlink w:anchor="B4" w:history="1">
        <w:r w:rsidRPr="00CF491F">
          <w:rPr>
            <w:rStyle w:val="Hyperlink"/>
            <w:u w:val="none"/>
          </w:rPr>
          <w:t>1987</w:t>
        </w:r>
      </w:hyperlink>
      <w:r w:rsidRPr="00CF491F">
        <w:t xml:space="preserve">; </w:t>
      </w:r>
      <w:r w:rsidRPr="008D36DE">
        <w:rPr>
          <w:color w:val="FF6600"/>
        </w:rPr>
        <w:t>Carey and Shugart</w:t>
      </w:r>
      <w:r w:rsidRPr="00CF491F">
        <w:t xml:space="preserve"> </w:t>
      </w:r>
      <w:hyperlink w:anchor="B6" w:history="1">
        <w:r w:rsidRPr="00CF491F">
          <w:rPr>
            <w:rStyle w:val="Hyperlink"/>
            <w:u w:val="none"/>
          </w:rPr>
          <w:t>1995</w:t>
        </w:r>
      </w:hyperlink>
      <w:r w:rsidRPr="00CF491F">
        <w:t xml:space="preserve">) and rewards top-bottom discipline. An indicator is cohesion, which is near perfect across parties. </w:t>
      </w:r>
      <w:r w:rsidRPr="008D36DE">
        <w:rPr>
          <w:color w:val="FF6600"/>
        </w:rPr>
        <w:t>T</w:t>
      </w:r>
      <w:r w:rsidRPr="008D36DE">
        <w:rPr>
          <w:color w:val="FF6600"/>
          <w:shd w:val="clear" w:color="auto" w:fill="FF99CC"/>
        </w:rPr>
        <w:t>é</w:t>
      </w:r>
      <w:r w:rsidRPr="008D36DE">
        <w:rPr>
          <w:color w:val="FF6600"/>
        </w:rPr>
        <w:t>llez del R</w:t>
      </w:r>
      <w:r w:rsidRPr="008D36DE">
        <w:rPr>
          <w:color w:val="FF6600"/>
          <w:shd w:val="clear" w:color="auto" w:fill="FF99CC"/>
        </w:rPr>
        <w:t>í</w:t>
      </w:r>
      <w:r w:rsidRPr="008D36DE">
        <w:rPr>
          <w:color w:val="FF6600"/>
        </w:rPr>
        <w:t xml:space="preserve">o </w:t>
      </w:r>
      <w:r w:rsidRPr="00CF491F">
        <w:t>(</w:t>
      </w:r>
      <w:hyperlink w:anchor="B42" w:history="1">
        <w:r w:rsidRPr="00CF491F">
          <w:rPr>
            <w:rStyle w:val="Hyperlink"/>
            <w:u w:val="none"/>
          </w:rPr>
          <w:t>2018</w:t>
        </w:r>
      </w:hyperlink>
      <w:r w:rsidRPr="00CF491F">
        <w:t xml:space="preserve">) computed frequencies with which deputies voted against a majority of their party. Excluding unanimous votes, the mean for the 1997–2018 period is just 2 </w:t>
      </w:r>
      <w:del w:id="74" w:author="Christine Ranft" w:date="2021-03-01T12:29:00Z">
        <w:r w:rsidR="000731C0" w:rsidDel="001B639E">
          <w:delText>per cent</w:delText>
        </w:r>
      </w:del>
      <w:ins w:id="75" w:author="Christine Ranft" w:date="2021-03-01T12:29:00Z">
        <w:r w:rsidR="001B639E" w:rsidRPr="001B639E">
          <w:t>percent</w:t>
        </w:r>
      </w:ins>
      <w:r w:rsidRPr="00CF491F">
        <w:t xml:space="preserve">, or 3.4 </w:t>
      </w:r>
      <w:del w:id="76" w:author="Christine Ranft" w:date="2021-03-01T12:29:00Z">
        <w:r w:rsidR="000731C0" w:rsidDel="001B639E">
          <w:delText>per cent</w:delText>
        </w:r>
      </w:del>
      <w:ins w:id="77" w:author="Christine Ranft" w:date="2021-03-01T12:29:00Z">
        <w:r w:rsidR="001B639E" w:rsidRPr="001B639E">
          <w:t>percent</w:t>
        </w:r>
      </w:ins>
      <w:r w:rsidRPr="00CF491F">
        <w:t xml:space="preserve"> when abstentions are counted as votes against the party majority (p. 25).</w:t>
      </w:r>
    </w:p>
    <w:p w14:paraId="4AE9D484" w14:textId="16FC1540" w:rsidR="00FE65B5" w:rsidRPr="00CF491F" w:rsidRDefault="00FE65B5" w:rsidP="00571ADC">
      <w:pPr>
        <w:pStyle w:val="PI"/>
      </w:pPr>
      <w:r w:rsidRPr="00CF491F">
        <w:lastRenderedPageBreak/>
        <w:t>Discipline plays a fundamental role in floor access. Formal rules, we see next, make it very difficult to control the flow of legislation without legislative parties. Party discipline operates as an alternative to agenda cartelization in many systems (</w:t>
      </w:r>
      <w:r w:rsidRPr="008D36DE">
        <w:rPr>
          <w:color w:val="FF6600"/>
        </w:rPr>
        <w:t>Prata</w:t>
      </w:r>
      <w:r w:rsidRPr="00CF491F">
        <w:t xml:space="preserve"> </w:t>
      </w:r>
      <w:hyperlink w:anchor="B34" w:history="1">
        <w:r w:rsidRPr="00CF491F">
          <w:rPr>
            <w:rStyle w:val="Hyperlink"/>
            <w:u w:val="none"/>
          </w:rPr>
          <w:t>2001</w:t>
        </w:r>
      </w:hyperlink>
      <w:r w:rsidRPr="00CF491F">
        <w:t>), including the C</w:t>
      </w:r>
      <w:r w:rsidRPr="00CF491F">
        <w:rPr>
          <w:shd w:val="clear" w:color="auto" w:fill="FF99CC"/>
        </w:rPr>
        <w:t>á</w:t>
      </w:r>
      <w:r w:rsidRPr="00CF491F">
        <w:t>mara.</w:t>
      </w:r>
    </w:p>
    <w:p w14:paraId="078AA858" w14:textId="4C684A88" w:rsidR="00FE65B5" w:rsidRPr="00CF491F" w:rsidRDefault="00FE65B5" w:rsidP="00571ADC">
      <w:pPr>
        <w:pStyle w:val="PI"/>
      </w:pPr>
      <w:r w:rsidRPr="00CF491F">
        <w:t xml:space="preserve">In a surprising recent development, single-term limits were eliminated for selected offices, including federal deputies. The 2021 midterm election will be the first since the 1930s where incumbents are allowed on the ballot (see </w:t>
      </w:r>
      <w:r w:rsidRPr="008D36DE">
        <w:rPr>
          <w:color w:val="FF6600"/>
        </w:rPr>
        <w:t>Magar</w:t>
      </w:r>
      <w:r w:rsidRPr="00CF491F">
        <w:t xml:space="preserve"> </w:t>
      </w:r>
      <w:hyperlink w:anchor="B27" w:history="1">
        <w:r w:rsidRPr="00CF491F">
          <w:rPr>
            <w:rStyle w:val="Hyperlink"/>
            <w:u w:val="none"/>
          </w:rPr>
          <w:t>2017</w:t>
        </w:r>
      </w:hyperlink>
      <w:r w:rsidRPr="00CF491F">
        <w:t xml:space="preserve"> for details). This should introduce a degree of personal vote seeking among a subset of deputies with static ambition. While reformers further centralized nominations by keeping term limits in place for party switchers, this might not fully reign in competitive incumbents. Parties removing quality candidates—such as previous winners of elected office (</w:t>
      </w:r>
      <w:r w:rsidRPr="008D36DE">
        <w:rPr>
          <w:color w:val="FF6600"/>
        </w:rPr>
        <w:t>Jacobson</w:t>
      </w:r>
      <w:r w:rsidRPr="00CF491F">
        <w:t xml:space="preserve"> </w:t>
      </w:r>
      <w:hyperlink w:anchor="B22" w:history="1">
        <w:r w:rsidRPr="00CF491F">
          <w:rPr>
            <w:rStyle w:val="Hyperlink"/>
            <w:u w:val="none"/>
          </w:rPr>
          <w:t>1997</w:t>
        </w:r>
      </w:hyperlink>
      <w:r w:rsidRPr="00CF491F">
        <w:t>), dynastic candidates (</w:t>
      </w:r>
      <w:r w:rsidRPr="008D36DE">
        <w:rPr>
          <w:color w:val="FF6600"/>
        </w:rPr>
        <w:t>Enr</w:t>
      </w:r>
      <w:r w:rsidRPr="008D36DE">
        <w:rPr>
          <w:color w:val="FF6600"/>
          <w:shd w:val="clear" w:color="auto" w:fill="FF99CC"/>
        </w:rPr>
        <w:t>í</w:t>
      </w:r>
      <w:r w:rsidRPr="008D36DE">
        <w:rPr>
          <w:color w:val="FF6600"/>
        </w:rPr>
        <w:t>quez Gonz</w:t>
      </w:r>
      <w:r w:rsidRPr="008D36DE">
        <w:rPr>
          <w:color w:val="FF6600"/>
          <w:shd w:val="clear" w:color="auto" w:fill="FF99CC"/>
        </w:rPr>
        <w:t>á</w:t>
      </w:r>
      <w:r w:rsidRPr="008D36DE">
        <w:rPr>
          <w:color w:val="FF6600"/>
        </w:rPr>
        <w:t xml:space="preserve">lez </w:t>
      </w:r>
      <w:r w:rsidRPr="008D36DE">
        <w:rPr>
          <w:color w:val="FF00FF"/>
        </w:rPr>
        <w:t>2018</w:t>
      </w:r>
      <w:r w:rsidRPr="00CF491F">
        <w:t xml:space="preserve">), and what </w:t>
      </w:r>
      <w:r w:rsidRPr="008D36DE">
        <w:rPr>
          <w:color w:val="FF6600"/>
        </w:rPr>
        <w:t xml:space="preserve">Zaller </w:t>
      </w:r>
      <w:r w:rsidRPr="00CF491F">
        <w:t>(</w:t>
      </w:r>
      <w:hyperlink w:anchor="B47" w:history="1">
        <w:r w:rsidRPr="00CF491F">
          <w:rPr>
            <w:rStyle w:val="Hyperlink"/>
            <w:u w:val="none"/>
          </w:rPr>
          <w:t>1998</w:t>
        </w:r>
      </w:hyperlink>
      <w:r w:rsidRPr="00CF491F">
        <w:t xml:space="preserve">) calls </w:t>
      </w:r>
      <w:sdt>
        <w:sdtPr>
          <w:alias w:val="inline-quotes"/>
          <w:tag w:val="inline-quotes"/>
          <w:id w:val="-1342229658"/>
          <w:placeholder>
            <w:docPart w:val="4691423F40D14D4E9BCFDAC6B5F9512F"/>
          </w:placeholder>
        </w:sdtPr>
        <w:sdtEndPr/>
        <w:sdtContent>
          <w:r w:rsidRPr="00CF491F">
            <w:t>“prize fighters”</w:t>
          </w:r>
        </w:sdtContent>
      </w:sdt>
      <w:r w:rsidRPr="00CF491F">
        <w:t>—in order to secure nomination of docile newbies, risk losing those districts.</w:t>
      </w:r>
      <w:r w:rsidRPr="00CF491F">
        <w:rPr>
          <w:vertAlign w:val="superscript"/>
        </w:rPr>
        <w:footnoteReference w:id="2"/>
      </w:r>
      <w:r w:rsidRPr="00CF491F">
        <w:t xml:space="preserve"> I examine the effect of letting static ambition play out on debate in the partial 64th term.</w:t>
      </w:r>
    </w:p>
    <w:p w14:paraId="6CE6A88A" w14:textId="348F3DB8" w:rsidR="00FE65B5" w:rsidRPr="00CF491F" w:rsidRDefault="00FE65B5" w:rsidP="00E67F3B">
      <w:pPr>
        <w:pStyle w:val="H1"/>
        <w:jc w:val="center"/>
      </w:pPr>
      <w:r w:rsidRPr="00CF491F">
        <w:rPr>
          <w:b/>
        </w:rPr>
        <w:t xml:space="preserve">The </w:t>
      </w:r>
      <w:ins w:id="81" w:author="Christine Ranft" w:date="2021-03-01T12:06:00Z">
        <w:r w:rsidR="00E67F3B">
          <w:rPr>
            <w:b/>
          </w:rPr>
          <w:t>I</w:t>
        </w:r>
      </w:ins>
      <w:del w:id="82" w:author="Christine Ranft" w:date="2021-03-01T12:06:00Z">
        <w:r w:rsidRPr="00CF491F" w:rsidDel="00E67F3B">
          <w:rPr>
            <w:b/>
          </w:rPr>
          <w:delText>i</w:delText>
        </w:r>
      </w:del>
      <w:r w:rsidRPr="00CF491F">
        <w:rPr>
          <w:b/>
        </w:rPr>
        <w:t xml:space="preserve">nstitutional </w:t>
      </w:r>
      <w:del w:id="83" w:author="Christine Ranft" w:date="2021-03-01T12:06:00Z">
        <w:r w:rsidRPr="00CF491F" w:rsidDel="00E67F3B">
          <w:rPr>
            <w:b/>
          </w:rPr>
          <w:delText>s</w:delText>
        </w:r>
      </w:del>
      <w:ins w:id="84" w:author="Christine Ranft" w:date="2021-03-01T12:06:00Z">
        <w:r w:rsidR="00E67F3B">
          <w:rPr>
            <w:b/>
          </w:rPr>
          <w:t>S</w:t>
        </w:r>
      </w:ins>
      <w:r w:rsidRPr="00CF491F">
        <w:rPr>
          <w:b/>
        </w:rPr>
        <w:t xml:space="preserve">etting of </w:t>
      </w:r>
      <w:del w:id="85" w:author="Christine Ranft" w:date="2021-03-01T12:06:00Z">
        <w:r w:rsidRPr="00CF491F" w:rsidDel="00E67F3B">
          <w:rPr>
            <w:b/>
          </w:rPr>
          <w:delText>l</w:delText>
        </w:r>
      </w:del>
      <w:ins w:id="86" w:author="Christine Ranft" w:date="2021-03-01T12:06:00Z">
        <w:r w:rsidR="00E67F3B">
          <w:rPr>
            <w:b/>
          </w:rPr>
          <w:t>L</w:t>
        </w:r>
      </w:ins>
      <w:r w:rsidRPr="00CF491F">
        <w:rPr>
          <w:b/>
        </w:rPr>
        <w:t xml:space="preserve">egislative </w:t>
      </w:r>
      <w:del w:id="87" w:author="Christine Ranft" w:date="2021-03-01T12:06:00Z">
        <w:r w:rsidRPr="00CF491F" w:rsidDel="00E67F3B">
          <w:rPr>
            <w:b/>
          </w:rPr>
          <w:delText>d</w:delText>
        </w:r>
      </w:del>
      <w:ins w:id="88" w:author="Christine Ranft" w:date="2021-03-01T12:06:00Z">
        <w:r w:rsidR="00E67F3B">
          <w:rPr>
            <w:b/>
          </w:rPr>
          <w:t>D</w:t>
        </w:r>
      </w:ins>
      <w:r w:rsidRPr="00CF491F">
        <w:rPr>
          <w:b/>
        </w:rPr>
        <w:t>ebate</w:t>
      </w:r>
    </w:p>
    <w:p w14:paraId="1979D0EC" w14:textId="3D9F413D" w:rsidR="00FE65B5" w:rsidRPr="00CF491F" w:rsidRDefault="00FE65B5" w:rsidP="00571ADC">
      <w:pPr>
        <w:pStyle w:val="P"/>
      </w:pPr>
      <w:r w:rsidRPr="00CF491F">
        <w:t xml:space="preserve">A prominent study of agenda setting in Mexico aims the focus on the executive in the legislative arena, and only secondarily on intra-cameral institutions. </w:t>
      </w:r>
      <w:r w:rsidRPr="008D36DE">
        <w:rPr>
          <w:color w:val="FF6600"/>
        </w:rPr>
        <w:t xml:space="preserve">Casar </w:t>
      </w:r>
      <w:r w:rsidRPr="00CF491F">
        <w:t>(</w:t>
      </w:r>
      <w:hyperlink w:anchor="B8" w:history="1">
        <w:r w:rsidRPr="00CF491F">
          <w:rPr>
            <w:rStyle w:val="Hyperlink"/>
            <w:u w:val="none"/>
          </w:rPr>
          <w:t>2016</w:t>
        </w:r>
      </w:hyperlink>
      <w:r w:rsidRPr="00CF491F">
        <w:t xml:space="preserve">) characterizes debate in Congress as centralized: </w:t>
      </w:r>
      <w:sdt>
        <w:sdtPr>
          <w:alias w:val="inline-quotes"/>
          <w:tag w:val="inline-quotes"/>
          <w:id w:val="-689455258"/>
          <w:placeholder>
            <w:docPart w:val="8C4564D48BB044D9B39B1B196AAABB3C"/>
          </w:placeholder>
        </w:sdtPr>
        <w:sdtEndPr/>
        <w:sdtContent>
          <w:r w:rsidRPr="00CF491F">
            <w:t>“[governing] bodies have the power</w:t>
          </w:r>
          <w:del w:id="89" w:author="Christine Ranft" w:date="2021-03-01T12:32:00Z">
            <w:r w:rsidR="00CF491F" w:rsidRPr="00CF491F" w:rsidDel="001B639E">
              <w:delText xml:space="preserve"> . . . </w:delText>
            </w:r>
          </w:del>
          <w:ins w:id="90" w:author="Christine Ranft" w:date="2021-03-01T12:32:00Z">
            <w:r w:rsidR="001B639E">
              <w:t xml:space="preserve"> … </w:t>
            </w:r>
          </w:ins>
          <w:r w:rsidRPr="00CF491F">
            <w:lastRenderedPageBreak/>
            <w:t>to conduct floor debates, including assigning turns and time to speakers”</w:t>
          </w:r>
        </w:sdtContent>
      </w:sdt>
      <w:r w:rsidRPr="00CF491F">
        <w:t xml:space="preserve"> (p. 154). The overview of the structure of legislative debate in this section shows that this view has </w:t>
      </w:r>
      <w:r w:rsidRPr="001B639E">
        <w:t>de facto</w:t>
      </w:r>
      <w:r w:rsidRPr="00CF491F">
        <w:t xml:space="preserve"> practice in mind, because formal rules actually decentralize agenda power to a considerable extent.</w:t>
      </w:r>
    </w:p>
    <w:p w14:paraId="7150B284" w14:textId="6F543861" w:rsidR="00FE65B5" w:rsidRPr="00CF491F" w:rsidRDefault="00FE65B5" w:rsidP="00571ADC">
      <w:pPr>
        <w:pStyle w:val="PI"/>
      </w:pPr>
      <w:r w:rsidRPr="00CF491F">
        <w:t>The C</w:t>
      </w:r>
      <w:r w:rsidRPr="00CF491F">
        <w:rPr>
          <w:shd w:val="clear" w:color="auto" w:fill="FF99CC"/>
        </w:rPr>
        <w:t>á</w:t>
      </w:r>
      <w:r w:rsidRPr="00CF491F">
        <w:t>mara</w:t>
      </w:r>
      <w:r w:rsidR="00CF491F" w:rsidRPr="00CF491F">
        <w:rPr>
          <w:highlight w:val="yellow"/>
        </w:rPr>
        <w:t>’</w:t>
      </w:r>
      <w:r w:rsidRPr="00CF491F">
        <w:t>s Rules (</w:t>
      </w:r>
      <w:r w:rsidRPr="008D36DE">
        <w:rPr>
          <w:color w:val="FF6600"/>
        </w:rPr>
        <w:t>Reglamento</w:t>
      </w:r>
      <w:r w:rsidRPr="00CF491F">
        <w:t xml:space="preserve"> </w:t>
      </w:r>
      <w:hyperlink w:anchor="B37" w:history="1">
        <w:r w:rsidRPr="00CF491F">
          <w:rPr>
            <w:rStyle w:val="Hyperlink"/>
            <w:u w:val="none"/>
          </w:rPr>
          <w:t>2019</w:t>
        </w:r>
      </w:hyperlink>
      <w:r w:rsidRPr="00CF491F">
        <w:t>) has prescriptions for debate, the Organic Law (</w:t>
      </w:r>
      <w:r w:rsidRPr="008D36DE">
        <w:rPr>
          <w:color w:val="FF6600"/>
        </w:rPr>
        <w:t>Org</w:t>
      </w:r>
      <w:r w:rsidRPr="008D36DE">
        <w:rPr>
          <w:color w:val="FF6600"/>
          <w:shd w:val="clear" w:color="auto" w:fill="FF99CC"/>
        </w:rPr>
        <w:t>á</w:t>
      </w:r>
      <w:r w:rsidRPr="008D36DE">
        <w:rPr>
          <w:color w:val="FF6600"/>
        </w:rPr>
        <w:t>nica</w:t>
      </w:r>
      <w:r w:rsidRPr="00CF491F">
        <w:t xml:space="preserve"> </w:t>
      </w:r>
      <w:hyperlink w:anchor="B31" w:history="1">
        <w:r w:rsidRPr="00CF491F">
          <w:rPr>
            <w:rStyle w:val="Hyperlink"/>
            <w:u w:val="none"/>
          </w:rPr>
          <w:t>2019</w:t>
        </w:r>
      </w:hyperlink>
      <w:r w:rsidRPr="00CF491F">
        <w:t xml:space="preserve">) for congressional organization. There are two assembly governing bodies, the Junta and the Mesa. The </w:t>
      </w:r>
      <w:r w:rsidRPr="001B639E">
        <w:rPr>
          <w:i/>
          <w:iCs/>
        </w:rPr>
        <w:t>Junta de Coordinaci</w:t>
      </w:r>
      <w:r w:rsidRPr="001B639E">
        <w:rPr>
          <w:i/>
          <w:iCs/>
          <w:shd w:val="clear" w:color="auto" w:fill="FF99CC"/>
        </w:rPr>
        <w:t>ó</w:t>
      </w:r>
      <w:r w:rsidRPr="001B639E">
        <w:rPr>
          <w:i/>
          <w:iCs/>
        </w:rPr>
        <w:t>n Pol</w:t>
      </w:r>
      <w:r w:rsidRPr="001B639E">
        <w:rPr>
          <w:i/>
          <w:iCs/>
          <w:shd w:val="clear" w:color="auto" w:fill="FF99CC"/>
        </w:rPr>
        <w:t>í</w:t>
      </w:r>
      <w:r w:rsidRPr="001B639E">
        <w:rPr>
          <w:i/>
          <w:iCs/>
        </w:rPr>
        <w:t>tica</w:t>
      </w:r>
      <w:r w:rsidRPr="00CF491F">
        <w:t xml:space="preserve"> is the C</w:t>
      </w:r>
      <w:r w:rsidRPr="00CF491F">
        <w:rPr>
          <w:shd w:val="clear" w:color="auto" w:fill="FF99CC"/>
        </w:rPr>
        <w:t>á</w:t>
      </w:r>
      <w:r w:rsidRPr="00CF491F">
        <w:t>mara</w:t>
      </w:r>
      <w:r w:rsidR="00CF491F" w:rsidRPr="00CF491F">
        <w:rPr>
          <w:highlight w:val="yellow"/>
        </w:rPr>
        <w:t>’</w:t>
      </w:r>
      <w:r w:rsidRPr="00CF491F">
        <w:t>s top decision-making organ. The leaders of all parties with no fewer than five deputies are represented. The majority leader presides the Junta throughout the term. In the absence of a majority party, however, the leaders of the top-three seat holding parties preside the Junta, alternating one year each. The Junta appoints and replaces committee members, prepares each session</w:t>
      </w:r>
      <w:r w:rsidR="00CF491F" w:rsidRPr="00CF491F">
        <w:rPr>
          <w:highlight w:val="yellow"/>
        </w:rPr>
        <w:t>’</w:t>
      </w:r>
      <w:r w:rsidRPr="00CF491F">
        <w:t>s order of the day (</w:t>
      </w:r>
      <w:r w:rsidRPr="00CF491F">
        <w:rPr>
          <w:i/>
          <w:iCs/>
        </w:rPr>
        <w:t>orden del d</w:t>
      </w:r>
      <w:r w:rsidRPr="00CF491F">
        <w:rPr>
          <w:i/>
          <w:iCs/>
          <w:shd w:val="clear" w:color="auto" w:fill="FF99CC"/>
        </w:rPr>
        <w:t>í</w:t>
      </w:r>
      <w:r w:rsidRPr="00CF491F">
        <w:rPr>
          <w:i/>
          <w:iCs/>
        </w:rPr>
        <w:t>a</w:t>
      </w:r>
      <w:r w:rsidRPr="00CF491F">
        <w:t>), and in general makes and enforces party agreements. It decides by majority rule, with members</w:t>
      </w:r>
      <w:r w:rsidRPr="00CF491F">
        <w:rPr>
          <w:highlight w:val="yellow"/>
        </w:rPr>
        <w:t>’</w:t>
      </w:r>
      <w:r w:rsidRPr="00CF491F">
        <w:t xml:space="preserve"> votes weighted relative to group sizes in the plenary. The majority can control the Junta (cf. </w:t>
      </w:r>
      <w:r w:rsidRPr="008D36DE">
        <w:rPr>
          <w:color w:val="FF6600"/>
        </w:rPr>
        <w:t>Cox and McCubbins</w:t>
      </w:r>
      <w:r w:rsidRPr="00CF491F">
        <w:t xml:space="preserve"> </w:t>
      </w:r>
      <w:hyperlink w:anchor="B15" w:history="1">
        <w:r w:rsidRPr="00CF491F">
          <w:rPr>
            <w:rStyle w:val="Hyperlink"/>
            <w:u w:val="none"/>
          </w:rPr>
          <w:t>2005</w:t>
        </w:r>
      </w:hyperlink>
      <w:r w:rsidRPr="00CF491F">
        <w:t>).</w:t>
      </w:r>
    </w:p>
    <w:p w14:paraId="3FDD686A" w14:textId="0F8CB00C" w:rsidR="00FE65B5" w:rsidRPr="00CF491F" w:rsidRDefault="00FE65B5" w:rsidP="00571ADC">
      <w:pPr>
        <w:pStyle w:val="PI"/>
      </w:pPr>
      <w:r w:rsidRPr="00CF491F">
        <w:t>The</w:t>
      </w:r>
      <w:r w:rsidRPr="00770953">
        <w:rPr>
          <w:i/>
          <w:iCs/>
        </w:rPr>
        <w:t xml:space="preserve"> Mesa Directiva</w:t>
      </w:r>
      <w:r w:rsidRPr="00CF491F">
        <w:t xml:space="preserve"> is the chamber</w:t>
      </w:r>
      <w:r w:rsidR="00CF491F" w:rsidRPr="00CF491F">
        <w:rPr>
          <w:highlight w:val="yellow"/>
        </w:rPr>
        <w:t>’</w:t>
      </w:r>
      <w:r w:rsidRPr="00CF491F">
        <w:t>s steering board. The Mesa chair is the C</w:t>
      </w:r>
      <w:r w:rsidRPr="00CF491F">
        <w:rPr>
          <w:shd w:val="clear" w:color="auto" w:fill="FF99CC"/>
        </w:rPr>
        <w:t>á</w:t>
      </w:r>
      <w:r w:rsidRPr="00CF491F">
        <w:t xml:space="preserve">mara president </w:t>
      </w:r>
      <w:r w:rsidRPr="00CF491F">
        <w:rPr>
          <w:i/>
          <w:iCs/>
        </w:rPr>
        <w:t>ex-officio</w:t>
      </w:r>
      <w:r w:rsidRPr="00CF491F">
        <w:t>. The Mesa makeup has consensual traits even when a party has the majority. The Mesa is elected yearly by two-thirds supermajority of C</w:t>
      </w:r>
      <w:r w:rsidRPr="00CF491F">
        <w:rPr>
          <w:shd w:val="clear" w:color="auto" w:fill="FF99CC"/>
        </w:rPr>
        <w:t>á</w:t>
      </w:r>
      <w:r w:rsidRPr="00CF491F">
        <w:t>mara members from Junta-proposed candidates. While Mesa members can re</w:t>
      </w:r>
      <w:ins w:id="91" w:author="Christine Ranft" w:date="2021-03-01T12:34:00Z">
        <w:r w:rsidR="00770953">
          <w:t>-</w:t>
        </w:r>
      </w:ins>
      <w:r w:rsidRPr="00CF491F">
        <w:t>elect, the chair must rotate between the top</w:t>
      </w:r>
      <w:del w:id="92" w:author="Christine Ranft" w:date="2021-03-01T12:34:00Z">
        <w:r w:rsidRPr="00CF491F" w:rsidDel="00770953">
          <w:delText>-</w:delText>
        </w:r>
      </w:del>
      <w:ins w:id="93" w:author="Christine Ranft" w:date="2021-03-01T12:34:00Z">
        <w:r w:rsidR="00770953">
          <w:t xml:space="preserve"> </w:t>
        </w:r>
      </w:ins>
      <w:r w:rsidRPr="00CF491F">
        <w:t>three seat-holding parties, one year each.</w:t>
      </w:r>
    </w:p>
    <w:p w14:paraId="6C13D05D" w14:textId="234A8857" w:rsidR="00FE65B5" w:rsidRPr="00CF491F" w:rsidRDefault="00FE65B5" w:rsidP="00571ADC">
      <w:pPr>
        <w:pStyle w:val="PI"/>
      </w:pPr>
      <w:r w:rsidRPr="00CF491F">
        <w:t>Agenda control is somewhat decentralized. First, every committee report is guaranteed floor consideration and must be included in the order. Committees have ability to withhold bill reports, granting them a veto over proposals in their jurisdiction. A two-thirds vote in the floor over</w:t>
      </w:r>
      <w:ins w:id="94" w:author="Christine Ranft" w:date="2021-03-01T12:35:00Z">
        <w:r w:rsidR="00770953">
          <w:t>-</w:t>
        </w:r>
      </w:ins>
      <w:r w:rsidRPr="00CF491F">
        <w:t xml:space="preserve">rides the veto. If committees were adequate agents of the Junta majority (cf. </w:t>
      </w:r>
      <w:r w:rsidRPr="008D36DE">
        <w:rPr>
          <w:color w:val="FF6600"/>
        </w:rPr>
        <w:t>Cox and McCubbins</w:t>
      </w:r>
      <w:r w:rsidRPr="00CF491F">
        <w:t xml:space="preserve"> </w:t>
      </w:r>
      <w:hyperlink w:anchor="B14" w:history="1">
        <w:r w:rsidRPr="00CF491F">
          <w:rPr>
            <w:rStyle w:val="Hyperlink"/>
            <w:u w:val="none"/>
          </w:rPr>
          <w:t>1993</w:t>
        </w:r>
      </w:hyperlink>
      <w:r w:rsidRPr="00CF491F">
        <w:t xml:space="preserve">), they might prevent consideration of unwanted bills. But the Junta is required to distribute relatively powerful committee chairs proportionally among the </w:t>
      </w:r>
      <w:r w:rsidRPr="00CF491F">
        <w:lastRenderedPageBreak/>
        <w:t>parties—chairs distribute the committee</w:t>
      </w:r>
      <w:r w:rsidR="00CF491F" w:rsidRPr="00CF491F">
        <w:rPr>
          <w:highlight w:val="yellow"/>
        </w:rPr>
        <w:t>’</w:t>
      </w:r>
      <w:r w:rsidRPr="00CF491F">
        <w:t>s staff and spending with great discretion (</w:t>
      </w:r>
      <w:r w:rsidRPr="008D36DE">
        <w:rPr>
          <w:color w:val="FF6600"/>
        </w:rPr>
        <w:t>Casar</w:t>
      </w:r>
      <w:r w:rsidRPr="00CF491F">
        <w:t xml:space="preserve"> </w:t>
      </w:r>
      <w:hyperlink w:anchor="B7" w:history="1">
        <w:r w:rsidRPr="00CF491F">
          <w:rPr>
            <w:rStyle w:val="Hyperlink"/>
            <w:u w:val="none"/>
          </w:rPr>
          <w:t>2011</w:t>
        </w:r>
      </w:hyperlink>
      <w:r w:rsidRPr="00CF491F">
        <w:t>). And no party can control more than half of committee members, forcing vote-buying or plain cooperation across the aisles. Therefore, some committees are bound to be preference outliers.</w:t>
      </w:r>
    </w:p>
    <w:p w14:paraId="4F2D65E9" w14:textId="525ED55B" w:rsidR="00FE65B5" w:rsidRPr="00CF491F" w:rsidRDefault="00FE65B5" w:rsidP="00571ADC">
      <w:pPr>
        <w:pStyle w:val="PI"/>
      </w:pPr>
      <w:r w:rsidRPr="00CF491F">
        <w:t xml:space="preserve">Second, the default method for bill consideration in the floor has unrestricted introduction of amendments to the bill reported. Debate takes place in two stages. The entire bill is first examined </w:t>
      </w:r>
      <w:r w:rsidRPr="00CF491F">
        <w:rPr>
          <w:i/>
          <w:iCs/>
        </w:rPr>
        <w:t>en lo general</w:t>
      </w:r>
      <w:r w:rsidRPr="00CF491F">
        <w:t xml:space="preserve">, then articles are considered individually </w:t>
      </w:r>
      <w:r w:rsidRPr="00CF491F">
        <w:rPr>
          <w:i/>
          <w:iCs/>
        </w:rPr>
        <w:t>en lo particular</w:t>
      </w:r>
      <w:r w:rsidRPr="00CF491F">
        <w:t xml:space="preserve"> (see </w:t>
      </w:r>
      <w:r w:rsidRPr="008D36DE">
        <w:rPr>
          <w:color w:val="FF6600"/>
        </w:rPr>
        <w:t>Heller and Weldon</w:t>
      </w:r>
      <w:r w:rsidRPr="00CF491F">
        <w:t xml:space="preserve"> </w:t>
      </w:r>
      <w:hyperlink w:anchor="B21" w:history="1">
        <w:r w:rsidRPr="00CF491F">
          <w:rPr>
            <w:rStyle w:val="Hyperlink"/>
            <w:u w:val="none"/>
          </w:rPr>
          <w:t>2003</w:t>
        </w:r>
      </w:hyperlink>
      <w:r w:rsidRPr="00CF491F">
        <w:t xml:space="preserve">). Members can freely reserve articles for deletion, amendment, or expansion, denying the Junta a useful procedural tool common in other assemblies: the take-it-or-leave-it rule (e.g., </w:t>
      </w:r>
      <w:r w:rsidRPr="008D36DE">
        <w:rPr>
          <w:color w:val="FF6600"/>
        </w:rPr>
        <w:t>Cox</w:t>
      </w:r>
      <w:r w:rsidRPr="00CF491F">
        <w:t xml:space="preserve"> </w:t>
      </w:r>
      <w:hyperlink w:anchor="B13" w:history="1">
        <w:r w:rsidRPr="00CF491F">
          <w:rPr>
            <w:rStyle w:val="Hyperlink"/>
            <w:u w:val="none"/>
          </w:rPr>
          <w:t>2006</w:t>
        </w:r>
      </w:hyperlink>
      <w:r w:rsidRPr="00CF491F">
        <w:t xml:space="preserve">; </w:t>
      </w:r>
      <w:r w:rsidRPr="008D36DE">
        <w:rPr>
          <w:color w:val="FF6600"/>
        </w:rPr>
        <w:t>Dion and Huber</w:t>
      </w:r>
      <w:r w:rsidRPr="00CF491F">
        <w:t xml:space="preserve"> </w:t>
      </w:r>
      <w:hyperlink w:anchor="B18" w:history="1">
        <w:r w:rsidRPr="00CF491F">
          <w:rPr>
            <w:rStyle w:val="Hyperlink"/>
            <w:u w:val="none"/>
          </w:rPr>
          <w:t>1996</w:t>
        </w:r>
      </w:hyperlink>
      <w:r w:rsidRPr="00CF491F">
        <w:t>).</w:t>
      </w:r>
    </w:p>
    <w:p w14:paraId="1BAB8BAA" w14:textId="0B17DB9A" w:rsidR="00FE65B5" w:rsidRPr="00CF491F" w:rsidRDefault="00FE65B5" w:rsidP="00571ADC">
      <w:pPr>
        <w:pStyle w:val="PI"/>
      </w:pPr>
      <w:r w:rsidRPr="00CF491F">
        <w:t xml:space="preserve">Third, and most relevant to this chapter, speakers self-select. Individual members are entitled to take the floor when recognized by the presiding officer, for a duration set by rules or by </w:t>
      </w:r>
      <w:r w:rsidRPr="00A35059">
        <w:t>ad</w:t>
      </w:r>
      <w:ins w:id="95" w:author="Christine Ranft" w:date="2021-03-01T15:18:00Z">
        <w:r w:rsidR="00A35059">
          <w:t xml:space="preserve"> </w:t>
        </w:r>
      </w:ins>
      <w:del w:id="96" w:author="Christine Ranft" w:date="2021-03-01T15:18:00Z">
        <w:r w:rsidRPr="00A35059" w:rsidDel="00A35059">
          <w:delText>-</w:delText>
        </w:r>
      </w:del>
      <w:r w:rsidRPr="00A35059">
        <w:t>hoc</w:t>
      </w:r>
      <w:r w:rsidRPr="00CF491F">
        <w:t xml:space="preserve"> party agreements. And recognition is permissive. Introducing amendments to a report, for instance, grants right of recognition to take the floor. True, party leaders assign speakers for the first round of debate slots. But they cannot formally preclude others from adding their names to the list of speakers afterwards, making debate resemble first-come-first-serve</w:t>
      </w:r>
      <w:ins w:id="97" w:author="Christine Ranft" w:date="2021-03-01T15:19:00Z">
        <w:r w:rsidR="00A35059">
          <w:t>d</w:t>
        </w:r>
      </w:ins>
      <w:r w:rsidRPr="00CF491F">
        <w:t xml:space="preserve"> after the party appointees have spoken. The limit is the floor, who can decide to vote the motion or to continue debating.</w:t>
      </w:r>
    </w:p>
    <w:p w14:paraId="1F19C171" w14:textId="16549BD1" w:rsidR="00FE65B5" w:rsidRPr="00CF491F" w:rsidRDefault="00FE65B5" w:rsidP="00571ADC">
      <w:pPr>
        <w:pStyle w:val="PI"/>
      </w:pPr>
      <w:r w:rsidRPr="00CF491F">
        <w:t xml:space="preserve">Rules typify limits for different kinds of debate summarized in </w:t>
      </w:r>
      <w:r w:rsidRPr="00CF491F">
        <w:rPr>
          <w:color w:val="FF00FF"/>
        </w:rPr>
        <w:t xml:space="preserve">Table </w:t>
      </w:r>
      <w:hyperlink w:anchor="Tab1" w:tooltip="Table 28.1: Parliamentary debate types in Mexico" w:history="1">
        <w:r w:rsidRPr="00CF491F">
          <w:rPr>
            <w:rStyle w:val="Hyperlink"/>
            <w:color w:val="0000FF"/>
            <w:u w:val="none"/>
          </w:rPr>
          <w:t>28.1</w:t>
        </w:r>
      </w:hyperlink>
      <w:r w:rsidRPr="00CF491F">
        <w:t>. The first entry are drafters of new legislation, who get first recognition to take the floor in order to persuade fellow lawmakers. The time limit is ten minutes when the draft is a new law, five minutes when it changes existing statutes. Bills whose author has not had a chance to present before the session ends migrate to the next day</w:t>
      </w:r>
      <w:r w:rsidR="00CF491F" w:rsidRPr="00CF491F">
        <w:rPr>
          <w:highlight w:val="yellow"/>
        </w:rPr>
        <w:t>’</w:t>
      </w:r>
      <w:r w:rsidRPr="00CF491F">
        <w:t>s order upon author</w:t>
      </w:r>
      <w:r w:rsidR="00CF491F" w:rsidRPr="00CF491F">
        <w:rPr>
          <w:highlight w:val="yellow"/>
        </w:rPr>
        <w:t>’</w:t>
      </w:r>
      <w:r w:rsidRPr="00CF491F">
        <w:t xml:space="preserve">s request </w:t>
      </w:r>
      <w:r w:rsidRPr="00A35059">
        <w:t>viva voce</w:t>
      </w:r>
      <w:r w:rsidRPr="00CF491F">
        <w:t xml:space="preserve"> (otherwise they are referred to committee.) The rightmost columns report who selects the </w:t>
      </w:r>
      <w:r w:rsidRPr="00CF491F">
        <w:lastRenderedPageBreak/>
        <w:t>speaker—self-selection by drafting a bill, in this case—and who, if anyone, can veto the speaker</w:t>
      </w:r>
      <w:r w:rsidR="00CF491F" w:rsidRPr="00CF491F">
        <w:rPr>
          <w:highlight w:val="yellow"/>
        </w:rPr>
        <w:t>’</w:t>
      </w:r>
      <w:r w:rsidRPr="00CF491F">
        <w:t>s recognition—no one here.</w:t>
      </w:r>
    </w:p>
    <w:p w14:paraId="3A1EC6DF" w14:textId="2DC19444" w:rsidR="00FE65B5" w:rsidRPr="00CF491F" w:rsidRDefault="00FE65B5" w:rsidP="00571ADC">
      <w:pPr>
        <w:pStyle w:val="PI"/>
      </w:pPr>
      <w:r w:rsidRPr="00CF491F">
        <w:t xml:space="preserve">Other speech types grant right of first recognition differently. Debate </w:t>
      </w:r>
      <w:r w:rsidRPr="00CF491F">
        <w:rPr>
          <w:i/>
          <w:iCs/>
        </w:rPr>
        <w:t>en lo general</w:t>
      </w:r>
      <w:r w:rsidRPr="00CF491F">
        <w:t xml:space="preserve"> grants ten minutes (fifteen in constitutional amendments) to the reporting committee chairperson or designated handler of the report. The only check is not too robust: the C</w:t>
      </w:r>
      <w:r w:rsidRPr="00CF491F">
        <w:rPr>
          <w:shd w:val="clear" w:color="auto" w:fill="FF99CC"/>
        </w:rPr>
        <w:t>á</w:t>
      </w:r>
      <w:r w:rsidRPr="00CF491F">
        <w:t xml:space="preserve">mara president can delay this intervention by recommitting the bill—and possibly prevent it if the committee kills the bill. </w:t>
      </w:r>
      <w:r w:rsidRPr="00CF491F">
        <w:rPr>
          <w:i/>
          <w:iCs/>
        </w:rPr>
        <w:t>En lo particular</w:t>
      </w:r>
      <w:r w:rsidRPr="00CF491F">
        <w:t xml:space="preserve"> amendments and C</w:t>
      </w:r>
      <w:r w:rsidRPr="00CF491F">
        <w:rPr>
          <w:shd w:val="clear" w:color="auto" w:fill="FF99CC"/>
        </w:rPr>
        <w:t>á</w:t>
      </w:r>
      <w:r w:rsidRPr="00CF491F">
        <w:t>mara resolutions grant first recognition to the proposing member.</w:t>
      </w:r>
    </w:p>
    <w:p w14:paraId="58BFAAFB" w14:textId="127D439D" w:rsidR="00FE65B5" w:rsidRPr="00CF491F" w:rsidRDefault="00FE65B5" w:rsidP="00571ADC">
      <w:pPr>
        <w:pStyle w:val="PMI"/>
      </w:pPr>
      <w:r w:rsidRPr="00CF491F">
        <w:t>&lt;COMP: INSERT TABLE 28.1 NEAR HERE&gt;</w:t>
      </w:r>
    </w:p>
    <w:p w14:paraId="329D7A1A" w14:textId="46EA61BD" w:rsidR="00FE65B5" w:rsidRPr="00CF491F" w:rsidRDefault="00FE65B5" w:rsidP="00571ADC">
      <w:pPr>
        <w:pStyle w:val="PI"/>
      </w:pPr>
      <w:r w:rsidRPr="00CF491F">
        <w:t>Party-selected speakers get five minutes each, in reverse-size order, right after the chair</w:t>
      </w:r>
      <w:r w:rsidR="00CF491F" w:rsidRPr="00CF491F">
        <w:rPr>
          <w:highlight w:val="yellow"/>
        </w:rPr>
        <w:t>’</w:t>
      </w:r>
      <w:r w:rsidRPr="00CF491F">
        <w:t xml:space="preserve">s speech. Persuading to vote against </w:t>
      </w:r>
      <w:r w:rsidRPr="00CF491F">
        <w:rPr>
          <w:i/>
          <w:iCs/>
        </w:rPr>
        <w:t>en lo general</w:t>
      </w:r>
      <w:r w:rsidRPr="00CF491F">
        <w:t xml:space="preserve"> kills the bill. Members who request it then get five minutes each, the president arranging them in rounds, one for one against. After six such rounds, a previous question motion is made: the floor can either proceed to vote, or continue with blocks of three such rounds if the majority allows it. When the report deals with issues of great interest, debate can go on for several hours.</w:t>
      </w:r>
    </w:p>
    <w:p w14:paraId="5E61F363" w14:textId="35F7CC05" w:rsidR="00FE65B5" w:rsidRPr="00CF491F" w:rsidRDefault="00FE65B5" w:rsidP="00571ADC">
      <w:pPr>
        <w:pStyle w:val="PI"/>
      </w:pPr>
      <w:r w:rsidRPr="00CF491F">
        <w:t>C</w:t>
      </w:r>
      <w:r w:rsidRPr="00CF491F">
        <w:rPr>
          <w:shd w:val="clear" w:color="auto" w:fill="FF99CC"/>
        </w:rPr>
        <w:t>á</w:t>
      </w:r>
      <w:r w:rsidRPr="00CF491F">
        <w:t>mara resolutions (</w:t>
      </w:r>
      <w:r w:rsidRPr="00CF491F">
        <w:rPr>
          <w:i/>
          <w:iCs/>
        </w:rPr>
        <w:t>proposiciones con punto de acuerdo</w:t>
      </w:r>
      <w:r w:rsidRPr="00CF491F">
        <w:t>) are a debate type that is tailor-made for members</w:t>
      </w:r>
      <w:r w:rsidRPr="00CF491F">
        <w:rPr>
          <w:highlight w:val="yellow"/>
        </w:rPr>
        <w:t>’</w:t>
      </w:r>
      <w:r w:rsidRPr="00CF491F">
        <w:t xml:space="preserve"> position-taking needs. If adopted, resolutions become the opinion of the chamber on some specific issue. But party leader support is a must: resolutions require urgent status (</w:t>
      </w:r>
      <w:r w:rsidRPr="00CF491F">
        <w:rPr>
          <w:i/>
          <w:iCs/>
        </w:rPr>
        <w:t>urgente u obvia resoluci</w:t>
      </w:r>
      <w:r w:rsidRPr="00CF491F">
        <w:rPr>
          <w:i/>
          <w:iCs/>
          <w:shd w:val="clear" w:color="auto" w:fill="FF99CC"/>
        </w:rPr>
        <w:t>ó</w:t>
      </w:r>
      <w:r w:rsidRPr="00CF491F">
        <w:rPr>
          <w:i/>
          <w:iCs/>
        </w:rPr>
        <w:t>n</w:t>
      </w:r>
      <w:r w:rsidRPr="00CF491F">
        <w:t>) in order to avoid committee referral and move directly to the floor. Only the Junta can request that the floor grants urgent status to at most two resolutions per session. If granted, the proposer takes the floor for five minutes. Parties then appoint one speaker each, for three minutes. The floor can then decide the previous question to vote the resolution, or open rounds of debate with self-appointed speakers.</w:t>
      </w:r>
    </w:p>
    <w:p w14:paraId="6EC302CA" w14:textId="140247F0" w:rsidR="00FE65B5" w:rsidRPr="00CF491F" w:rsidRDefault="00FE65B5" w:rsidP="00571ADC">
      <w:pPr>
        <w:pStyle w:val="PI"/>
      </w:pPr>
      <w:r w:rsidRPr="00CF491F">
        <w:t>Current events (</w:t>
      </w:r>
      <w:r w:rsidRPr="00CF491F">
        <w:rPr>
          <w:i/>
          <w:iCs/>
        </w:rPr>
        <w:t>agenda pol</w:t>
      </w:r>
      <w:r w:rsidRPr="00CF491F">
        <w:rPr>
          <w:i/>
          <w:iCs/>
          <w:shd w:val="clear" w:color="auto" w:fill="FF99CC"/>
        </w:rPr>
        <w:t>í</w:t>
      </w:r>
      <w:r w:rsidRPr="00CF491F">
        <w:rPr>
          <w:i/>
          <w:iCs/>
        </w:rPr>
        <w:t>tica</w:t>
      </w:r>
      <w:r w:rsidRPr="00CF491F">
        <w:t>) are party leaders</w:t>
      </w:r>
      <w:r w:rsidRPr="00CF491F">
        <w:rPr>
          <w:highlight w:val="yellow"/>
        </w:rPr>
        <w:t>’</w:t>
      </w:r>
      <w:r w:rsidRPr="00CF491F">
        <w:t xml:space="preserve"> position-taking venue. The Junta determines up to two themes for debate before consideration of reports and new bills, party </w:t>
      </w:r>
      <w:r w:rsidRPr="00CF491F">
        <w:lastRenderedPageBreak/>
        <w:t xml:space="preserve">leaders appointing one speaker each. The promoting party speaker gets first recognition for </w:t>
      </w:r>
      <w:ins w:id="98" w:author="Christine Ranft" w:date="2021-03-01T15:21:00Z">
        <w:r w:rsidR="00A35059">
          <w:t>ten</w:t>
        </w:r>
      </w:ins>
      <w:del w:id="99" w:author="Christine Ranft" w:date="2021-03-01T15:21:00Z">
        <w:r w:rsidRPr="00CF491F" w:rsidDel="00A35059">
          <w:delText>10</w:delText>
        </w:r>
      </w:del>
      <w:r w:rsidRPr="00CF491F">
        <w:t xml:space="preserve"> minutes, others </w:t>
      </w:r>
      <w:ins w:id="100" w:author="Christine Ranft" w:date="2021-03-01T15:22:00Z">
        <w:r w:rsidR="00A35059">
          <w:t>five</w:t>
        </w:r>
      </w:ins>
      <w:del w:id="101" w:author="Christine Ranft" w:date="2021-03-01T15:22:00Z">
        <w:r w:rsidRPr="00CF491F" w:rsidDel="00A35059">
          <w:delText>5</w:delText>
        </w:r>
      </w:del>
      <w:r w:rsidRPr="00CF491F">
        <w:t xml:space="preserve"> minutes each, and talk in reverse-size order. Current events debate cannot exceed two hours per session.</w:t>
      </w:r>
    </w:p>
    <w:p w14:paraId="4A4EF9D1" w14:textId="11D4B17A" w:rsidR="00FE65B5" w:rsidRPr="00CF491F" w:rsidDel="00A35059" w:rsidRDefault="00FE65B5" w:rsidP="00571ADC">
      <w:pPr>
        <w:pStyle w:val="PI"/>
        <w:rPr>
          <w:del w:id="102" w:author="Christine Ranft" w:date="2021-03-01T15:22:00Z"/>
        </w:rPr>
      </w:pPr>
      <w:r w:rsidRPr="00CF491F">
        <w:t>Members make motions, by catching the president</w:t>
      </w:r>
      <w:r w:rsidR="00CF491F" w:rsidRPr="00CF491F">
        <w:rPr>
          <w:highlight w:val="yellow"/>
        </w:rPr>
        <w:t>’</w:t>
      </w:r>
      <w:r w:rsidRPr="00CF491F">
        <w:t>s eye from their seats, to interrupt th</w:t>
      </w:r>
      <w:ins w:id="103" w:author="Christine Ranft" w:date="2021-03-01T15:22:00Z">
        <w:r w:rsidR="00A35059">
          <w:t xml:space="preserve">e </w:t>
        </w:r>
      </w:ins>
      <w:del w:id="104" w:author="Christine Ranft" w:date="2021-03-01T15:22:00Z">
        <w:r w:rsidRPr="00CF491F" w:rsidDel="00A35059">
          <w:rPr>
            <w:highlight w:val="yellow"/>
          </w:rPr>
          <w:delText>e</w:delText>
        </w:r>
      </w:del>
    </w:p>
    <w:p w14:paraId="52D29945" w14:textId="77777777" w:rsidR="00FE65B5" w:rsidRPr="00CF491F" w:rsidRDefault="00FE65B5" w:rsidP="00A35059">
      <w:pPr>
        <w:pStyle w:val="PI"/>
      </w:pPr>
      <w:r w:rsidRPr="00CF491F">
        <w:t xml:space="preserve">speaker. The president has discretion to deny, or grant up to three minutes to elaborate. Such motions are distinct from points of order (which members can also make, see Reglamento art. 114 for typified motions). They grant recognition to speak. </w:t>
      </w:r>
      <w:r w:rsidRPr="00CF491F">
        <w:rPr>
          <w:i/>
          <w:iCs/>
        </w:rPr>
        <w:t>Cuestionamiento al orador</w:t>
      </w:r>
      <w:r w:rsidRPr="00CF491F">
        <w:t xml:space="preserve"> is to interrogate the speaker, who must also accept the question be made. </w:t>
      </w:r>
      <w:r w:rsidRPr="00CF491F">
        <w:rPr>
          <w:i/>
          <w:iCs/>
        </w:rPr>
        <w:t>Alusiones personales</w:t>
      </w:r>
      <w:r w:rsidRPr="00CF491F">
        <w:t xml:space="preserve"> gives right of reply to alluded members by recognizing them immediately after the speaker ends. And </w:t>
      </w:r>
      <w:r w:rsidRPr="00CF491F">
        <w:rPr>
          <w:i/>
          <w:iCs/>
        </w:rPr>
        <w:t>rectificaci</w:t>
      </w:r>
      <w:r w:rsidRPr="00CF491F">
        <w:rPr>
          <w:i/>
          <w:iCs/>
          <w:shd w:val="clear" w:color="auto" w:fill="FF99CC"/>
        </w:rPr>
        <w:t>ó</w:t>
      </w:r>
      <w:r w:rsidRPr="00CF491F">
        <w:rPr>
          <w:i/>
          <w:iCs/>
        </w:rPr>
        <w:t>n de hechos</w:t>
      </w:r>
      <w:r w:rsidRPr="00CF491F">
        <w:t xml:space="preserve"> wind up an additional name at the end of the list of speakers.</w:t>
      </w:r>
    </w:p>
    <w:p w14:paraId="744EDDCE" w14:textId="2CEF7D49" w:rsidR="00FE65B5" w:rsidRPr="00CF491F" w:rsidRDefault="00FE65B5" w:rsidP="00571ADC">
      <w:pPr>
        <w:pStyle w:val="PI"/>
      </w:pPr>
      <w:r w:rsidRPr="00CF491F">
        <w:t>Rules like these are ill-designed to prevent plenary bottlenecks (</w:t>
      </w:r>
      <w:r w:rsidRPr="008D36DE">
        <w:rPr>
          <w:color w:val="FF6600"/>
        </w:rPr>
        <w:t>Cox</w:t>
      </w:r>
      <w:r w:rsidRPr="00CF491F">
        <w:t xml:space="preserve"> </w:t>
      </w:r>
      <w:hyperlink w:anchor="B13" w:history="1">
        <w:r w:rsidRPr="00CF491F">
          <w:rPr>
            <w:rStyle w:val="Hyperlink"/>
            <w:u w:val="none"/>
          </w:rPr>
          <w:t>2006</w:t>
        </w:r>
      </w:hyperlink>
      <w:r w:rsidRPr="00CF491F">
        <w:t>). Even in the presence of a majority party, individual members retain speaking rights that water down the Junta</w:t>
      </w:r>
      <w:r w:rsidR="00CF491F" w:rsidRPr="00CF491F">
        <w:rPr>
          <w:highlight w:val="yellow"/>
        </w:rPr>
        <w:t>’</w:t>
      </w:r>
      <w:r w:rsidRPr="00CF491F">
        <w:t>s efforts to cartelize the legislative process. Absent formidable party discipline, preventing dilatory tactics would be enormously difficult. The final section elaborates.</w:t>
      </w:r>
    </w:p>
    <w:p w14:paraId="10A01DB4" w14:textId="766441C7" w:rsidR="00FE65B5" w:rsidRPr="00CF491F" w:rsidRDefault="00FE65B5" w:rsidP="00571ADC">
      <w:pPr>
        <w:pStyle w:val="PI"/>
      </w:pPr>
      <w:r w:rsidRPr="00CF491F">
        <w:t>Three former deputies from the larger parties offered quick impressions on internal party speech rules upon request.</w:t>
      </w:r>
      <w:r w:rsidRPr="00CF491F">
        <w:rPr>
          <w:vertAlign w:val="superscript"/>
        </w:rPr>
        <w:footnoteReference w:id="3"/>
      </w:r>
      <w:r w:rsidRPr="00CF491F">
        <w:t xml:space="preserve"> One commonality (in this very small sample) is the informal erosion of formal individual members</w:t>
      </w:r>
      <w:r w:rsidRPr="00CF491F">
        <w:rPr>
          <w:highlight w:val="yellow"/>
        </w:rPr>
        <w:t>’</w:t>
      </w:r>
      <w:r w:rsidRPr="00CF491F">
        <w:t xml:space="preserve"> debate rights in favor of centralized speech allocation. The PAN relies on a debate vice-leader (subcoordinador de debate parlamentario) responsible of selecting speakers in debates. When two members wish to speak at once, the vice-leader would let them figure who gets the party</w:t>
      </w:r>
      <w:r w:rsidR="00CF491F" w:rsidRPr="00CF491F">
        <w:rPr>
          <w:highlight w:val="yellow"/>
        </w:rPr>
        <w:t>’</w:t>
      </w:r>
      <w:r w:rsidRPr="00CF491F">
        <w:t xml:space="preserve">s slot in the debate, who then speaks for or against. The PRI leadership sets apart issues of party interest, over which it decides all speakers centrally. Members communicate their wish to speak on unwhipped issues to their state </w:t>
      </w:r>
      <w:r w:rsidRPr="00CF491F">
        <w:lastRenderedPageBreak/>
        <w:t>caucus, who seeks authorization to speak with party whips. The left is no exception, leaders micromanaging the party</w:t>
      </w:r>
      <w:r w:rsidR="00CF491F" w:rsidRPr="00CF491F">
        <w:rPr>
          <w:highlight w:val="yellow"/>
        </w:rPr>
        <w:t>’</w:t>
      </w:r>
      <w:r w:rsidRPr="00CF491F">
        <w:t>s debate strategy. An important consideration is that rules give parties one speaking slot each in many debates, regardless of size. Distributive conflict over speech is therefore more acute for larger parties, with longer speaker lists. A must for members whom the leadership leaves out is a solid understanding of the Rules. As pointed in the chapter</w:t>
      </w:r>
      <w:r w:rsidR="00CF491F" w:rsidRPr="00CF491F">
        <w:rPr>
          <w:highlight w:val="yellow"/>
        </w:rPr>
        <w:t>’</w:t>
      </w:r>
      <w:r w:rsidRPr="00CF491F">
        <w:t>s epigraph, they can make individual speaking rights effective by introducing suspensive motions or amendments, both of which come equipped with recognition to take the floor.</w:t>
      </w:r>
    </w:p>
    <w:p w14:paraId="69A02B39" w14:textId="25602004" w:rsidR="00FE65B5" w:rsidRPr="00CF491F" w:rsidRDefault="00FE65B5" w:rsidP="00571ADC">
      <w:pPr>
        <w:pStyle w:val="PI"/>
      </w:pPr>
      <w:r w:rsidRPr="008D36DE">
        <w:rPr>
          <w:color w:val="FF6600"/>
        </w:rPr>
        <w:t>Proksch and Slapin</w:t>
      </w:r>
      <w:r w:rsidRPr="008D36DE">
        <w:rPr>
          <w:color w:val="FF6600"/>
          <w:highlight w:val="yellow"/>
        </w:rPr>
        <w:t>’</w:t>
      </w:r>
      <w:r w:rsidRPr="008D36DE">
        <w:rPr>
          <w:color w:val="FF6600"/>
        </w:rPr>
        <w:t xml:space="preserve">s </w:t>
      </w:r>
      <w:r w:rsidRPr="00CF491F">
        <w:t>(</w:t>
      </w:r>
      <w:hyperlink w:anchor="B35" w:history="1">
        <w:r w:rsidRPr="00CF491F">
          <w:rPr>
            <w:rStyle w:val="Hyperlink"/>
            <w:u w:val="none"/>
          </w:rPr>
          <w:t>2015</w:t>
        </w:r>
      </w:hyperlink>
      <w:r w:rsidRPr="00CF491F">
        <w:t>) scheme, used across chapters in this volume, compares assemblies according to how members gain access to take the floor in order to deliver speeches (p. 79). Their continuum connects two extremes: party-controlled and individual member-controlled floor access. Formal rules place the C</w:t>
      </w:r>
      <w:r w:rsidRPr="00CF491F">
        <w:rPr>
          <w:shd w:val="clear" w:color="auto" w:fill="FF99CC"/>
        </w:rPr>
        <w:t>á</w:t>
      </w:r>
      <w:r w:rsidRPr="00CF491F">
        <w:t xml:space="preserve">mara </w:t>
      </w:r>
      <w:bookmarkStart w:id="106" w:name="path2"/>
      <w:r w:rsidRPr="00CF491F">
        <w:t>towards</w:t>
      </w:r>
      <w:bookmarkEnd w:id="106"/>
      <w:r w:rsidRPr="00CF491F">
        <w:t xml:space="preserve"> the individual member-controlled access limit of the continuum; but partisan rules pull it </w:t>
      </w:r>
      <w:bookmarkStart w:id="107" w:name="path3"/>
      <w:r w:rsidRPr="00CF491F">
        <w:t>towards</w:t>
      </w:r>
      <w:bookmarkEnd w:id="107"/>
      <w:r w:rsidRPr="00CF491F">
        <w:t xml:space="preserve"> the party-controlled access side. Party leaders move the strings of lawmaking. Their influence, however, derives almost exclusively from party discipline (near-perfect across the board) and not from agenda power (which is quite diffuse). The removal of single</w:t>
      </w:r>
      <w:ins w:id="108" w:author="Christine Ranft" w:date="2021-03-01T15:25:00Z">
        <w:r w:rsidR="00A35059">
          <w:t>-</w:t>
        </w:r>
      </w:ins>
      <w:del w:id="109" w:author="Christine Ranft" w:date="2021-03-01T15:25:00Z">
        <w:r w:rsidRPr="00CF491F" w:rsidDel="00A35059">
          <w:delText xml:space="preserve"> </w:delText>
        </w:r>
      </w:del>
      <w:r w:rsidRPr="00CF491F">
        <w:t>term limits ought to make this tension between formal and de facto institutions harder to manage for all parties.</w:t>
      </w:r>
    </w:p>
    <w:p w14:paraId="67F701B4" w14:textId="0D4A0EF3" w:rsidR="00FE65B5" w:rsidRPr="00CF491F" w:rsidRDefault="00FE65B5" w:rsidP="00E67F3B">
      <w:pPr>
        <w:pStyle w:val="H1"/>
        <w:jc w:val="center"/>
      </w:pPr>
      <w:r w:rsidRPr="00CF491F">
        <w:rPr>
          <w:b/>
        </w:rPr>
        <w:t xml:space="preserve">The </w:t>
      </w:r>
      <w:del w:id="110" w:author="Christine Ranft" w:date="2021-03-01T12:06:00Z">
        <w:r w:rsidRPr="00CF491F" w:rsidDel="00E67F3B">
          <w:rPr>
            <w:b/>
          </w:rPr>
          <w:delText>d</w:delText>
        </w:r>
      </w:del>
      <w:ins w:id="111" w:author="Christine Ranft" w:date="2021-03-01T12:06:00Z">
        <w:r w:rsidR="00E67F3B">
          <w:rPr>
            <w:b/>
          </w:rPr>
          <w:t>D</w:t>
        </w:r>
      </w:ins>
      <w:r w:rsidRPr="00CF491F">
        <w:rPr>
          <w:b/>
        </w:rPr>
        <w:t xml:space="preserve">eterminants of </w:t>
      </w:r>
      <w:del w:id="112" w:author="Christine Ranft" w:date="2021-03-01T12:06:00Z">
        <w:r w:rsidRPr="00CF491F" w:rsidDel="00E67F3B">
          <w:rPr>
            <w:b/>
          </w:rPr>
          <w:delText>f</w:delText>
        </w:r>
      </w:del>
      <w:ins w:id="113" w:author="Christine Ranft" w:date="2021-03-01T12:06:00Z">
        <w:r w:rsidR="00E67F3B">
          <w:rPr>
            <w:b/>
          </w:rPr>
          <w:t>F</w:t>
        </w:r>
      </w:ins>
      <w:r w:rsidRPr="00CF491F">
        <w:rPr>
          <w:b/>
        </w:rPr>
        <w:t xml:space="preserve">loor </w:t>
      </w:r>
      <w:del w:id="114" w:author="Christine Ranft" w:date="2021-03-01T12:06:00Z">
        <w:r w:rsidRPr="00CF491F" w:rsidDel="00E67F3B">
          <w:rPr>
            <w:b/>
          </w:rPr>
          <w:delText>a</w:delText>
        </w:r>
      </w:del>
      <w:ins w:id="115" w:author="Christine Ranft" w:date="2021-03-01T12:06:00Z">
        <w:r w:rsidR="00E67F3B">
          <w:rPr>
            <w:b/>
          </w:rPr>
          <w:t>A</w:t>
        </w:r>
      </w:ins>
      <w:r w:rsidRPr="00CF491F">
        <w:rPr>
          <w:b/>
        </w:rPr>
        <w:t>ccess in Mexico</w:t>
      </w:r>
    </w:p>
    <w:p w14:paraId="0A093C26" w14:textId="7F3C71AA" w:rsidR="000862DA" w:rsidRPr="00CF491F" w:rsidRDefault="00FE65B5" w:rsidP="00571ADC">
      <w:pPr>
        <w:pStyle w:val="P"/>
      </w:pPr>
      <w:r w:rsidRPr="00CF491F">
        <w:t xml:space="preserve">Speeches were digitized by the stenographic service (scraped from </w:t>
      </w:r>
      <w:hyperlink r:id="rId12">
        <w:r w:rsidRPr="00A35059">
          <w:rPr>
            <w:szCs w:val="24"/>
          </w:rPr>
          <w:t>http://cronica.diputados.gob.mx</w:t>
        </w:r>
      </w:hyperlink>
      <w:r w:rsidRPr="00CF491F">
        <w:t>). I turned text into data with regular expressions—for HTML tag removal, for speaker and speech identification.</w:t>
      </w:r>
      <w:r w:rsidRPr="00CF491F">
        <w:rPr>
          <w:szCs w:val="24"/>
          <w:vertAlign w:val="superscript"/>
        </w:rPr>
        <w:footnoteReference w:id="4"/>
      </w:r>
      <w:r w:rsidRPr="00CF491F">
        <w:t xml:space="preserve"> The </w:t>
      </w:r>
      <w:r w:rsidRPr="00CF491F">
        <w:rPr>
          <w:bCs/>
        </w:rPr>
        <w:t>dependent variable</w:t>
      </w:r>
      <w:r w:rsidRPr="00CF491F">
        <w:t xml:space="preserve"> is a member</w:t>
      </w:r>
      <w:r w:rsidR="00CF491F" w:rsidRPr="00CF491F">
        <w:rPr>
          <w:highlight w:val="yellow"/>
        </w:rPr>
        <w:t>’</w:t>
      </w:r>
      <w:r w:rsidRPr="00CF491F">
        <w:t xml:space="preserve">s </w:t>
      </w:r>
      <w:r w:rsidRPr="00CF491F">
        <w:lastRenderedPageBreak/>
        <w:t xml:space="preserve">participation in plenary debate during each of the legislative periods observed. </w:t>
      </w:r>
      <w:r w:rsidRPr="00CF491F">
        <w:rPr>
          <w:szCs w:val="24"/>
          <w:vertAlign w:val="superscript"/>
        </w:rPr>
        <w:footnoteReference w:id="5"/>
      </w:r>
      <w:r w:rsidRPr="00CF491F">
        <w:t xml:space="preserve"> </w:t>
      </w:r>
      <w:r w:rsidR="00C73066" w:rsidRPr="00CF491F">
        <w:t>The 60th, 6</w:t>
      </w:r>
      <w:r w:rsidR="00C73066" w:rsidRPr="00014FDF">
        <w:t>2nd</w:t>
      </w:r>
      <w:r w:rsidR="00C73066" w:rsidRPr="00CF491F">
        <w:t>, and 64th Legislatures had six, eight, and six periods, respectively, totaling twenty in the data. Four are extraordinary periods, the rest ordinary. Mean days per extraordinary period was 5.3, 31.4 for the ordinary. Debate models control for period type and length.</w:t>
      </w:r>
    </w:p>
    <w:p w14:paraId="1F55248C" w14:textId="678033B1" w:rsidR="000862DA" w:rsidRPr="00CF491F" w:rsidRDefault="00C73066" w:rsidP="00571ADC">
      <w:pPr>
        <w:pStyle w:val="PI"/>
      </w:pPr>
      <w:r w:rsidRPr="00CF491F">
        <w:t>The units of observation are member</w:t>
      </w:r>
      <w:del w:id="121" w:author="Christine Ranft" w:date="2021-03-01T15:26:00Z">
        <w:r w:rsidRPr="00CF491F" w:rsidDel="00A35059">
          <w:delText>-</w:delText>
        </w:r>
      </w:del>
      <w:ins w:id="122" w:author="Christine Ranft" w:date="2021-03-01T15:26:00Z">
        <w:r w:rsidR="00A35059">
          <w:t xml:space="preserve"> </w:t>
        </w:r>
      </w:ins>
      <w:r w:rsidRPr="00CF491F">
        <w:t xml:space="preserve">periods. I use two specifications of the dependent variable. One is </w:t>
      </w:r>
      <w:r w:rsidRPr="00CF491F">
        <w:rPr>
          <w:bCs/>
        </w:rPr>
        <w:t>speeches</w:t>
      </w:r>
      <w:r w:rsidRPr="00CF491F">
        <w:rPr>
          <w:bCs/>
          <w:vertAlign w:val="subscript"/>
        </w:rPr>
        <w:t>i,p</w:t>
      </w:r>
      <w:r w:rsidRPr="00CF491F">
        <w:t xml:space="preserve"> equal the number of days that member i took the floor in period p. Owing to the permissive agenda, speech made from the deputy</w:t>
      </w:r>
      <w:r w:rsidR="00CF491F" w:rsidRPr="00CF491F">
        <w:rPr>
          <w:highlight w:val="yellow"/>
        </w:rPr>
        <w:t>’</w:t>
      </w:r>
      <w:r w:rsidRPr="00CF491F">
        <w:t xml:space="preserve">s seat by means of motions, without taking the lectern, count as debate. As elsewhere in the volume, days when a deputy spoke fewer than </w:t>
      </w:r>
      <w:del w:id="123" w:author="Christine Ranft" w:date="2021-03-01T15:26:00Z">
        <w:r w:rsidRPr="00CF491F" w:rsidDel="00A35059">
          <w:delText>50</w:delText>
        </w:r>
      </w:del>
      <w:ins w:id="124" w:author="Christine Ranft" w:date="2021-03-01T15:26:00Z">
        <w:r w:rsidR="00A35059">
          <w:t>fifty</w:t>
        </w:r>
      </w:ins>
      <w:r w:rsidRPr="00CF491F">
        <w:t xml:space="preserve"> words in total are arbitrarily considered non-debate and dropped, adding zero </w:t>
      </w:r>
      <w:bookmarkStart w:id="125" w:name="path4"/>
      <w:r w:rsidRPr="00CF491F">
        <w:t>towards</w:t>
      </w:r>
      <w:bookmarkEnd w:id="125"/>
      <w:r w:rsidRPr="00CF491F">
        <w:t xml:space="preserve"> the member</w:t>
      </w:r>
      <w:r w:rsidR="00CF491F" w:rsidRPr="00CF491F">
        <w:rPr>
          <w:highlight w:val="yellow"/>
        </w:rPr>
        <w:t>’</w:t>
      </w:r>
      <w:r w:rsidRPr="00CF491F">
        <w:t xml:space="preserve">s aggregates. Since officers do not participate in legislative debate, all steering speech, as when the president recognizes a deputy or the secretary calls a </w:t>
      </w:r>
      <w:r w:rsidRPr="00CF491F">
        <w:lastRenderedPageBreak/>
        <w:t>voice vote to dispense reading of the bill, was also removed. So was speech by non-deputies, as in cabinet member hearings. All text remaining is considered debate, members</w:t>
      </w:r>
      <w:r w:rsidR="00DC285E" w:rsidRPr="00CF491F">
        <w:rPr>
          <w:highlight w:val="yellow"/>
        </w:rPr>
        <w:t>’</w:t>
      </w:r>
      <w:r w:rsidRPr="00CF491F">
        <w:t xml:space="preserve"> daily totals added across sessions in the same period to produce aggregates for analysis.</w:t>
      </w:r>
    </w:p>
    <w:p w14:paraId="2067BED1" w14:textId="4D8384AC" w:rsidR="000862DA" w:rsidRPr="00CF491F" w:rsidRDefault="00C73066" w:rsidP="00571ADC">
      <w:pPr>
        <w:pStyle w:val="PI"/>
      </w:pPr>
      <w:r w:rsidRPr="00CF491F">
        <w:t xml:space="preserve">The other specification is </w:t>
      </w:r>
      <w:r w:rsidRPr="00CF491F">
        <w:rPr>
          <w:bCs/>
        </w:rPr>
        <w:t>words</w:t>
      </w:r>
      <w:r w:rsidRPr="00CF491F">
        <w:rPr>
          <w:bCs/>
          <w:vertAlign w:val="subscript"/>
        </w:rPr>
        <w:t>i,p</w:t>
      </w:r>
      <w:r w:rsidRPr="00CF491F">
        <w:t xml:space="preserve"> equal the total words that member i spoke in period p divided by the proportion of all session days in period p that i served in the C</w:t>
      </w:r>
      <w:r w:rsidRPr="00CF491F">
        <w:rPr>
          <w:shd w:val="clear" w:color="auto" w:fill="FF99CC"/>
        </w:rPr>
        <w:t>á</w:t>
      </w:r>
      <w:r w:rsidRPr="00CF491F">
        <w:t>mara—members can take leaves of absence and many served less than the full period. So the denominators for members i and j who both spoke 2</w:t>
      </w:r>
      <w:ins w:id="126" w:author="Christine Ranft" w:date="2021-03-01T15:27:00Z">
        <w:r w:rsidR="00A35059">
          <w:t>000</w:t>
        </w:r>
      </w:ins>
      <w:del w:id="127" w:author="Christine Ranft" w:date="2021-03-01T15:27:00Z">
        <w:r w:rsidRPr="00CF491F" w:rsidDel="00A35059">
          <w:delText xml:space="preserve"> thousand</w:delText>
        </w:r>
      </w:del>
      <w:r w:rsidRPr="00CF491F">
        <w:t xml:space="preserve"> words, but i served uninterrupted throughout period p while j served only half of period p, are 1 and 0.5, respectively, and words</w:t>
      </w:r>
      <w:r w:rsidRPr="00CF491F">
        <w:rPr>
          <w:vertAlign w:val="subscript"/>
        </w:rPr>
        <w:t xml:space="preserve">i,p </w:t>
      </w:r>
      <w:r w:rsidRPr="00CF491F">
        <w:t>= 2000 while words</w:t>
      </w:r>
      <w:r w:rsidRPr="00CF491F">
        <w:rPr>
          <w:vertAlign w:val="subscript"/>
        </w:rPr>
        <w:t xml:space="preserve">j,p </w:t>
      </w:r>
      <w:r w:rsidRPr="00CF491F">
        <w:t>= 2000/0.5 = 4000.</w:t>
      </w:r>
    </w:p>
    <w:p w14:paraId="4F022F89" w14:textId="498588DC" w:rsidR="000862DA" w:rsidDel="00A35059" w:rsidRDefault="00C73066" w:rsidP="00A35059">
      <w:pPr>
        <w:pStyle w:val="PI"/>
        <w:rPr>
          <w:del w:id="128" w:author="Christine Ranft" w:date="2021-03-01T15:27:00Z"/>
        </w:rPr>
      </w:pPr>
      <w:r w:rsidRPr="00CF491F">
        <w:rPr>
          <w:color w:val="FF00FF"/>
        </w:rPr>
        <w:t xml:space="preserve">Table </w:t>
      </w:r>
      <w:hyperlink w:anchor="Tab2" w:tooltip="Table 28.2: Descriptive statistics" w:history="1">
        <w:r w:rsidRPr="00CF491F">
          <w:rPr>
            <w:rStyle w:val="Hyperlink"/>
            <w:color w:val="0000FF"/>
            <w:u w:val="none"/>
          </w:rPr>
          <w:t>2</w:t>
        </w:r>
        <w:r w:rsidR="00AD468E" w:rsidRPr="00CF491F">
          <w:rPr>
            <w:rStyle w:val="Hyperlink"/>
            <w:color w:val="0000FF"/>
            <w:u w:val="none"/>
          </w:rPr>
          <w:t>8.2</w:t>
        </w:r>
      </w:hyperlink>
      <w:r w:rsidRPr="00CF491F">
        <w:t xml:space="preserve"> has a summary of the dependent variable along others of interest. Member-period</w:t>
      </w:r>
      <w:r w:rsidR="00AD468E" w:rsidRPr="00CF491F">
        <w:t xml:space="preserve"> </w:t>
      </w:r>
      <w:r w:rsidRPr="00CF491F">
        <w:t xml:space="preserve">observations total 9978. The median member spoke once per period, delivering 556 words relative to days in office (544 words per period in absolute terms). At 1300 words per period, means are substantially higher owing to a right-skewed speech distribution. Relevant to the choice of estimation methods, speech data are not evidently over-dispersed (at 3.1, the standard deviation is not that much higher than the mean of 2), so both negative binomial and poisson regression will be used for model fitting. And with nearly two out of five members (40.3 </w:t>
      </w:r>
      <w:del w:id="129" w:author="Christine Ranft" w:date="2021-03-01T12:29:00Z">
        <w:r w:rsidR="000731C0" w:rsidDel="001B639E">
          <w:delText>per cent</w:delText>
        </w:r>
      </w:del>
      <w:ins w:id="130" w:author="Christine Ranft" w:date="2021-03-01T12:29:00Z">
        <w:r w:rsidR="001B639E" w:rsidRPr="001B639E">
          <w:t>percent</w:t>
        </w:r>
      </w:ins>
      <w:r w:rsidRPr="00CF491F">
        <w:t>) uttering not a single word in the period, a zero-inflated approach is adopted too.</w:t>
      </w:r>
    </w:p>
    <w:p w14:paraId="22E0399D" w14:textId="0F0EFFC6" w:rsidR="00A35059" w:rsidRDefault="00A35059" w:rsidP="00571ADC">
      <w:pPr>
        <w:pStyle w:val="PI"/>
        <w:rPr>
          <w:ins w:id="131" w:author="Christine Ranft" w:date="2021-03-01T15:27:00Z"/>
        </w:rPr>
      </w:pPr>
    </w:p>
    <w:p w14:paraId="4D770A33" w14:textId="77777777" w:rsidR="00A35059" w:rsidRPr="00CF491F" w:rsidRDefault="00A35059" w:rsidP="00571ADC">
      <w:pPr>
        <w:pStyle w:val="PI"/>
        <w:rPr>
          <w:ins w:id="132" w:author="Christine Ranft" w:date="2021-03-01T15:27:00Z"/>
        </w:rPr>
      </w:pPr>
    </w:p>
    <w:p w14:paraId="613D1036" w14:textId="62BBDBFE" w:rsidR="005536D9" w:rsidRPr="00CF491F" w:rsidRDefault="005536D9" w:rsidP="00C57992">
      <w:pPr>
        <w:pStyle w:val="PMI"/>
      </w:pPr>
      <w:r w:rsidRPr="00CF491F">
        <w:t>&lt;COMP: INSERT TABLE 28.2 NEAR HERE&gt;</w:t>
      </w:r>
    </w:p>
    <w:p w14:paraId="5030753F" w14:textId="07208248" w:rsidR="000862DA" w:rsidRPr="00CF491F" w:rsidRDefault="00C73066" w:rsidP="00571ADC">
      <w:pPr>
        <w:pStyle w:val="PI"/>
      </w:pPr>
      <w:r w:rsidRPr="00CF491F">
        <w:t>Debate length is more intuitive when expressed as members</w:t>
      </w:r>
      <w:r w:rsidR="00DC285E" w:rsidRPr="00CF491F">
        <w:rPr>
          <w:highlight w:val="yellow"/>
        </w:rPr>
        <w:t>’</w:t>
      </w:r>
      <w:r w:rsidRPr="00CF491F">
        <w:t xml:space="preserve"> daily totals instead of the period totals analyzed. In the median session, </w:t>
      </w:r>
      <w:del w:id="133" w:author="Christine Ranft" w:date="2021-03-01T15:28:00Z">
        <w:r w:rsidRPr="00CF491F" w:rsidDel="00C57992">
          <w:delText>36</w:delText>
        </w:r>
      </w:del>
      <w:ins w:id="134" w:author="Christine Ranft" w:date="2021-03-01T15:28:00Z">
        <w:r w:rsidR="00C57992">
          <w:t>thirty-six</w:t>
        </w:r>
      </w:ins>
      <w:r w:rsidRPr="00CF491F">
        <w:t xml:space="preserve"> different speakers contributed to daily debate, and six days had over </w:t>
      </w:r>
      <w:ins w:id="135" w:author="Christine Ranft" w:date="2021-03-01T15:29:00Z">
        <w:r w:rsidR="00C57992">
          <w:t>one hundred</w:t>
        </w:r>
      </w:ins>
      <w:del w:id="136" w:author="Christine Ranft" w:date="2021-03-01T15:29:00Z">
        <w:r w:rsidRPr="00CF491F" w:rsidDel="00C57992">
          <w:delText>100</w:delText>
        </w:r>
      </w:del>
      <w:r w:rsidRPr="00CF491F">
        <w:t xml:space="preserve"> speakers. Considering speakers only, the overall median daily speech length is 606 words. Mild term effects show up—the 60th </w:t>
      </w:r>
      <w:r w:rsidRPr="00CF491F">
        <w:lastRenderedPageBreak/>
        <w:t>period-by-period medians slightly above and the 64th slightly below the overall median—but period distributions are, in general, similar. The clearest exceptions are extraordinary periods. Models therefore also control for term and period type effects.</w:t>
      </w:r>
    </w:p>
    <w:p w14:paraId="6E0EE31A" w14:textId="2CC6F3FC" w:rsidR="000862DA" w:rsidRPr="00CF491F" w:rsidRDefault="00C73066" w:rsidP="00571ADC">
      <w:pPr>
        <w:pStyle w:val="PI"/>
      </w:pPr>
      <w:r w:rsidRPr="00CF491F">
        <w:t>Deputy Valentina Batres holds the record for delivering the longest daily speech in the three terms examined. At 15,932 words, her March 11</w:t>
      </w:r>
      <w:del w:id="137" w:author="Christine Ranft" w:date="2021-03-01T15:29:00Z">
        <w:r w:rsidRPr="00CF491F" w:rsidDel="00C57992">
          <w:delText>th</w:delText>
        </w:r>
      </w:del>
      <w:r w:rsidRPr="00CF491F">
        <w:t xml:space="preserve">, 2008 speech is 50 </w:t>
      </w:r>
      <w:del w:id="138" w:author="Christine Ranft" w:date="2021-03-01T12:29:00Z">
        <w:r w:rsidR="000731C0" w:rsidDel="001B639E">
          <w:delText>per cent</w:delText>
        </w:r>
      </w:del>
      <w:ins w:id="139" w:author="Christine Ranft" w:date="2021-03-01T12:29:00Z">
        <w:r w:rsidR="001B639E" w:rsidRPr="001B639E">
          <w:t>percent</w:t>
        </w:r>
      </w:ins>
      <w:r w:rsidRPr="00CF491F">
        <w:t xml:space="preserve"> longer than the runner-up and has about as many words as </w:t>
      </w:r>
      <w:r w:rsidRPr="00CF491F">
        <w:rPr>
          <w:i/>
          <w:iCs/>
        </w:rPr>
        <w:t>Don Quijote de la Mancha</w:t>
      </w:r>
      <w:r w:rsidR="00CF491F" w:rsidRPr="00CF491F">
        <w:rPr>
          <w:highlight w:val="yellow"/>
        </w:rPr>
        <w:t>’</w:t>
      </w:r>
      <w:r w:rsidRPr="00CF491F">
        <w:t>s chapters 1 through 7 (forty-five pages in the edition I own). Batres and legislators close to AMLO used dilatory tactics throughout that day</w:t>
      </w:r>
      <w:r w:rsidR="00CF491F" w:rsidRPr="00CF491F">
        <w:rPr>
          <w:highlight w:val="yellow"/>
        </w:rPr>
        <w:t>’</w:t>
      </w:r>
      <w:r w:rsidRPr="00CF491F">
        <w:t>s session, delaying the vote of a national geostatistics law. Filibustering was in fact aimed at something other than this technocratic bill: they wanted the C</w:t>
      </w:r>
      <w:r w:rsidRPr="00CF491F">
        <w:rPr>
          <w:shd w:val="clear" w:color="auto" w:fill="FF99CC"/>
        </w:rPr>
        <w:t>á</w:t>
      </w:r>
      <w:r w:rsidRPr="00CF491F">
        <w:t>mara president to amend the day</w:t>
      </w:r>
      <w:r w:rsidR="00CF491F" w:rsidRPr="00CF491F">
        <w:rPr>
          <w:highlight w:val="yellow"/>
        </w:rPr>
        <w:t>’</w:t>
      </w:r>
      <w:r w:rsidRPr="00CF491F">
        <w:t>s order to hear about alleged misconduct by the minister of the interior. The names associated to outlier member-periods are few: only nine deputies repeatedly surpassed 20</w:t>
      </w:r>
      <w:ins w:id="140" w:author="Christine Ranft" w:date="2021-03-01T15:30:00Z">
        <w:r w:rsidR="00C57992">
          <w:t>,000</w:t>
        </w:r>
      </w:ins>
      <w:del w:id="141" w:author="Christine Ranft" w:date="2021-03-01T15:30:00Z">
        <w:r w:rsidRPr="00CF491F" w:rsidDel="00C57992">
          <w:delText xml:space="preserve"> thousand</w:delText>
        </w:r>
      </w:del>
      <w:r w:rsidRPr="00CF491F">
        <w:t xml:space="preserve"> words per period, mostly in the 6</w:t>
      </w:r>
      <w:r w:rsidRPr="00014FDF">
        <w:t>2nd</w:t>
      </w:r>
      <w:r w:rsidRPr="00CF491F">
        <w:t xml:space="preserve"> term. Routine filibusters in the C</w:t>
      </w:r>
      <w:r w:rsidRPr="00CF491F">
        <w:rPr>
          <w:shd w:val="clear" w:color="auto" w:fill="FF99CC"/>
        </w:rPr>
        <w:t>á</w:t>
      </w:r>
      <w:r w:rsidRPr="00CF491F">
        <w:t xml:space="preserve">mara are worthy of further study. The impact of gender in floor access is of interest across chapters. Of 1710 members observed, 39 </w:t>
      </w:r>
      <w:del w:id="142" w:author="Christine Ranft" w:date="2021-03-01T12:29:00Z">
        <w:r w:rsidR="000731C0" w:rsidDel="001B639E">
          <w:delText>per cent</w:delText>
        </w:r>
      </w:del>
      <w:ins w:id="143" w:author="Christine Ranft" w:date="2021-03-01T12:29:00Z">
        <w:r w:rsidR="001B639E" w:rsidRPr="001B639E">
          <w:t>percent</w:t>
        </w:r>
      </w:ins>
      <w:r w:rsidRPr="00CF491F">
        <w:t xml:space="preserve"> are women. Owing to stricter quotas, 47 </w:t>
      </w:r>
      <w:del w:id="144" w:author="Christine Ranft" w:date="2021-03-01T12:29:00Z">
        <w:r w:rsidR="000731C0" w:rsidDel="001B639E">
          <w:delText>per cent</w:delText>
        </w:r>
      </w:del>
      <w:ins w:id="145" w:author="Christine Ranft" w:date="2021-03-01T12:29:00Z">
        <w:r w:rsidR="001B639E" w:rsidRPr="001B639E">
          <w:t>percent</w:t>
        </w:r>
      </w:ins>
      <w:r w:rsidRPr="00CF491F">
        <w:t xml:space="preserve"> of the 64th Legislature were women, up from </w:t>
      </w:r>
      <w:commentRangeStart w:id="146"/>
      <w:r w:rsidRPr="00CF491F">
        <w:t>28</w:t>
      </w:r>
      <w:commentRangeEnd w:id="146"/>
      <w:r w:rsidR="00C57992">
        <w:rPr>
          <w:rStyle w:val="CommentReference"/>
          <w:rFonts w:ascii="Times" w:hAnsi="Times" w:cs="Arial"/>
          <w:color w:val="00000A"/>
          <w:lang w:val="de-DE" w:eastAsia="de-DE"/>
        </w:rPr>
        <w:commentReference w:id="146"/>
      </w:r>
      <w:r w:rsidRPr="00CF491F">
        <w:t xml:space="preserve"> in the 60th (</w:t>
      </w:r>
      <w:r w:rsidRPr="008D36DE">
        <w:rPr>
          <w:color w:val="FF6600"/>
        </w:rPr>
        <w:t>Piscopo</w:t>
      </w:r>
      <w:r w:rsidRPr="00CF491F">
        <w:t xml:space="preserve"> </w:t>
      </w:r>
      <w:hyperlink w:anchor="B32" w:history="1">
        <w:r w:rsidRPr="00CF491F">
          <w:rPr>
            <w:rStyle w:val="Hyperlink"/>
            <w:u w:val="none"/>
          </w:rPr>
          <w:t>2016</w:t>
        </w:r>
      </w:hyperlink>
      <w:r w:rsidRPr="00CF491F">
        <w:t>). Women</w:t>
      </w:r>
      <w:ins w:id="147" w:author="Christine Ranft" w:date="2021-03-01T15:31:00Z">
        <w:r w:rsidR="00C57992">
          <w:t>’s</w:t>
        </w:r>
      </w:ins>
      <w:r w:rsidRPr="00CF491F">
        <w:t xml:space="preserve"> participation in debate exceeds their numerical presence: despite subrepresentation among committee chairs and party leaders (but not C</w:t>
      </w:r>
      <w:r w:rsidRPr="00CF491F">
        <w:rPr>
          <w:shd w:val="clear" w:color="auto" w:fill="FF99CC"/>
        </w:rPr>
        <w:t>á</w:t>
      </w:r>
      <w:r w:rsidRPr="00CF491F">
        <w:t xml:space="preserve">mara presidents), 41 </w:t>
      </w:r>
      <w:del w:id="148" w:author="Christine Ranft" w:date="2021-03-01T12:29:00Z">
        <w:r w:rsidR="000731C0" w:rsidDel="001B639E">
          <w:delText>per cent</w:delText>
        </w:r>
      </w:del>
      <w:ins w:id="149" w:author="Christine Ranft" w:date="2021-03-01T12:29:00Z">
        <w:r w:rsidR="001B639E" w:rsidRPr="001B639E">
          <w:t>percent</w:t>
        </w:r>
      </w:ins>
      <w:r w:rsidRPr="00CF491F">
        <w:t xml:space="preserve"> of both speeches and total words were delivered by women. A degree of concentration is also manifest, as women represented 37 </w:t>
      </w:r>
      <w:del w:id="150" w:author="Christine Ranft" w:date="2021-03-01T12:29:00Z">
        <w:r w:rsidR="000731C0" w:rsidDel="001B639E">
          <w:delText>per cent</w:delText>
        </w:r>
      </w:del>
      <w:ins w:id="151" w:author="Christine Ranft" w:date="2021-03-01T12:29:00Z">
        <w:r w:rsidR="001B639E" w:rsidRPr="001B639E">
          <w:t>percent</w:t>
        </w:r>
      </w:ins>
      <w:r w:rsidRPr="00CF491F">
        <w:t xml:space="preserve"> of unique speechmakers, who took the floor more often and quite longer.</w:t>
      </w:r>
    </w:p>
    <w:p w14:paraId="3F355781" w14:textId="125A80DB" w:rsidR="003E2675" w:rsidRPr="00CF491F" w:rsidRDefault="0083190F" w:rsidP="00571ADC">
      <w:pPr>
        <w:pStyle w:val="PMI"/>
      </w:pPr>
      <w:r w:rsidRPr="00CF491F">
        <w:t>&lt;COMP: INSERT FIGURE 28.1 NEAR HERE&gt;</w:t>
      </w:r>
    </w:p>
    <w:p w14:paraId="65EC7E6A" w14:textId="4870F9BD" w:rsidR="000862DA" w:rsidRPr="00CF491F" w:rsidRDefault="00C73066" w:rsidP="00571ADC">
      <w:pPr>
        <w:pStyle w:val="PI"/>
      </w:pPr>
      <w:r w:rsidRPr="00CF491F">
        <w:t xml:space="preserve">Figure </w:t>
      </w:r>
      <w:ins w:id="152" w:author="Christine Ranft" w:date="2021-03-01T15:31:00Z">
        <w:r w:rsidR="00C57992">
          <w:t>28.</w:t>
        </w:r>
      </w:ins>
      <w:r w:rsidRPr="00CF491F">
        <w:t xml:space="preserve">1 shows the percentage of debate by female members, pooled across the terms observed, and broken by main parties. Light gray bars are speeches by female deputies, mid gray bars the total words delivered by female deputies, and dark gray bars the percentage of </w:t>
      </w:r>
      <w:r w:rsidRPr="00CF491F">
        <w:lastRenderedPageBreak/>
        <w:t xml:space="preserve">women in the legislative party across terms observed. Relating speech and numerical importance shows that the average woman deputy from the left spoke 63 </w:t>
      </w:r>
      <w:del w:id="153" w:author="Christine Ranft" w:date="2021-03-01T12:29:00Z">
        <w:r w:rsidR="000731C0" w:rsidDel="001B639E">
          <w:delText>per cent</w:delText>
        </w:r>
      </w:del>
      <w:ins w:id="154" w:author="Christine Ranft" w:date="2021-03-01T12:29:00Z">
        <w:r w:rsidR="001B639E" w:rsidRPr="001B639E">
          <w:t>percent</w:t>
        </w:r>
      </w:ins>
      <w:r w:rsidRPr="00CF491F">
        <w:t xml:space="preserve"> more words overall than their male counterparts. The reverse relation holds among PAN deputies but much less acute. The other parties break more or less even. In general, gender differences between parties are mild.</w:t>
      </w:r>
    </w:p>
    <w:p w14:paraId="010E3334" w14:textId="11F99240" w:rsidR="0083190F" w:rsidRPr="00CF491F" w:rsidRDefault="0083190F" w:rsidP="00571ADC">
      <w:pPr>
        <w:pStyle w:val="PMI"/>
      </w:pPr>
      <w:r w:rsidRPr="00CF491F">
        <w:t>&lt;COMP: INSERT FIGURE 28.2 NEAR HERE&gt;</w:t>
      </w:r>
    </w:p>
    <w:p w14:paraId="2E1A2D9B" w14:textId="26DA6984" w:rsidR="000862DA" w:rsidRPr="00CF491F" w:rsidRDefault="00C73066" w:rsidP="00571ADC">
      <w:pPr>
        <w:pStyle w:val="PI"/>
      </w:pPr>
      <w:r w:rsidRPr="00CF491F">
        <w:t xml:space="preserve">Single-term limits offer little leverage to evaluate seniority effects on floor access. Members wishing to return had to wait one term at least. It is remarkable that, despite this, 14 </w:t>
      </w:r>
      <w:del w:id="155" w:author="Christine Ranft" w:date="2021-03-01T12:29:00Z">
        <w:r w:rsidR="000731C0" w:rsidDel="001B639E">
          <w:delText>per cent</w:delText>
        </w:r>
      </w:del>
      <w:ins w:id="156" w:author="Christine Ranft" w:date="2021-03-01T12:29:00Z">
        <w:r w:rsidR="001B639E" w:rsidRPr="001B639E">
          <w:t>percent</w:t>
        </w:r>
      </w:ins>
      <w:r w:rsidRPr="00CF491F">
        <w:t xml:space="preserve"> of members had previous federal deputy experience. A hint that the removal of single-terms will not be shunned by lack of static ambition, as often happens. Freshmen spoke 1122 words per period on average, compared to 2019 for members with past terms in Congress. Member</w:t>
      </w:r>
      <w:del w:id="157" w:author="Christine Ranft" w:date="2021-03-01T15:31:00Z">
        <w:r w:rsidRPr="00CF491F" w:rsidDel="00C57992">
          <w:delText>-</w:delText>
        </w:r>
      </w:del>
      <w:ins w:id="158" w:author="Christine Ranft" w:date="2021-03-01T15:32:00Z">
        <w:r w:rsidR="00C57992">
          <w:t xml:space="preserve"> </w:t>
        </w:r>
      </w:ins>
      <w:r w:rsidRPr="00CF491F">
        <w:t xml:space="preserve">periods with one past term made 44 </w:t>
      </w:r>
      <w:del w:id="159" w:author="Christine Ranft" w:date="2021-03-01T12:29:00Z">
        <w:r w:rsidR="000731C0" w:rsidDel="001B639E">
          <w:delText>per cent</w:delText>
        </w:r>
      </w:del>
      <w:ins w:id="160" w:author="Christine Ranft" w:date="2021-03-01T12:29:00Z">
        <w:r w:rsidR="001B639E" w:rsidRPr="001B639E">
          <w:t>percent</w:t>
        </w:r>
      </w:ins>
      <w:r w:rsidRPr="00CF491F">
        <w:t xml:space="preserve"> more speeches and spoke 68 </w:t>
      </w:r>
      <w:del w:id="161" w:author="Christine Ranft" w:date="2021-03-01T12:29:00Z">
        <w:r w:rsidR="000731C0" w:rsidDel="001B639E">
          <w:delText>per cent</w:delText>
        </w:r>
      </w:del>
      <w:ins w:id="162" w:author="Christine Ranft" w:date="2021-03-01T12:29:00Z">
        <w:r w:rsidR="001B639E" w:rsidRPr="001B639E">
          <w:t>percent</w:t>
        </w:r>
      </w:ins>
      <w:r w:rsidRPr="00CF491F">
        <w:t xml:space="preserve"> more words than those with none; with two past terms instead of one, 30 </w:t>
      </w:r>
      <w:del w:id="163" w:author="Christine Ranft" w:date="2021-03-01T12:29:00Z">
        <w:r w:rsidR="000731C0" w:rsidDel="001B639E">
          <w:delText>per cent</w:delText>
        </w:r>
      </w:del>
      <w:ins w:id="164" w:author="Christine Ranft" w:date="2021-03-01T12:29:00Z">
        <w:r w:rsidR="001B639E" w:rsidRPr="001B639E">
          <w:t>percent</w:t>
        </w:r>
      </w:ins>
      <w:r w:rsidRPr="00CF491F">
        <w:t xml:space="preserve"> more speeches and 48 </w:t>
      </w:r>
      <w:del w:id="165" w:author="Christine Ranft" w:date="2021-03-01T12:29:00Z">
        <w:r w:rsidR="000731C0" w:rsidDel="001B639E">
          <w:delText>per cent</w:delText>
        </w:r>
      </w:del>
      <w:ins w:id="166" w:author="Christine Ranft" w:date="2021-03-01T12:29:00Z">
        <w:r w:rsidR="001B639E" w:rsidRPr="001B639E">
          <w:t>percent</w:t>
        </w:r>
      </w:ins>
      <w:r w:rsidRPr="00CF491F">
        <w:t xml:space="preserve"> more words; but those with more than two past terms gave 33 </w:t>
      </w:r>
      <w:del w:id="167" w:author="Christine Ranft" w:date="2021-03-01T12:29:00Z">
        <w:r w:rsidR="000731C0" w:rsidDel="001B639E">
          <w:delText>per cent</w:delText>
        </w:r>
      </w:del>
      <w:ins w:id="168" w:author="Christine Ranft" w:date="2021-03-01T12:29:00Z">
        <w:r w:rsidR="001B639E" w:rsidRPr="001B639E">
          <w:t>percent</w:t>
        </w:r>
      </w:ins>
      <w:r w:rsidRPr="00CF491F">
        <w:t xml:space="preserve"> less speeches and 53 </w:t>
      </w:r>
      <w:del w:id="169" w:author="Christine Ranft" w:date="2021-03-01T12:29:00Z">
        <w:r w:rsidR="000731C0" w:rsidDel="001B639E">
          <w:delText>per cent</w:delText>
        </w:r>
      </w:del>
      <w:ins w:id="170" w:author="Christine Ranft" w:date="2021-03-01T12:29:00Z">
        <w:r w:rsidR="001B639E" w:rsidRPr="001B639E">
          <w:t>percent</w:t>
        </w:r>
      </w:ins>
      <w:r w:rsidRPr="00CF491F">
        <w:t xml:space="preserve"> fewer words than those with two. This drop could be attributable to earlier recruitment of senior members, antedating competitive politics; or it could be due to higher likelihood that senior members occupy positions that might depress willingness to speak despite floor access possibilities.</w:t>
      </w:r>
    </w:p>
    <w:p w14:paraId="3D546B20" w14:textId="240EB9C2" w:rsidR="000862DA" w:rsidRPr="00CF491F" w:rsidRDefault="00C73066" w:rsidP="00571ADC">
      <w:pPr>
        <w:pStyle w:val="PI"/>
      </w:pPr>
      <w:r w:rsidRPr="00CF491F">
        <w:t>To analyze participation in floor debates, I fit multivariate regression models to words spoken. In the right side are status variables, member characteristics, and controls. Units are member</w:t>
      </w:r>
      <w:ins w:id="171" w:author="Christine Ranft" w:date="2021-03-01T15:32:00Z">
        <w:r w:rsidR="00C57992">
          <w:t xml:space="preserve"> </w:t>
        </w:r>
      </w:ins>
      <w:del w:id="172" w:author="Christine Ranft" w:date="2021-03-01T15:32:00Z">
        <w:r w:rsidRPr="00CF491F" w:rsidDel="00C57992">
          <w:delText>-</w:delText>
        </w:r>
      </w:del>
      <w:r w:rsidRPr="00CF491F">
        <w:t>periods.</w:t>
      </w:r>
    </w:p>
    <w:p w14:paraId="6A9E7FF7" w14:textId="70D01356" w:rsidR="000862DA" w:rsidRPr="00CF491F" w:rsidRDefault="00C73066" w:rsidP="00571ADC">
      <w:pPr>
        <w:pStyle w:val="PI"/>
      </w:pPr>
      <w:r w:rsidRPr="00CF491F">
        <w:rPr>
          <w:i/>
          <w:iCs/>
        </w:rPr>
        <w:t>Status variables.</w:t>
      </w:r>
      <w:r w:rsidRPr="00CF491F">
        <w:t xml:space="preserve"> A dummy for </w:t>
      </w:r>
      <w:r w:rsidRPr="00CF491F">
        <w:rPr>
          <w:bCs/>
        </w:rPr>
        <w:t>majority</w:t>
      </w:r>
      <w:r w:rsidRPr="00CF491F">
        <w:t xml:space="preserve"> status indicates members from Morena in the 64th Legislature—the only party controlling over 50 </w:t>
      </w:r>
      <w:del w:id="173" w:author="Christine Ranft" w:date="2021-03-01T12:29:00Z">
        <w:r w:rsidR="000731C0" w:rsidDel="001B639E">
          <w:delText>per cent</w:delText>
        </w:r>
      </w:del>
      <w:ins w:id="174" w:author="Christine Ranft" w:date="2021-03-01T12:29:00Z">
        <w:r w:rsidR="001B639E" w:rsidRPr="001B639E">
          <w:t>percent</w:t>
        </w:r>
      </w:ins>
      <w:r w:rsidRPr="00CF491F">
        <w:t xml:space="preserve"> of seats. If debate is an (imperfect) substitute for legislative outcomes, then minority members demand more frequent </w:t>
      </w:r>
      <w:r w:rsidRPr="00CF491F">
        <w:lastRenderedPageBreak/>
        <w:t>floor participation (</w:t>
      </w:r>
      <w:r w:rsidRPr="008D36DE">
        <w:rPr>
          <w:color w:val="FF6600"/>
        </w:rPr>
        <w:t>Proksch and Slapin</w:t>
      </w:r>
      <w:r w:rsidRPr="00CF491F">
        <w:t xml:space="preserve"> </w:t>
      </w:r>
      <w:hyperlink w:anchor="B35" w:history="1">
        <w:r w:rsidRPr="00CF491F">
          <w:rPr>
            <w:rStyle w:val="Hyperlink"/>
            <w:u w:val="none"/>
          </w:rPr>
          <w:t>2015</w:t>
        </w:r>
      </w:hyperlink>
      <w:r w:rsidRPr="00CF491F">
        <w:t xml:space="preserve">). On the contrary, if members put value on debate per se, the majority may demand it as much as others, possibly with better access to the floor. Next, a dummy for committee </w:t>
      </w:r>
      <w:r w:rsidRPr="00CF491F">
        <w:rPr>
          <w:bCs/>
        </w:rPr>
        <w:t>chair</w:t>
      </w:r>
      <w:r w:rsidRPr="00CF491F">
        <w:t xml:space="preserve"> status. When producing a report, the chair has privileged access to the floor, and this should translate into more speech. A dummy for party </w:t>
      </w:r>
      <w:r w:rsidRPr="00CF491F">
        <w:rPr>
          <w:bCs/>
        </w:rPr>
        <w:t>leader</w:t>
      </w:r>
      <w:r w:rsidRPr="00CF491F">
        <w:t xml:space="preserve"> status completes this set. Leaders allocate party speakers. Whether or not they take advantage of this privilege remains an open question, a good leader ought to distribute the goodies, or risk removal.</w:t>
      </w:r>
    </w:p>
    <w:p w14:paraId="5DA022A9" w14:textId="63F901EB" w:rsidR="000862DA" w:rsidRPr="00CF491F" w:rsidRDefault="00C73066" w:rsidP="00571ADC">
      <w:pPr>
        <w:pStyle w:val="PI"/>
      </w:pPr>
      <w:r w:rsidRPr="00CF491F">
        <w:rPr>
          <w:i/>
          <w:iCs/>
        </w:rPr>
        <w:t>Member variables.</w:t>
      </w:r>
      <w:r w:rsidR="00DC285E" w:rsidRPr="00CF491F">
        <w:t xml:space="preserve"> </w:t>
      </w:r>
      <w:r w:rsidRPr="00CF491F">
        <w:t xml:space="preserve">Aside from </w:t>
      </w:r>
      <w:r w:rsidRPr="00CF491F">
        <w:rPr>
          <w:bCs/>
        </w:rPr>
        <w:t>woman</w:t>
      </w:r>
      <w:r w:rsidRPr="00CF491F">
        <w:t xml:space="preserve"> and </w:t>
      </w:r>
      <w:r w:rsidRPr="00CF491F">
        <w:rPr>
          <w:bCs/>
        </w:rPr>
        <w:t>seniority</w:t>
      </w:r>
      <w:r w:rsidRPr="00CF491F">
        <w:t xml:space="preserve">, regressors in this group include </w:t>
      </w:r>
      <w:r w:rsidRPr="00CF491F">
        <w:rPr>
          <w:bCs/>
        </w:rPr>
        <w:t>SMD</w:t>
      </w:r>
      <w:r w:rsidRPr="00CF491F">
        <w:t>, a dummy equal one for members elected in single-member districts. Systematic differences in members</w:t>
      </w:r>
      <w:r w:rsidR="00DC285E" w:rsidRPr="00CF491F">
        <w:rPr>
          <w:highlight w:val="yellow"/>
        </w:rPr>
        <w:t>’</w:t>
      </w:r>
      <w:r w:rsidRPr="00CF491F">
        <w:t xml:space="preserve"> pork requests are attributable to the method of election (</w:t>
      </w:r>
      <w:r w:rsidRPr="008D36DE">
        <w:rPr>
          <w:color w:val="FF6600"/>
        </w:rPr>
        <w:t>Kerevell</w:t>
      </w:r>
      <w:r w:rsidRPr="00CF491F">
        <w:t xml:space="preserve"> </w:t>
      </w:r>
      <w:hyperlink w:anchor="B23" w:history="1">
        <w:r w:rsidRPr="00CF491F">
          <w:rPr>
            <w:rStyle w:val="Hyperlink"/>
            <w:u w:val="none"/>
          </w:rPr>
          <w:t>2015</w:t>
        </w:r>
      </w:hyperlink>
      <w:r w:rsidRPr="00CF491F">
        <w:t>), which may also translate into higher demand for access to the floor. I also interact this regressor with a dummy indicating the 64th Legislature, which dropped single-term limits (</w:t>
      </w:r>
      <w:r w:rsidRPr="00CF491F">
        <w:rPr>
          <w:bCs/>
        </w:rPr>
        <w:t>SMD x re</w:t>
      </w:r>
      <w:ins w:id="175" w:author="Christine Ranft" w:date="2021-03-01T15:33:00Z">
        <w:r w:rsidR="00C57992">
          <w:rPr>
            <w:bCs/>
          </w:rPr>
          <w:t>-</w:t>
        </w:r>
      </w:ins>
      <w:r w:rsidRPr="00CF491F">
        <w:rPr>
          <w:bCs/>
        </w:rPr>
        <w:t>election</w:t>
      </w:r>
      <w:r w:rsidRPr="00CF491F">
        <w:t xml:space="preserve">). The more personal vote should generate higher demand for floor access. </w:t>
      </w:r>
      <w:r w:rsidRPr="00CF491F">
        <w:rPr>
          <w:bCs/>
        </w:rPr>
        <w:t>Party size</w:t>
      </w:r>
      <w:r w:rsidRPr="00CF491F">
        <w:t xml:space="preserve"> is the percentage of seats the member</w:t>
      </w:r>
      <w:r w:rsidR="00CF491F" w:rsidRPr="00CF491F">
        <w:rPr>
          <w:highlight w:val="yellow"/>
        </w:rPr>
        <w:t>’</w:t>
      </w:r>
      <w:r w:rsidRPr="00CF491F">
        <w:t xml:space="preserve">s party holds. Larger parties must divide the slot that all parties get to take the floor among more members, and this should show up as a negative regression coefficient. And a dummy </w:t>
      </w:r>
      <w:r w:rsidRPr="00CF491F">
        <w:rPr>
          <w:bCs/>
        </w:rPr>
        <w:t>suplente</w:t>
      </w:r>
      <w:r w:rsidRPr="00CF491F">
        <w:t xml:space="preserve"> controls for substitute members. Regressors exclude members</w:t>
      </w:r>
      <w:r w:rsidR="00DC285E" w:rsidRPr="00CF491F">
        <w:rPr>
          <w:highlight w:val="yellow"/>
        </w:rPr>
        <w:t>’</w:t>
      </w:r>
      <w:r w:rsidRPr="00CF491F">
        <w:t xml:space="preserve"> ages due to incomplete data, and party ideology, which made no difference in the estimates.</w:t>
      </w:r>
    </w:p>
    <w:p w14:paraId="635E97DE" w14:textId="308040AA" w:rsidR="000862DA" w:rsidRPr="00CF491F" w:rsidRDefault="00C73066" w:rsidP="00571ADC">
      <w:pPr>
        <w:pStyle w:val="PI"/>
      </w:pPr>
      <w:r w:rsidRPr="00CF491F">
        <w:rPr>
          <w:i/>
          <w:iCs/>
        </w:rPr>
        <w:t>Other controls.</w:t>
      </w:r>
      <w:r w:rsidR="00DC285E" w:rsidRPr="00CF491F">
        <w:rPr>
          <w:i/>
          <w:iCs/>
        </w:rPr>
        <w:t xml:space="preserve"> </w:t>
      </w:r>
      <w:r w:rsidRPr="00CF491F">
        <w:t xml:space="preserve">Also in the right side are dummies for the </w:t>
      </w:r>
      <w:r w:rsidRPr="00CF491F">
        <w:rPr>
          <w:bCs/>
        </w:rPr>
        <w:t>6</w:t>
      </w:r>
      <w:r w:rsidRPr="00014FDF">
        <w:t>2nd</w:t>
      </w:r>
      <w:r w:rsidRPr="00CF491F">
        <w:t xml:space="preserve"> and </w:t>
      </w:r>
      <w:r w:rsidRPr="00CF491F">
        <w:rPr>
          <w:bCs/>
        </w:rPr>
        <w:t>64th</w:t>
      </w:r>
      <w:r w:rsidRPr="00CF491F">
        <w:t xml:space="preserve"> terms (the 60th is the baseline) and another for </w:t>
      </w:r>
      <w:r w:rsidRPr="00CF491F">
        <w:rPr>
          <w:bCs/>
        </w:rPr>
        <w:t>extraordinary</w:t>
      </w:r>
      <w:r w:rsidRPr="00CF491F">
        <w:t xml:space="preserve"> periods. Finally, with the option to take leaves of absence and have suplentes take over, some members served incomplete periods. The </w:t>
      </w:r>
      <w:r w:rsidRPr="00CF491F">
        <w:rPr>
          <w:bCs/>
        </w:rPr>
        <w:t>exposure</w:t>
      </w:r>
      <w:r w:rsidRPr="00CF491F">
        <w:t xml:space="preserve"> is a member</w:t>
      </w:r>
      <w:r w:rsidR="00CF491F" w:rsidRPr="00CF491F">
        <w:rPr>
          <w:highlight w:val="yellow"/>
        </w:rPr>
        <w:t>’</w:t>
      </w:r>
      <w:r w:rsidRPr="00CF491F">
        <w:t>s tenure, the number of days served in the period, logged. Higher exposure offers more opportunities for floor access. Unlike other chapters, models exclude party fixed effects, they made no substantive difference in the estimates reported.</w:t>
      </w:r>
    </w:p>
    <w:p w14:paraId="3EF4FDC2" w14:textId="1625C732" w:rsidR="000862DA" w:rsidRPr="00CF491F" w:rsidRDefault="00C73066" w:rsidP="00571ADC">
      <w:pPr>
        <w:pStyle w:val="PI"/>
      </w:pPr>
      <w:r w:rsidRPr="00CF491F">
        <w:rPr>
          <w:color w:val="FF00FF"/>
        </w:rPr>
        <w:lastRenderedPageBreak/>
        <w:t xml:space="preserve">Table </w:t>
      </w:r>
      <w:hyperlink w:anchor="Tab3" w:tooltip="Table 28.3: Determinants of floor access and words uttered in legislative debates in Mexico" w:history="1">
        <w:r w:rsidR="00AD468E" w:rsidRPr="00CF491F">
          <w:rPr>
            <w:rStyle w:val="Hyperlink"/>
            <w:color w:val="0000FF"/>
            <w:u w:val="none"/>
          </w:rPr>
          <w:t>28.3</w:t>
        </w:r>
      </w:hyperlink>
      <w:r w:rsidRPr="00CF491F">
        <w:t xml:space="preserve"> reports the estimation of six different model specifications. In the left side are both flavors of the dependent variable. Count models of speeches were fit with negative binomial regression (1 and 2) and zero-inflated poisson regression (3), while models of words relative to tenure with ordinary least squares (4, 5, and 6). Specifications vary the regressors. Models 2, 3, 5, and 6 include fixed</w:t>
      </w:r>
      <w:ins w:id="176" w:author="Christine Ranft" w:date="2021-03-01T15:35:00Z">
        <w:r w:rsidR="00C57992">
          <w:t>-</w:t>
        </w:r>
      </w:ins>
      <w:del w:id="177" w:author="Christine Ranft" w:date="2021-03-01T15:35:00Z">
        <w:r w:rsidRPr="00CF491F" w:rsidDel="00C57992">
          <w:delText xml:space="preserve"> </w:delText>
        </w:r>
      </w:del>
      <w:r w:rsidRPr="00CF491F">
        <w:t>term effects to capture any heterogeneity between Legislatures that are pooled together. Model 6 also estimates separate error terms for each member, intended to capture individual heterogeneity. And model 3 accounts for the excess of zeroes in the distribution. The overall fit is correct across models, likelihood ratio tests (not reported) reject the intercept-only model with much confidence.</w:t>
      </w:r>
    </w:p>
    <w:p w14:paraId="5BF39522" w14:textId="58F16D00" w:rsidR="005536D9" w:rsidRPr="00CF491F" w:rsidRDefault="005536D9" w:rsidP="00571ADC">
      <w:pPr>
        <w:pStyle w:val="PMI"/>
      </w:pPr>
      <w:r w:rsidRPr="00CF491F">
        <w:t>&lt;COMP: INSERT TABLE 28.3 NEAR HERE&gt;</w:t>
      </w:r>
    </w:p>
    <w:p w14:paraId="7B79E2F3" w14:textId="0A8E7E50" w:rsidR="000862DA" w:rsidRPr="00CF491F" w:rsidRDefault="00C73066" w:rsidP="00571ADC">
      <w:pPr>
        <w:pStyle w:val="PI"/>
      </w:pPr>
      <w:r w:rsidRPr="00CF491F">
        <w:t xml:space="preserve">Interesting patterns emerge from coefficient estimates. Party size exerted a negative and statistically significant effect in member floor access across specifications. This is easier to interpret from OLS coefficients: other variables constant, changing the party size from large (40 </w:t>
      </w:r>
      <w:del w:id="178" w:author="Christine Ranft" w:date="2021-03-01T12:29:00Z">
        <w:r w:rsidR="000731C0" w:rsidDel="001B639E">
          <w:delText>per cent</w:delText>
        </w:r>
      </w:del>
      <w:ins w:id="179" w:author="Christine Ranft" w:date="2021-03-01T12:29:00Z">
        <w:r w:rsidR="001B639E" w:rsidRPr="001B639E">
          <w:t>percent</w:t>
        </w:r>
      </w:ins>
      <w:r w:rsidRPr="00CF491F">
        <w:t xml:space="preserve"> of seats) to small (15 </w:t>
      </w:r>
      <w:del w:id="180" w:author="Christine Ranft" w:date="2021-03-01T12:29:00Z">
        <w:r w:rsidR="000731C0" w:rsidDel="001B639E">
          <w:delText>per cent</w:delText>
        </w:r>
      </w:del>
      <w:ins w:id="181" w:author="Christine Ranft" w:date="2021-03-01T12:29:00Z">
        <w:r w:rsidR="001B639E" w:rsidRPr="001B639E">
          <w:t>percent</w:t>
        </w:r>
      </w:ins>
      <w:r w:rsidRPr="00CF491F">
        <w:t>) associates with a predicted drop of 1</w:t>
      </w:r>
      <w:del w:id="182" w:author="Christine Ranft" w:date="2021-03-01T15:35:00Z">
        <w:r w:rsidRPr="00CF491F" w:rsidDel="00C57992">
          <w:delText>,</w:delText>
        </w:r>
      </w:del>
      <w:r w:rsidRPr="00CF491F">
        <w:t xml:space="preserve">650 words per member in the period. Martin Luther King took </w:t>
      </w:r>
      <w:ins w:id="183" w:author="Christine Ranft" w:date="2021-03-01T15:35:00Z">
        <w:r w:rsidR="00C57992">
          <w:t>sixteen</w:t>
        </w:r>
      </w:ins>
      <w:del w:id="184" w:author="Christine Ranft" w:date="2021-03-01T15:35:00Z">
        <w:r w:rsidRPr="00CF491F" w:rsidDel="00C57992">
          <w:delText>16</w:delText>
        </w:r>
      </w:del>
      <w:r w:rsidRPr="00CF491F">
        <w:t xml:space="preserve"> minutes to deliver his famous </w:t>
      </w:r>
      <w:sdt>
        <w:sdtPr>
          <w:alias w:val="inline-quotes"/>
          <w:tag w:val="inline-quotes"/>
          <w:id w:val="-782964173"/>
          <w:placeholder>
            <w:docPart w:val="C24B548F34924E23AEBA00DF09663AA6"/>
          </w:placeholder>
        </w:sdtPr>
        <w:sdtEndPr/>
        <w:sdtContent>
          <w:r w:rsidR="00DC285E" w:rsidRPr="00CF491F">
            <w:t>“</w:t>
          </w:r>
          <w:r w:rsidRPr="00CF491F">
            <w:t>I have a dream</w:t>
          </w:r>
          <w:r w:rsidR="00DC285E" w:rsidRPr="00CF491F">
            <w:t>”</w:t>
          </w:r>
        </w:sdtContent>
      </w:sdt>
      <w:r w:rsidRPr="00CF491F">
        <w:t xml:space="preserve"> speech, which approximates that word count. I also find a positive, large, and statistically significant effect of majority status, which acts against size. Far from letting legislative accomplishments speak for themselves, majority members take the floor systematically more than those of similar-sized parties. Figure </w:t>
      </w:r>
      <w:ins w:id="185" w:author="Christine Ranft" w:date="2021-03-01T15:35:00Z">
        <w:r w:rsidR="00C57992">
          <w:t>28.</w:t>
        </w:r>
      </w:ins>
      <w:r w:rsidRPr="00CF491F">
        <w:t xml:space="preserve">3 demonstrates the discontinuity through simulation with model 2 parameters. As party size crosses the majority threshold the member gets a bonus, delivering a number of speeches comparable to a party with 25 to 30 </w:t>
      </w:r>
      <w:del w:id="186" w:author="Christine Ranft" w:date="2021-03-01T12:29:00Z">
        <w:r w:rsidR="000731C0" w:rsidDel="001B639E">
          <w:delText>per cent</w:delText>
        </w:r>
      </w:del>
      <w:ins w:id="187" w:author="Christine Ranft" w:date="2021-03-01T12:29:00Z">
        <w:r w:rsidR="001B639E" w:rsidRPr="001B639E">
          <w:t>percent</w:t>
        </w:r>
      </w:ins>
      <w:r w:rsidRPr="00CF491F">
        <w:t xml:space="preserve"> of seats.</w:t>
      </w:r>
    </w:p>
    <w:p w14:paraId="0E046E87" w14:textId="77777777" w:rsidR="000862DA" w:rsidRPr="00CF491F" w:rsidRDefault="00C73066" w:rsidP="00571ADC">
      <w:pPr>
        <w:pStyle w:val="PI"/>
      </w:pPr>
      <w:r w:rsidRPr="00CF491F">
        <w:t xml:space="preserve">Other forms of status also associate positively to floor access, with results somewhat sensitive to model specification. Party leadership exerts a substantially larger effect than majority status on speech length, but much smaller on the number of speeches. Leaders get </w:t>
      </w:r>
      <w:r w:rsidRPr="00CF491F">
        <w:lastRenderedPageBreak/>
        <w:t>privileged floor access and appear to specialize in longer speeches, probably on more significant legislation. Committee chairs also deliver more speeches than other members, but controlling for term and member effects bears upon OLS coefficient significance, both substantially and statistically, hinting to important differences in speech length across committee jurisdictions and individuals.</w:t>
      </w:r>
    </w:p>
    <w:p w14:paraId="6F92C43F" w14:textId="3D1B6E0C" w:rsidR="00ED1525" w:rsidRPr="00CF491F" w:rsidRDefault="00ED1525" w:rsidP="00571ADC">
      <w:pPr>
        <w:pStyle w:val="PMI"/>
      </w:pPr>
      <w:r w:rsidRPr="00CF491F">
        <w:t>&lt;COMP: INSERT FIGURE 28.3 NEAR HERE&gt;</w:t>
      </w:r>
    </w:p>
    <w:p w14:paraId="1FB21481" w14:textId="28F2A304" w:rsidR="000862DA" w:rsidRPr="00CF491F" w:rsidRDefault="00C73066" w:rsidP="00571ADC">
      <w:pPr>
        <w:pStyle w:val="PI"/>
      </w:pPr>
      <w:r w:rsidRPr="00CF491F">
        <w:t xml:space="preserve">I also find positive effects of seniority and gender that resonate with the bivariate patterns of floor access. The coefficient for women is not robust to random member effects (accounting for zero-inflation also bears on impact). This is probably due to the concentration of debate by women highlighted above, some deputies taking the floor disproportionately more than others. Overall, the effect of gender appears to be on par with that of one additional term of seniority in Figure </w:t>
      </w:r>
      <w:ins w:id="188" w:author="Christine Ranft" w:date="2021-03-01T15:36:00Z">
        <w:r w:rsidR="00C57992">
          <w:t>28.</w:t>
        </w:r>
      </w:ins>
      <w:r w:rsidRPr="00CF491F">
        <w:t>2, which reports average marginal effects.</w:t>
      </w:r>
    </w:p>
    <w:p w14:paraId="0DC94C0B" w14:textId="06D60D6E" w:rsidR="000862DA" w:rsidRPr="00CF491F" w:rsidRDefault="00C73066" w:rsidP="00571ADC">
      <w:pPr>
        <w:pStyle w:val="PI"/>
      </w:pPr>
      <w:r w:rsidRPr="00CF491F">
        <w:t>A null finding of interest involves the method of election. The coefficient for SMD is indistinguishable from zero across models. Average marginal effects aid in negative binomial regression coefficient interpretation: in contrast to PR members and holding all other regressors at their mean, deputies elected in SMDs spoke slightly less, about 125 words in the period; the 95</w:t>
      </w:r>
      <w:ins w:id="189" w:author="Christine Ranft" w:date="2021-03-01T15:36:00Z">
        <w:r w:rsidR="00C57992">
          <w:t xml:space="preserve"> </w:t>
        </w:r>
      </w:ins>
      <w:del w:id="190" w:author="Christine Ranft" w:date="2021-03-01T15:36:00Z">
        <w:r w:rsidRPr="00CF491F" w:rsidDel="00C57992">
          <w:delText>-</w:delText>
        </w:r>
      </w:del>
      <w:del w:id="191" w:author="Christine Ranft" w:date="2021-03-01T12:29:00Z">
        <w:r w:rsidR="000731C0" w:rsidDel="001B639E">
          <w:delText>per cent</w:delText>
        </w:r>
      </w:del>
      <w:ins w:id="192" w:author="Christine Ranft" w:date="2021-03-01T12:29:00Z">
        <w:r w:rsidR="001B639E" w:rsidRPr="001B639E">
          <w:t>percent</w:t>
        </w:r>
      </w:ins>
      <w:r w:rsidRPr="00CF491F">
        <w:t xml:space="preserve"> confidence interval, however, barely excludes the zero and this signal therefore could be the product of chance alone. But look at the change in slope when interacted with re</w:t>
      </w:r>
      <w:ins w:id="193" w:author="Christine Ranft" w:date="2021-03-01T15:37:00Z">
        <w:r w:rsidR="00C57992">
          <w:t>-</w:t>
        </w:r>
      </w:ins>
      <w:r w:rsidRPr="00CF491F">
        <w:t xml:space="preserve">election: this marginal effect is not just positive, but sufficient to cancel the negative pull of SMDs. Now a signal is discernible from random noise, even after controlling for majority status (the other big change in the 64th Legislature). Figure </w:t>
      </w:r>
      <w:ins w:id="194" w:author="Christine Ranft" w:date="2021-03-01T15:37:00Z">
        <w:r w:rsidR="00C57992">
          <w:t>28.</w:t>
        </w:r>
      </w:ins>
      <w:r w:rsidRPr="00CF491F">
        <w:t>3 makes this effect plain, a gap separates confidence intervals of predicted speeches by SMD members who can reelect (darker) and the term-limited (lighter). This finding hints to the invigoration of the personal vote after the removal of term limits and is worthy of more careful examination.</w:t>
      </w:r>
    </w:p>
    <w:p w14:paraId="7EE34010" w14:textId="00B58DCD" w:rsidR="009D508D" w:rsidRPr="00CF491F" w:rsidRDefault="009D508D" w:rsidP="00571ADC">
      <w:pPr>
        <w:pStyle w:val="PMI"/>
      </w:pPr>
      <w:r w:rsidRPr="00CF491F">
        <w:lastRenderedPageBreak/>
        <w:t>&lt;COMP: INSERT FIGURE 28.4 NEAR HERE&gt;</w:t>
      </w:r>
    </w:p>
    <w:p w14:paraId="5EC41936" w14:textId="545CDE30" w:rsidR="000862DA" w:rsidRPr="00CF491F" w:rsidRDefault="00C73066" w:rsidP="00E67F3B">
      <w:pPr>
        <w:pStyle w:val="H1"/>
        <w:jc w:val="center"/>
      </w:pPr>
      <w:r w:rsidRPr="00CF491F">
        <w:rPr>
          <w:b/>
        </w:rPr>
        <w:t xml:space="preserve">Informal </w:t>
      </w:r>
      <w:del w:id="195" w:author="Christine Ranft" w:date="2021-03-01T12:06:00Z">
        <w:r w:rsidRPr="00CF491F" w:rsidDel="00E67F3B">
          <w:rPr>
            <w:b/>
          </w:rPr>
          <w:delText>w</w:delText>
        </w:r>
      </w:del>
      <w:ins w:id="196" w:author="Christine Ranft" w:date="2021-03-01T12:06:00Z">
        <w:r w:rsidR="00E67F3B">
          <w:rPr>
            <w:b/>
          </w:rPr>
          <w:t>W</w:t>
        </w:r>
      </w:ins>
      <w:r w:rsidRPr="00CF491F">
        <w:rPr>
          <w:b/>
        </w:rPr>
        <w:t>aterproofing</w:t>
      </w:r>
    </w:p>
    <w:p w14:paraId="2408172B" w14:textId="08D77F25" w:rsidR="000862DA" w:rsidRPr="00CF491F" w:rsidRDefault="00C73066" w:rsidP="00571ADC">
      <w:pPr>
        <w:pStyle w:val="P"/>
      </w:pPr>
      <w:r w:rsidRPr="00CF491F">
        <w:t>Where do the C</w:t>
      </w:r>
      <w:r w:rsidRPr="00CF491F">
        <w:rPr>
          <w:shd w:val="clear" w:color="auto" w:fill="FF99CC"/>
        </w:rPr>
        <w:t>á</w:t>
      </w:r>
      <w:r w:rsidRPr="00CF491F">
        <w:t>mara</w:t>
      </w:r>
      <w:r w:rsidR="00CF491F" w:rsidRPr="00CF491F">
        <w:rPr>
          <w:highlight w:val="yellow"/>
        </w:rPr>
        <w:t>’</w:t>
      </w:r>
      <w:r w:rsidRPr="00CF491F">
        <w:t xml:space="preserve">s debate institutions sit relative to other stylized assemblies? Figure </w:t>
      </w:r>
      <w:ins w:id="197" w:author="Christine Ranft" w:date="2021-03-01T15:37:00Z">
        <w:r w:rsidR="00C57992">
          <w:t>28.</w:t>
        </w:r>
      </w:ins>
      <w:r w:rsidRPr="00CF491F">
        <w:t>4 does a simple comparative exercise by intersecting the permeability of floor access and the degree of informality in the constraints adopted.</w:t>
      </w:r>
    </w:p>
    <w:p w14:paraId="7B39CAAF" w14:textId="7269C7A1" w:rsidR="00AD30A6" w:rsidRPr="00CF491F" w:rsidRDefault="00AD30A6" w:rsidP="001F1106">
      <w:pPr>
        <w:pStyle w:val="PMI"/>
        <w:jc w:val="both"/>
      </w:pPr>
      <w:r w:rsidRPr="00CF491F">
        <w:t>&lt;COMP: INSERT FIGURE 28.5 NEAR HERE&gt;</w:t>
      </w:r>
    </w:p>
    <w:p w14:paraId="5710679D" w14:textId="05DD65FA" w:rsidR="000862DA" w:rsidRPr="00CF491F" w:rsidRDefault="00C73066" w:rsidP="00571ADC">
      <w:pPr>
        <w:pStyle w:val="PI"/>
      </w:pPr>
      <w:r w:rsidRPr="00CF491F">
        <w:t>Make the C</w:t>
      </w:r>
      <w:r w:rsidRPr="00CF491F">
        <w:rPr>
          <w:shd w:val="clear" w:color="auto" w:fill="FF99CC"/>
        </w:rPr>
        <w:t>á</w:t>
      </w:r>
      <w:r w:rsidRPr="00CF491F">
        <w:t>mara less permeable and more informal, get the U</w:t>
      </w:r>
      <w:del w:id="198" w:author="Christine Ranft" w:date="2021-03-01T15:37:00Z">
        <w:r w:rsidRPr="00CF491F" w:rsidDel="00C57992">
          <w:delText>.</w:delText>
        </w:r>
      </w:del>
      <w:r w:rsidRPr="00CF491F">
        <w:t>K</w:t>
      </w:r>
      <w:del w:id="199" w:author="Christine Ranft" w:date="2021-03-01T15:37:00Z">
        <w:r w:rsidRPr="00CF491F" w:rsidDel="00C57992">
          <w:delText>.</w:delText>
        </w:r>
      </w:del>
      <w:r w:rsidRPr="00CF491F">
        <w:t xml:space="preserve"> House of Commons. As plenary time became a scarce commodity with suffrage extension and industrialization, British private members gradually abdicated their parliamentary rights, delegating all-encompassing legislative authority to the cabinet (</w:t>
      </w:r>
      <w:r w:rsidRPr="008D36DE">
        <w:rPr>
          <w:color w:val="FF6600"/>
        </w:rPr>
        <w:t>Cox</w:t>
      </w:r>
      <w:r w:rsidRPr="00CF491F">
        <w:t xml:space="preserve"> </w:t>
      </w:r>
      <w:hyperlink w:anchor="B12" w:history="1">
        <w:r w:rsidRPr="00CF491F">
          <w:rPr>
            <w:rStyle w:val="Hyperlink"/>
            <w:u w:val="none"/>
          </w:rPr>
          <w:t>1987</w:t>
        </w:r>
      </w:hyperlink>
      <w:r w:rsidRPr="00CF491F">
        <w:t>). But speaking time in the Commons remains formally reserved for individual MPs, who are recognized by a non-partisan Speaker (Blumenau</w:t>
      </w:r>
      <w:r w:rsidR="00F50B97" w:rsidRPr="00CF491F">
        <w:t xml:space="preserve"> and Damiani</w:t>
      </w:r>
      <w:r w:rsidR="00AD468E" w:rsidRPr="00CF491F">
        <w:t>,</w:t>
      </w:r>
      <w:r w:rsidR="00F50B97" w:rsidRPr="00CF491F">
        <w:t xml:space="preserve"> </w:t>
      </w:r>
      <w:r w:rsidRPr="00CF491F">
        <w:t>this volume). Therefore</w:t>
      </w:r>
      <w:r w:rsidR="00F50B97" w:rsidRPr="00CF491F">
        <w:t>,</w:t>
      </w:r>
      <w:r w:rsidRPr="00CF491F">
        <w:t xml:space="preserve"> the efficient secret of British politics that turned backbenchers into legislative nonentities by the mid-1880s was and remains an informal arrangement, a superimposition of party hierarchy over formal procedure. Disruption of the party system inevitably reinstates formal member prerogatives, to some extent at least. To the cabinet ministers</w:t>
      </w:r>
      <w:r w:rsidR="00DC285E" w:rsidRPr="00CF491F">
        <w:rPr>
          <w:highlight w:val="yellow"/>
        </w:rPr>
        <w:t>’</w:t>
      </w:r>
      <w:r w:rsidRPr="00CF491F">
        <w:t xml:space="preserve"> dismay, the Brexit section that split both parties since the 2016 referendum resurrected many of the Speaker</w:t>
      </w:r>
      <w:r w:rsidR="00CF491F" w:rsidRPr="00CF491F">
        <w:rPr>
          <w:highlight w:val="yellow"/>
        </w:rPr>
        <w:t>’</w:t>
      </w:r>
      <w:r w:rsidRPr="00CF491F">
        <w:t>s agenda-setting powers that had been dormant for decades—if not centuries (</w:t>
      </w:r>
      <w:r w:rsidRPr="00A333CA">
        <w:rPr>
          <w:i/>
          <w:iCs/>
          <w:color w:val="FF6600"/>
        </w:rPr>
        <w:t>Economist</w:t>
      </w:r>
      <w:r w:rsidRPr="00CF491F">
        <w:t xml:space="preserve"> </w:t>
      </w:r>
      <w:hyperlink w:anchor="B19" w:history="1">
        <w:r w:rsidRPr="00CF491F">
          <w:rPr>
            <w:rStyle w:val="Hyperlink"/>
            <w:u w:val="none"/>
          </w:rPr>
          <w:t>2019</w:t>
        </w:r>
      </w:hyperlink>
      <w:r w:rsidRPr="00CF491F">
        <w:t>)</w:t>
      </w:r>
      <w:ins w:id="200" w:author="Christine Ranft" w:date="2021-03-02T09:24:00Z">
        <w:r w:rsidR="002E3DB0">
          <w:t xml:space="preserve"> </w:t>
        </w:r>
        <w:commentRangeStart w:id="201"/>
        <w:r w:rsidR="002E3DB0">
          <w:t>(Figure 28.5)</w:t>
        </w:r>
        <w:commentRangeEnd w:id="201"/>
        <w:r w:rsidR="002E3DB0">
          <w:rPr>
            <w:rStyle w:val="CommentReference"/>
            <w:rFonts w:ascii="Times" w:hAnsi="Times" w:cs="Arial"/>
            <w:color w:val="00000A"/>
            <w:lang w:val="de-DE" w:eastAsia="de-DE"/>
          </w:rPr>
          <w:commentReference w:id="201"/>
        </w:r>
      </w:ins>
      <w:r w:rsidRPr="00CF491F">
        <w:t>.</w:t>
      </w:r>
    </w:p>
    <w:p w14:paraId="2B63E56D" w14:textId="4F014133" w:rsidR="000862DA" w:rsidRPr="00CF491F" w:rsidRDefault="00C73066" w:rsidP="00571ADC">
      <w:pPr>
        <w:pStyle w:val="PI"/>
      </w:pPr>
      <w:r w:rsidRPr="00CF491F">
        <w:t>Make less permeable but more formal, get the U</w:t>
      </w:r>
      <w:del w:id="202" w:author="Christine Ranft" w:date="2021-03-01T15:41:00Z">
        <w:r w:rsidRPr="00CF491F" w:rsidDel="00A333CA">
          <w:delText>.</w:delText>
        </w:r>
      </w:del>
      <w:r w:rsidRPr="00CF491F">
        <w:t>S</w:t>
      </w:r>
      <w:del w:id="203" w:author="Christine Ranft" w:date="2021-03-01T15:41:00Z">
        <w:r w:rsidRPr="00CF491F" w:rsidDel="00A333CA">
          <w:delText>.</w:delText>
        </w:r>
      </w:del>
      <w:r w:rsidRPr="00CF491F">
        <w:t xml:space="preserve"> House. The adoption of Reed</w:t>
      </w:r>
      <w:r w:rsidR="00CF491F" w:rsidRPr="00CF491F">
        <w:rPr>
          <w:highlight w:val="yellow"/>
        </w:rPr>
        <w:t>’</w:t>
      </w:r>
      <w:r w:rsidRPr="00CF491F">
        <w:t>s rules in the 1880s achieved much the same centralization of agenda power as in Commons—allowing the Speaker to curb the minority</w:t>
      </w:r>
      <w:r w:rsidR="00CF491F" w:rsidRPr="00CF491F">
        <w:rPr>
          <w:highlight w:val="yellow"/>
        </w:rPr>
        <w:t>’</w:t>
      </w:r>
      <w:r w:rsidRPr="00CF491F">
        <w:t>s power to delay and to select what bills to consider in what order (</w:t>
      </w:r>
      <w:r w:rsidRPr="008D36DE">
        <w:rPr>
          <w:color w:val="FF6600"/>
        </w:rPr>
        <w:t>Cox and McCubbins</w:t>
      </w:r>
      <w:r w:rsidRPr="00CF491F">
        <w:t xml:space="preserve"> </w:t>
      </w:r>
      <w:hyperlink w:anchor="B15" w:history="1">
        <w:r w:rsidRPr="00CF491F">
          <w:rPr>
            <w:rStyle w:val="Hyperlink"/>
            <w:u w:val="none"/>
          </w:rPr>
          <w:t>2005</w:t>
        </w:r>
      </w:hyperlink>
      <w:r w:rsidRPr="00CF491F">
        <w:t xml:space="preserve">; </w:t>
      </w:r>
      <w:r w:rsidRPr="008D36DE">
        <w:rPr>
          <w:color w:val="FF6600"/>
        </w:rPr>
        <w:t xml:space="preserve">Den Hartog </w:t>
      </w:r>
      <w:r w:rsidRPr="008D36DE">
        <w:rPr>
          <w:color w:val="FF00FF"/>
        </w:rPr>
        <w:t>2004</w:t>
      </w:r>
      <w:r w:rsidRPr="00CF491F">
        <w:t xml:space="preserve">). Particular to debate, the crucial innovation empowered the Speaker to refuse to recognize members seeking to </w:t>
      </w:r>
      <w:r w:rsidRPr="00CF491F">
        <w:lastRenderedPageBreak/>
        <w:t>make dilatory motions, making floor access impermeable. Unlike Commons, however, the House has routinely written these constraints in the rules it adopts every two years at the start of each term.</w:t>
      </w:r>
    </w:p>
    <w:p w14:paraId="326555F3" w14:textId="260EBA78" w:rsidR="000862DA" w:rsidRPr="00CF491F" w:rsidRDefault="00C73066" w:rsidP="00571ADC">
      <w:pPr>
        <w:pStyle w:val="PI"/>
      </w:pPr>
      <w:r w:rsidRPr="00CF491F">
        <w:t>Last, add permeability while keeping informality more or less constant, get the U</w:t>
      </w:r>
      <w:del w:id="204" w:author="Christine Ranft" w:date="2021-03-01T15:44:00Z">
        <w:r w:rsidRPr="00CF491F" w:rsidDel="00B92C13">
          <w:delText>.</w:delText>
        </w:r>
      </w:del>
      <w:r w:rsidRPr="00CF491F">
        <w:t>S</w:t>
      </w:r>
      <w:del w:id="205" w:author="Christine Ranft" w:date="2021-03-01T15:44:00Z">
        <w:r w:rsidRPr="00CF491F" w:rsidDel="00B92C13">
          <w:delText>.</w:delText>
        </w:r>
      </w:del>
      <w:r w:rsidRPr="00CF491F">
        <w:t xml:space="preserve"> Senate. Cloture to stop debate requires three-fifth of Senate floor support, against majority for the C</w:t>
      </w:r>
      <w:r w:rsidRPr="00CF491F">
        <w:rPr>
          <w:shd w:val="clear" w:color="auto" w:fill="FF99CC"/>
        </w:rPr>
        <w:t>á</w:t>
      </w:r>
      <w:r w:rsidRPr="00CF491F">
        <w:t>mara</w:t>
      </w:r>
      <w:r w:rsidR="00CF491F" w:rsidRPr="00CF491F">
        <w:rPr>
          <w:highlight w:val="yellow"/>
        </w:rPr>
        <w:t>’</w:t>
      </w:r>
      <w:r w:rsidRPr="00CF491F">
        <w:t>s previous question (Gelman and Goplerud, this volume). After a committee reports out a bill, it is automatically included in the calendar, as in the C</w:t>
      </w:r>
      <w:r w:rsidRPr="00CF491F">
        <w:rPr>
          <w:shd w:val="clear" w:color="auto" w:fill="FF99CC"/>
        </w:rPr>
        <w:t>á</w:t>
      </w:r>
      <w:r w:rsidRPr="00CF491F">
        <w:t>mara. However, by precedent, the majority leader, in consultation with the minority leader, schedules what bill in the calendar shall be considered next (</w:t>
      </w:r>
      <w:r w:rsidRPr="008D36DE">
        <w:rPr>
          <w:color w:val="FF6600"/>
        </w:rPr>
        <w:t>Campbell</w:t>
      </w:r>
      <w:r w:rsidR="002E6D73" w:rsidRPr="008D36DE">
        <w:rPr>
          <w:color w:val="FF6600"/>
        </w:rPr>
        <w:t xml:space="preserve"> et al.</w:t>
      </w:r>
      <w:r w:rsidRPr="00CF491F">
        <w:t xml:space="preserve"> </w:t>
      </w:r>
      <w:hyperlink w:anchor="B5" w:history="1">
        <w:r w:rsidRPr="00CF491F">
          <w:rPr>
            <w:rStyle w:val="Hyperlink"/>
            <w:u w:val="none"/>
          </w:rPr>
          <w:t>2002</w:t>
        </w:r>
      </w:hyperlink>
      <w:r w:rsidRPr="00CF491F">
        <w:t xml:space="preserve">; </w:t>
      </w:r>
      <w:r w:rsidRPr="008D36DE">
        <w:rPr>
          <w:color w:val="FF6600"/>
        </w:rPr>
        <w:t>Roberts and Smith</w:t>
      </w:r>
      <w:r w:rsidRPr="00CF491F">
        <w:t xml:space="preserve"> </w:t>
      </w:r>
      <w:hyperlink w:anchor="B38" w:history="1">
        <w:r w:rsidRPr="00CF491F">
          <w:rPr>
            <w:rStyle w:val="Hyperlink"/>
            <w:u w:val="none"/>
          </w:rPr>
          <w:t>2007</w:t>
        </w:r>
      </w:hyperlink>
      <w:r w:rsidRPr="00CF491F">
        <w:t xml:space="preserve">). Absent this </w:t>
      </w:r>
      <w:r w:rsidRPr="00CF491F">
        <w:rPr>
          <w:i/>
          <w:iCs/>
        </w:rPr>
        <w:t>informal</w:t>
      </w:r>
      <w:r w:rsidRPr="00CF491F">
        <w:t xml:space="preserve"> rule, the leader</w:t>
      </w:r>
      <w:r w:rsidR="00CF491F" w:rsidRPr="00CF491F">
        <w:rPr>
          <w:highlight w:val="yellow"/>
        </w:rPr>
        <w:t>’</w:t>
      </w:r>
      <w:r w:rsidRPr="00CF491F">
        <w:t>s negative agenda power would be severely weakened and ineffective.</w:t>
      </w:r>
    </w:p>
    <w:p w14:paraId="749F0C76" w14:textId="5501D463" w:rsidR="000862DA" w:rsidRPr="00CF491F" w:rsidRDefault="00C73066" w:rsidP="00571ADC">
      <w:pPr>
        <w:pStyle w:val="PI"/>
      </w:pPr>
      <w:r w:rsidRPr="00CF491F">
        <w:t>Why so many assemblies weaken members</w:t>
      </w:r>
      <w:r w:rsidR="00DC285E" w:rsidRPr="00CF491F">
        <w:rPr>
          <w:highlight w:val="yellow"/>
        </w:rPr>
        <w:t>’</w:t>
      </w:r>
      <w:r w:rsidRPr="00CF491F">
        <w:t xml:space="preserve"> legislative rights through informal mechanisms, but retain those rights formally in place is an interesting puzzle. The central intuition in Riker</w:t>
      </w:r>
      <w:r w:rsidR="00CF491F" w:rsidRPr="00CF491F">
        <w:rPr>
          <w:highlight w:val="yellow"/>
        </w:rPr>
        <w:t>’</w:t>
      </w:r>
      <w:r w:rsidRPr="00CF491F">
        <w:t>s work offers a clue: every majority is the sum of minorities. There is no guarantee that the tide w</w:t>
      </w:r>
      <w:ins w:id="206" w:author="Christine Ranft" w:date="2021-03-01T15:45:00Z">
        <w:r w:rsidR="00B92C13">
          <w:t>ill not</w:t>
        </w:r>
      </w:ins>
      <w:del w:id="207" w:author="Christine Ranft" w:date="2021-03-01T15:45:00Z">
        <w:r w:rsidRPr="00CF491F" w:rsidDel="00B92C13">
          <w:delText>on</w:delText>
        </w:r>
        <w:r w:rsidR="00CF491F" w:rsidRPr="00CF491F" w:rsidDel="00B92C13">
          <w:rPr>
            <w:highlight w:val="yellow"/>
          </w:rPr>
          <w:delText>’</w:delText>
        </w:r>
        <w:r w:rsidRPr="00CF491F" w:rsidDel="00B92C13">
          <w:delText>t</w:delText>
        </w:r>
      </w:del>
      <w:r w:rsidRPr="00CF491F">
        <w:t xml:space="preserve"> turn in the near future, majorities losing elections or splitting to become minorities. Retaining members</w:t>
      </w:r>
      <w:r w:rsidR="00DC285E" w:rsidRPr="00CF491F">
        <w:rPr>
          <w:highlight w:val="yellow"/>
        </w:rPr>
        <w:t>’</w:t>
      </w:r>
      <w:r w:rsidRPr="00CF491F">
        <w:t xml:space="preserve"> formal rights in place is an insurance policy to remain somewhat relevant when all else fails. </w:t>
      </w:r>
      <w:r w:rsidRPr="008D36DE">
        <w:rPr>
          <w:color w:val="FF6600"/>
        </w:rPr>
        <w:t xml:space="preserve">Wawro and Schickler </w:t>
      </w:r>
      <w:r w:rsidRPr="00CF491F">
        <w:t>(</w:t>
      </w:r>
      <w:hyperlink w:anchor="B43" w:history="1">
        <w:r w:rsidRPr="00CF491F">
          <w:rPr>
            <w:rStyle w:val="Hyperlink"/>
            <w:u w:val="none"/>
          </w:rPr>
          <w:t>200</w:t>
        </w:r>
        <w:r w:rsidR="0088255D" w:rsidRPr="00CF491F">
          <w:rPr>
            <w:rStyle w:val="Hyperlink"/>
            <w:u w:val="none"/>
          </w:rPr>
          <w:t>6</w:t>
        </w:r>
      </w:hyperlink>
      <w:r w:rsidR="0088255D" w:rsidRPr="00CF491F">
        <w:t>)</w:t>
      </w:r>
      <w:r w:rsidRPr="00CF491F">
        <w:t xml:space="preserve"> document routine threats to </w:t>
      </w:r>
      <w:sdt>
        <w:sdtPr>
          <w:alias w:val="inline-quotes"/>
          <w:tag w:val="inline-quotes"/>
          <w:id w:val="-860354789"/>
          <w:placeholder>
            <w:docPart w:val="A5AE5A47681C42419E88679D1DD8B4B7"/>
          </w:placeholder>
        </w:sdtPr>
        <w:sdtEndPr/>
        <w:sdtContent>
          <w:r w:rsidR="00DC285E" w:rsidRPr="00CF491F">
            <w:t>“</w:t>
          </w:r>
          <w:r w:rsidRPr="00CF491F">
            <w:t>go nuclear</w:t>
          </w:r>
          <w:r w:rsidR="00DC285E" w:rsidRPr="00CF491F">
            <w:t>”</w:t>
          </w:r>
        </w:sdtContent>
      </w:sdt>
      <w:r w:rsidRPr="00CF491F">
        <w:t xml:space="preserve"> and remove minority rights in today</w:t>
      </w:r>
      <w:r w:rsidR="00CF491F" w:rsidRPr="00CF491F">
        <w:rPr>
          <w:highlight w:val="yellow"/>
        </w:rPr>
        <w:t>’</w:t>
      </w:r>
      <w:r w:rsidRPr="00CF491F">
        <w:t>s polarized Senate, yet the filibuster remains firmly in place.</w:t>
      </w:r>
    </w:p>
    <w:p w14:paraId="7413C179" w14:textId="15213817" w:rsidR="000862DA" w:rsidRPr="00CF491F" w:rsidRDefault="00C73066" w:rsidP="00E67F3B">
      <w:pPr>
        <w:pStyle w:val="H1"/>
        <w:jc w:val="center"/>
      </w:pPr>
      <w:r w:rsidRPr="00CF491F">
        <w:rPr>
          <w:b/>
        </w:rPr>
        <w:t>Conclusion</w:t>
      </w:r>
      <w:r w:rsidR="00FE17B4" w:rsidRPr="00CF491F">
        <w:rPr>
          <w:b/>
        </w:rPr>
        <w:t>s</w:t>
      </w:r>
    </w:p>
    <w:p w14:paraId="34F23259" w14:textId="35634862" w:rsidR="000862DA" w:rsidRPr="00CF491F" w:rsidRDefault="00C73066" w:rsidP="00571ADC">
      <w:pPr>
        <w:pStyle w:val="P"/>
      </w:pPr>
      <w:r w:rsidRPr="00CF491F">
        <w:t>Tension lies at the heart of legislative debate in the C</w:t>
      </w:r>
      <w:r w:rsidRPr="00CF491F">
        <w:rPr>
          <w:shd w:val="clear" w:color="auto" w:fill="FF99CC"/>
        </w:rPr>
        <w:t>á</w:t>
      </w:r>
      <w:r w:rsidRPr="00CF491F">
        <w:t>mara. On one hand, parties have informally, but effectively managed to reign in members</w:t>
      </w:r>
      <w:r w:rsidR="00DC285E" w:rsidRPr="00CF491F">
        <w:rPr>
          <w:highlight w:val="yellow"/>
        </w:rPr>
        <w:t>’</w:t>
      </w:r>
      <w:r w:rsidRPr="00CF491F">
        <w:t xml:space="preserve"> capacity to take the floor. The effects that the chapter</w:t>
      </w:r>
      <w:r w:rsidR="00CF491F" w:rsidRPr="00CF491F">
        <w:rPr>
          <w:highlight w:val="yellow"/>
        </w:rPr>
        <w:t>’</w:t>
      </w:r>
      <w:r w:rsidRPr="00CF491F">
        <w:t xml:space="preserve">s regression models uncovered for the majority, for leaders, and for </w:t>
      </w:r>
      <w:r w:rsidRPr="00CF491F">
        <w:lastRenderedPageBreak/>
        <w:t>committee chairs are all channeled through party structures in the Junta. On the other hand, formal rules grant individual members rights of recognition to take the floor and, we have seen, these take many guises. The effect attributable to SMDs after the removal of term limits is, in all likelihood, associated to renovated personal vote incentives that members face.</w:t>
      </w:r>
    </w:p>
    <w:p w14:paraId="4A824FAE" w14:textId="3CDC986A" w:rsidR="000862DA" w:rsidRPr="00CF491F" w:rsidRDefault="00C73066" w:rsidP="00571ADC">
      <w:pPr>
        <w:pStyle w:val="PI"/>
      </w:pPr>
      <w:r w:rsidRPr="00CF491F">
        <w:t>Whether or not the informal solution to avoid plenary bottlenecks continues to operate as it has so far in the C</w:t>
      </w:r>
      <w:r w:rsidRPr="00CF491F">
        <w:rPr>
          <w:shd w:val="clear" w:color="auto" w:fill="FF99CC"/>
        </w:rPr>
        <w:t>á</w:t>
      </w:r>
      <w:r w:rsidRPr="00CF491F">
        <w:t>mara is uncertain. Little intra-party competition used to remove personal vote incentives that leads members to differentiate by taking the floor in Proksch and Slapin</w:t>
      </w:r>
      <w:r w:rsidR="00CF491F" w:rsidRPr="00CF491F">
        <w:rPr>
          <w:highlight w:val="yellow"/>
        </w:rPr>
        <w:t>’</w:t>
      </w:r>
      <w:r w:rsidRPr="00CF491F">
        <w:t>s model. With the removal of term limits, incumbents with static ambition may soon start overwhelming the system by exploiting the formal autonomy of floor debate in their need to strengthen their electoral connection.</w:t>
      </w:r>
    </w:p>
    <w:p w14:paraId="0437ADC4" w14:textId="5455B570" w:rsidR="000862DA" w:rsidRDefault="00C73066" w:rsidP="00571ADC">
      <w:pPr>
        <w:pStyle w:val="PI"/>
        <w:rPr>
          <w:ins w:id="208" w:author="Christine Ranft" w:date="2021-03-01T12:18:00Z"/>
        </w:rPr>
      </w:pPr>
      <w:r w:rsidRPr="00CF491F">
        <w:t xml:space="preserve">It is important to keep in mind that the place of debate in the legislative process is </w:t>
      </w:r>
      <w:r w:rsidRPr="00CF491F">
        <w:rPr>
          <w:i/>
          <w:iCs/>
        </w:rPr>
        <w:t>after</w:t>
      </w:r>
      <w:r w:rsidRPr="00CF491F">
        <w:t xml:space="preserve"> negative agenda filters. Agenda</w:t>
      </w:r>
      <w:ins w:id="209" w:author="Christine Ranft" w:date="2021-03-01T15:46:00Z">
        <w:r w:rsidR="00B92C13">
          <w:t xml:space="preserve"> </w:t>
        </w:r>
      </w:ins>
      <w:del w:id="210" w:author="Christine Ranft" w:date="2021-03-01T15:46:00Z">
        <w:r w:rsidRPr="00CF491F" w:rsidDel="00B92C13">
          <w:delText>-</w:delText>
        </w:r>
      </w:del>
      <w:r w:rsidRPr="00CF491F">
        <w:t xml:space="preserve">setting lets leaders prevent consideration of motions when they anticipate debate to go in undesired directions—speakers opening issues that threaten to divide the majority. When and if parties can no longer prevent delays as they have, pressure to reform the rules will inevitably build up. Reform could give leaders strong </w:t>
      </w:r>
      <w:r w:rsidRPr="00B92C13">
        <w:rPr>
          <w:i/>
          <w:iCs/>
        </w:rPr>
        <w:t>ex</w:t>
      </w:r>
      <w:ins w:id="211" w:author="Christine Ranft" w:date="2021-03-01T15:47:00Z">
        <w:r w:rsidR="00B92C13">
          <w:rPr>
            <w:i/>
            <w:iCs/>
          </w:rPr>
          <w:t xml:space="preserve"> </w:t>
        </w:r>
      </w:ins>
      <w:del w:id="212" w:author="Christine Ranft" w:date="2021-03-01T15:47:00Z">
        <w:r w:rsidRPr="00B92C13" w:rsidDel="00B92C13">
          <w:rPr>
            <w:i/>
            <w:iCs/>
          </w:rPr>
          <w:delText>-</w:delText>
        </w:r>
      </w:del>
      <w:r w:rsidRPr="00B92C13">
        <w:rPr>
          <w:i/>
          <w:iCs/>
        </w:rPr>
        <w:t>ante</w:t>
      </w:r>
      <w:r w:rsidRPr="00CF491F">
        <w:t xml:space="preserve"> vetoes to prevent moving unwanted bills to the floor, precluding debate; by removing the formal rights that render floor access so permeable; or both.</w:t>
      </w:r>
    </w:p>
    <w:p w14:paraId="7C472400" w14:textId="0B84CDEA" w:rsidR="006E3EB3" w:rsidRDefault="006E3EB3" w:rsidP="006E3EB3">
      <w:pPr>
        <w:pStyle w:val="CHBMACK"/>
        <w:rPr>
          <w:ins w:id="213" w:author="Christine Ranft" w:date="2021-03-01T12:18:00Z"/>
        </w:rPr>
      </w:pPr>
      <w:commentRangeStart w:id="214"/>
      <w:ins w:id="215" w:author="Christine Ranft" w:date="2021-03-01T12:18:00Z">
        <w:r>
          <w:t>Acknowledgments</w:t>
        </w:r>
      </w:ins>
      <w:commentRangeEnd w:id="214"/>
      <w:ins w:id="216" w:author="Christine Ranft" w:date="2021-03-01T12:19:00Z">
        <w:r>
          <w:rPr>
            <w:rStyle w:val="CommentReference"/>
            <w:rFonts w:ascii="Times" w:hAnsi="Times" w:cs="Arial"/>
            <w:color w:val="00000A"/>
            <w:lang w:val="de-DE" w:eastAsia="de-DE"/>
          </w:rPr>
          <w:commentReference w:id="214"/>
        </w:r>
      </w:ins>
    </w:p>
    <w:p w14:paraId="7B554E6E" w14:textId="12AECE7F" w:rsidR="006E3EB3" w:rsidRDefault="006E3EB3" w:rsidP="00571ADC">
      <w:pPr>
        <w:pStyle w:val="PI"/>
        <w:rPr>
          <w:ins w:id="217" w:author="Christine Ranft" w:date="2021-03-01T12:18:00Z"/>
        </w:rPr>
      </w:pPr>
    </w:p>
    <w:p w14:paraId="57348D6A" w14:textId="6EC4FA2C" w:rsidR="006E3EB3" w:rsidRPr="00CF491F" w:rsidRDefault="006E3EB3" w:rsidP="006E3EB3">
      <w:pPr>
        <w:pStyle w:val="P"/>
      </w:pPr>
      <w:del w:id="218" w:author="Christine Ranft" w:date="2021-03-01T12:19:00Z">
        <w:r w:rsidDel="006E3EB3">
          <w:footnoteRef/>
        </w:r>
        <w:r w:rsidRPr="003E2675" w:rsidDel="006E3EB3">
          <w:rPr>
            <w:lang w:val="es-CO"/>
          </w:rPr>
          <w:delText xml:space="preserve"> </w:delText>
        </w:r>
      </w:del>
      <w:r w:rsidRPr="003E2675">
        <w:rPr>
          <w:lang w:val="es-CO"/>
        </w:rPr>
        <w:t>Eric Magar received financial support from the Asociaci</w:t>
      </w:r>
      <w:r w:rsidRPr="00DC285E">
        <w:rPr>
          <w:shd w:val="clear" w:color="auto" w:fill="FF99CC"/>
          <w:lang w:val="es-CO"/>
        </w:rPr>
        <w:t>ó</w:t>
      </w:r>
      <w:r w:rsidRPr="003E2675">
        <w:rPr>
          <w:lang w:val="es-CO"/>
        </w:rPr>
        <w:t xml:space="preserve">n Mexicana de Cultura A.C. and CONACYT </w:t>
      </w:r>
      <w:sdt>
        <w:sdtPr>
          <w:rPr>
            <w:lang w:val="es-CO"/>
          </w:rPr>
          <w:alias w:val="inline-quotes"/>
          <w:tag w:val="inline-quotes"/>
          <w:id w:val="-1843381410"/>
          <w:placeholder>
            <w:docPart w:val="15CBDF5C92C0423BB962972CA4D31065"/>
          </w:placeholder>
        </w:sdtPr>
        <w:sdtEndPr>
          <w:rPr>
            <w:lang w:val="en-US"/>
          </w:rPr>
        </w:sdtEndPr>
        <w:sdtContent>
          <w:r>
            <w:rPr>
              <w:lang w:val="es-CO"/>
            </w:rPr>
            <w:t>“</w:t>
          </w:r>
          <w:r w:rsidRPr="003E2675">
            <w:rPr>
              <w:lang w:val="es-CO"/>
            </w:rPr>
            <w:t xml:space="preserve">s Sistema Nacional de Investigadores. </w:t>
          </w:r>
          <w:r>
            <w:t>For shedding light on major parties”</w:t>
          </w:r>
        </w:sdtContent>
      </w:sdt>
      <w:r>
        <w:t xml:space="preserve"> internal rules of debate in the period, I thank former Deputies Fernando Rodr</w:t>
      </w:r>
      <w:r w:rsidRPr="00DC285E">
        <w:rPr>
          <w:shd w:val="clear" w:color="auto" w:fill="FF99CC"/>
        </w:rPr>
        <w:t>í</w:t>
      </w:r>
      <w:r>
        <w:t>guez Doval, Lupita Vargas Vargas, and one who wished anonymity. I am grateful to Ana Luc</w:t>
      </w:r>
      <w:r w:rsidRPr="00DC285E">
        <w:rPr>
          <w:shd w:val="clear" w:color="auto" w:fill="FF99CC"/>
        </w:rPr>
        <w:t>í</w:t>
      </w:r>
      <w:r>
        <w:t>a Enr</w:t>
      </w:r>
      <w:r w:rsidRPr="00DC285E">
        <w:rPr>
          <w:shd w:val="clear" w:color="auto" w:fill="FF99CC"/>
        </w:rPr>
        <w:t>í</w:t>
      </w:r>
      <w:r>
        <w:t>quez Araiza, Sonia Kuri Kosegarten, Vidal Mendoza Tinoco, and Eugenio Sol</w:t>
      </w:r>
      <w:r w:rsidRPr="00DC285E">
        <w:rPr>
          <w:shd w:val="clear" w:color="auto" w:fill="FF99CC"/>
        </w:rPr>
        <w:t>í</w:t>
      </w:r>
      <w:r>
        <w:t xml:space="preserve">s Flores, for research assistance. The author is responsible for mistakes and shortcomings in the study. </w:t>
      </w:r>
      <w:r>
        <w:lastRenderedPageBreak/>
        <w:t xml:space="preserve">Data and supporting materials necessary to reproduce the quantitative analysis are available at </w:t>
      </w:r>
      <w:r>
        <w:rPr>
          <w:rFonts w:ascii="Courier" w:hAnsi="Courier"/>
        </w:rPr>
        <w:t>https://github.com/emagar/legdeb</w:t>
      </w:r>
      <w:r>
        <w:t>.</w:t>
      </w:r>
    </w:p>
    <w:p w14:paraId="45E295DB" w14:textId="77777777" w:rsidR="000862DA" w:rsidRPr="00CF491F" w:rsidRDefault="00C73066" w:rsidP="00E67F3B">
      <w:pPr>
        <w:pStyle w:val="CHBMBIB"/>
      </w:pPr>
      <w:r w:rsidRPr="00CF491F">
        <w:t>References</w:t>
      </w:r>
    </w:p>
    <w:p w14:paraId="209BCE59" w14:textId="2EF6C15C" w:rsidR="001C6991" w:rsidRPr="00CF491F" w:rsidRDefault="001C6991" w:rsidP="008D36DE">
      <w:pPr>
        <w:pStyle w:val="REFJART"/>
      </w:pPr>
      <w:bookmarkStart w:id="219" w:name="B1"/>
      <w:bookmarkEnd w:id="219"/>
      <w:r w:rsidRPr="008D36DE">
        <w:rPr>
          <w:rStyle w:val="surname"/>
        </w:rPr>
        <w:t>Ascencio</w:t>
      </w:r>
      <w:r w:rsidRPr="00CF491F">
        <w:t xml:space="preserve">, </w:t>
      </w:r>
      <w:r w:rsidRPr="008D36DE">
        <w:rPr>
          <w:rStyle w:val="forename"/>
        </w:rPr>
        <w:t>Sergio J.</w:t>
      </w:r>
      <w:r w:rsidR="004B2175" w:rsidRPr="008D36DE">
        <w:rPr>
          <w:rStyle w:val="X"/>
        </w:rPr>
        <w:t>,</w:t>
      </w:r>
      <w:r w:rsidRPr="008D36DE">
        <w:rPr>
          <w:rStyle w:val="X"/>
        </w:rPr>
        <w:t xml:space="preserve"> and </w:t>
      </w:r>
      <w:r w:rsidRPr="008D36DE">
        <w:rPr>
          <w:rStyle w:val="forename"/>
        </w:rPr>
        <w:t xml:space="preserve">Yann P. </w:t>
      </w:r>
      <w:r w:rsidRPr="008D36DE">
        <w:rPr>
          <w:rStyle w:val="surname"/>
        </w:rPr>
        <w:t>Kerevel</w:t>
      </w:r>
      <w:r w:rsidRPr="008D36DE">
        <w:rPr>
          <w:rStyle w:val="X"/>
        </w:rPr>
        <w:t xml:space="preserve">. </w:t>
      </w:r>
      <w:r w:rsidRPr="008D36DE">
        <w:rPr>
          <w:rStyle w:val="SPidate"/>
        </w:rPr>
        <w:t>2021</w:t>
      </w:r>
      <w:r w:rsidRPr="008D36DE">
        <w:rPr>
          <w:rStyle w:val="X"/>
        </w:rPr>
        <w:t xml:space="preserve">. </w:t>
      </w:r>
      <w:sdt>
        <w:sdtPr>
          <w:rPr>
            <w:rStyle w:val="X"/>
          </w:rPr>
          <w:alias w:val="inline-quotes"/>
          <w:tag w:val="inline-quotes"/>
          <w:id w:val="-1765219761"/>
          <w:placeholder>
            <w:docPart w:val="2E5E6A9856DF4A1B89CBD61C953777E9"/>
          </w:placeholder>
        </w:sdtPr>
        <w:sdtEndPr>
          <w:rPr>
            <w:rStyle w:val="X"/>
          </w:rPr>
        </w:sdtEndPr>
        <w:sdtContent>
          <w:r w:rsidR="00DC285E" w:rsidRPr="008D36DE">
            <w:rPr>
              <w:rStyle w:val="X"/>
            </w:rPr>
            <w:t>“</w:t>
          </w:r>
          <w:r w:rsidRPr="008D36DE">
            <w:rPr>
              <w:rStyle w:val="articletitle"/>
            </w:rPr>
            <w:t>Party Strategy, Candidate Selection, and Legislative Behavior in Mexico</w:t>
          </w:r>
          <w:r w:rsidRPr="008D36DE">
            <w:rPr>
              <w:rStyle w:val="X"/>
            </w:rPr>
            <w:t>.</w:t>
          </w:r>
          <w:r w:rsidR="00DC285E" w:rsidRPr="008D36DE">
            <w:rPr>
              <w:rStyle w:val="X"/>
            </w:rPr>
            <w:t>”</w:t>
          </w:r>
        </w:sdtContent>
      </w:sdt>
      <w:r w:rsidRPr="008D36DE">
        <w:rPr>
          <w:rStyle w:val="X"/>
        </w:rPr>
        <w:t xml:space="preserve"> </w:t>
      </w:r>
      <w:r w:rsidRPr="008D36DE">
        <w:rPr>
          <w:rStyle w:val="journal-title"/>
          <w:i/>
        </w:rPr>
        <w:t xml:space="preserve">Legislative Studies </w:t>
      </w:r>
      <w:commentRangeStart w:id="220"/>
      <w:r w:rsidRPr="008D36DE">
        <w:rPr>
          <w:rStyle w:val="journal-title"/>
          <w:i/>
        </w:rPr>
        <w:t>Quarterly</w:t>
      </w:r>
      <w:r w:rsidRPr="008D36DE">
        <w:rPr>
          <w:rStyle w:val="X"/>
        </w:rPr>
        <w:t xml:space="preserve"> </w:t>
      </w:r>
      <w:r w:rsidRPr="008D36DE">
        <w:rPr>
          <w:rStyle w:val="miss"/>
        </w:rPr>
        <w:t>forthcoming</w:t>
      </w:r>
      <w:r w:rsidRPr="008D36DE">
        <w:rPr>
          <w:rStyle w:val="X"/>
        </w:rPr>
        <w:t>.</w:t>
      </w:r>
      <w:commentRangeEnd w:id="220"/>
      <w:r w:rsidR="00960D63">
        <w:rPr>
          <w:rStyle w:val="CommentReference"/>
          <w:rFonts w:ascii="Times" w:hAnsi="Times" w:cs="Arial"/>
          <w:color w:val="00000A"/>
          <w:lang w:val="de-DE" w:eastAsia="de-DE"/>
        </w:rPr>
        <w:commentReference w:id="220"/>
      </w:r>
    </w:p>
    <w:p w14:paraId="6AD91790" w14:textId="22390BE1" w:rsidR="001C6991" w:rsidRPr="00CF491F" w:rsidRDefault="001C6991" w:rsidP="008D36DE">
      <w:pPr>
        <w:pStyle w:val="REFJART"/>
      </w:pPr>
      <w:bookmarkStart w:id="221" w:name="B2"/>
      <w:bookmarkEnd w:id="221"/>
      <w:r w:rsidRPr="008D36DE">
        <w:rPr>
          <w:rStyle w:val="surname"/>
        </w:rPr>
        <w:t>Béjar Algazi</w:t>
      </w:r>
      <w:r w:rsidRPr="00CF491F">
        <w:t xml:space="preserve">, </w:t>
      </w:r>
      <w:r w:rsidRPr="008D36DE">
        <w:rPr>
          <w:rStyle w:val="forename"/>
        </w:rPr>
        <w:t>Luisa</w:t>
      </w:r>
      <w:r w:rsidRPr="008D36DE">
        <w:rPr>
          <w:rStyle w:val="X"/>
        </w:rPr>
        <w:t xml:space="preserve">. </w:t>
      </w:r>
      <w:r w:rsidRPr="008D36DE">
        <w:rPr>
          <w:rStyle w:val="SPidate"/>
        </w:rPr>
        <w:t>2012</w:t>
      </w:r>
      <w:r w:rsidRPr="008D36DE">
        <w:rPr>
          <w:rStyle w:val="X"/>
        </w:rPr>
        <w:t xml:space="preserve">. </w:t>
      </w:r>
      <w:sdt>
        <w:sdtPr>
          <w:rPr>
            <w:rStyle w:val="X"/>
          </w:rPr>
          <w:alias w:val="inline-quotes"/>
          <w:tag w:val="inline-quotes"/>
          <w:id w:val="1310673926"/>
          <w:placeholder>
            <w:docPart w:val="3C92F8A505B94CE4977AB03D5782AE0B"/>
          </w:placeholder>
        </w:sdtPr>
        <w:sdtEndPr>
          <w:rPr>
            <w:rStyle w:val="X"/>
          </w:rPr>
        </w:sdtEndPr>
        <w:sdtContent>
          <w:r w:rsidR="00DC285E" w:rsidRPr="008D36DE">
            <w:rPr>
              <w:rStyle w:val="articletitle"/>
            </w:rPr>
            <w:t>“</w:t>
          </w:r>
          <w:r w:rsidRPr="008D36DE">
            <w:rPr>
              <w:rStyle w:val="articletitle"/>
            </w:rPr>
            <w:t>¿Quién legisla en México? Descentralización y proceso legislativo</w:t>
          </w:r>
          <w:r w:rsidRPr="008D36DE">
            <w:rPr>
              <w:rStyle w:val="X"/>
            </w:rPr>
            <w:t>.</w:t>
          </w:r>
          <w:r w:rsidR="00DC285E" w:rsidRPr="008D36DE">
            <w:rPr>
              <w:rStyle w:val="X"/>
            </w:rPr>
            <w:t>”</w:t>
          </w:r>
        </w:sdtContent>
      </w:sdt>
      <w:r w:rsidRPr="008D36DE">
        <w:rPr>
          <w:rStyle w:val="X"/>
        </w:rPr>
        <w:t xml:space="preserve"> </w:t>
      </w:r>
      <w:r w:rsidRPr="008D36DE">
        <w:rPr>
          <w:rStyle w:val="journal-title"/>
          <w:i/>
        </w:rPr>
        <w:t>Revista Mexicana de Sociología</w:t>
      </w:r>
      <w:r w:rsidRPr="008D36DE">
        <w:rPr>
          <w:rStyle w:val="X"/>
        </w:rPr>
        <w:t xml:space="preserve"> </w:t>
      </w:r>
      <w:r w:rsidRPr="008D36DE">
        <w:rPr>
          <w:rStyle w:val="volume"/>
          <w:i/>
        </w:rPr>
        <w:t>74</w:t>
      </w:r>
      <w:r w:rsidR="00093EA1" w:rsidRPr="008D36DE">
        <w:rPr>
          <w:rStyle w:val="X"/>
        </w:rPr>
        <w:t xml:space="preserve"> </w:t>
      </w:r>
      <w:r w:rsidRPr="008D36DE">
        <w:rPr>
          <w:rStyle w:val="X"/>
        </w:rPr>
        <w:t>(</w:t>
      </w:r>
      <w:r w:rsidRPr="008D36DE">
        <w:rPr>
          <w:rStyle w:val="Issueno"/>
        </w:rPr>
        <w:t>4</w:t>
      </w:r>
      <w:r w:rsidRPr="008D36DE">
        <w:rPr>
          <w:rStyle w:val="X"/>
        </w:rPr>
        <w:t>)</w:t>
      </w:r>
      <w:del w:id="222" w:author="Christine Ranft" w:date="2021-03-01T15:52:00Z">
        <w:r w:rsidRPr="008D36DE" w:rsidDel="00960D63">
          <w:rPr>
            <w:rStyle w:val="X"/>
          </w:rPr>
          <w:delText>:</w:delText>
        </w:r>
        <w:r w:rsidR="00093EA1" w:rsidRPr="008D36DE" w:rsidDel="00960D63">
          <w:rPr>
            <w:rStyle w:val="X"/>
          </w:rPr>
          <w:delText xml:space="preserve"> pp. </w:delText>
        </w:r>
      </w:del>
      <w:ins w:id="223" w:author="Christine Ranft" w:date="2021-03-01T15:52:00Z">
        <w:r w:rsidR="00960D63">
          <w:rPr>
            <w:rStyle w:val="X"/>
          </w:rPr>
          <w:t xml:space="preserve">: </w:t>
        </w:r>
      </w:ins>
      <w:r w:rsidRPr="008D36DE">
        <w:rPr>
          <w:rStyle w:val="pageextent"/>
        </w:rPr>
        <w:t>619</w:t>
      </w:r>
      <w:r w:rsidRPr="008D36DE">
        <w:rPr>
          <w:rStyle w:val="X"/>
        </w:rPr>
        <w:t>–</w:t>
      </w:r>
      <w:ins w:id="224" w:author="Christine Ranft" w:date="2021-03-01T15:52:00Z">
        <w:r w:rsidR="00960D63">
          <w:rPr>
            <w:rStyle w:val="X"/>
          </w:rPr>
          <w:t>6</w:t>
        </w:r>
      </w:ins>
      <w:r w:rsidR="00CF491F" w:rsidRPr="008D36DE">
        <w:rPr>
          <w:rStyle w:val="pageextent"/>
        </w:rPr>
        <w:t>47</w:t>
      </w:r>
      <w:r w:rsidRPr="008D36DE">
        <w:rPr>
          <w:rStyle w:val="X"/>
        </w:rPr>
        <w:t>.</w:t>
      </w:r>
    </w:p>
    <w:p w14:paraId="6A366238" w14:textId="12A197F0" w:rsidR="001C6991" w:rsidRPr="00CF491F" w:rsidRDefault="001C6991" w:rsidP="008D36DE">
      <w:pPr>
        <w:pStyle w:val="REFBK"/>
      </w:pPr>
      <w:bookmarkStart w:id="225" w:name="B3"/>
      <w:bookmarkEnd w:id="225"/>
      <w:r w:rsidRPr="008D36DE">
        <w:rPr>
          <w:rStyle w:val="surname"/>
        </w:rPr>
        <w:t>Béjar Algazi</w:t>
      </w:r>
      <w:r w:rsidRPr="00CF491F">
        <w:t xml:space="preserve">, </w:t>
      </w:r>
      <w:r w:rsidRPr="008D36DE">
        <w:rPr>
          <w:rStyle w:val="forename"/>
        </w:rPr>
        <w:t>Luisa</w:t>
      </w:r>
      <w:r w:rsidRPr="008D36DE">
        <w:rPr>
          <w:rStyle w:val="X"/>
        </w:rPr>
        <w:t xml:space="preserve">, ed. </w:t>
      </w:r>
      <w:r w:rsidRPr="008D36DE">
        <w:rPr>
          <w:rStyle w:val="SPidate"/>
        </w:rPr>
        <w:t>2009</w:t>
      </w:r>
      <w:r w:rsidRPr="008D36DE">
        <w:rPr>
          <w:rStyle w:val="X"/>
        </w:rPr>
        <w:t xml:space="preserve">. </w:t>
      </w:r>
      <w:r w:rsidRPr="008D36DE">
        <w:rPr>
          <w:rStyle w:val="SPibooktitle"/>
          <w:i/>
        </w:rPr>
        <w:t>Qué hacen los legisladores en México: El trabajo en comisiones</w:t>
      </w:r>
      <w:r w:rsidRPr="008D36DE">
        <w:rPr>
          <w:rStyle w:val="X"/>
        </w:rPr>
        <w:t xml:space="preserve">. </w:t>
      </w:r>
      <w:r w:rsidRPr="008D36DE">
        <w:rPr>
          <w:rStyle w:val="placeofpub"/>
        </w:rPr>
        <w:t>México City</w:t>
      </w:r>
      <w:r w:rsidRPr="008D36DE">
        <w:rPr>
          <w:rStyle w:val="X"/>
        </w:rPr>
        <w:t xml:space="preserve">: </w:t>
      </w:r>
      <w:r w:rsidR="00093EA1" w:rsidRPr="008D36DE">
        <w:rPr>
          <w:rStyle w:val="publisher"/>
        </w:rPr>
        <w:t xml:space="preserve">Facultad de Ciencias Políticas y Sociales: </w:t>
      </w:r>
      <w:r w:rsidRPr="008D36DE">
        <w:rPr>
          <w:rStyle w:val="publisher"/>
        </w:rPr>
        <w:t xml:space="preserve">Miguel </w:t>
      </w:r>
      <w:r w:rsidR="004C56B5" w:rsidRPr="008D36DE">
        <w:rPr>
          <w:rStyle w:val="publisher"/>
        </w:rPr>
        <w:t>Á</w:t>
      </w:r>
      <w:r w:rsidRPr="008D36DE">
        <w:rPr>
          <w:rStyle w:val="publisher"/>
        </w:rPr>
        <w:t>ngel Porrúa</w:t>
      </w:r>
      <w:r w:rsidRPr="008D36DE">
        <w:rPr>
          <w:rStyle w:val="X"/>
        </w:rPr>
        <w:t>.</w:t>
      </w:r>
    </w:p>
    <w:p w14:paraId="4761B751" w14:textId="13F22D02" w:rsidR="001C6991" w:rsidRPr="00CF491F" w:rsidRDefault="001C6991" w:rsidP="008D36DE">
      <w:pPr>
        <w:pStyle w:val="REFBK"/>
      </w:pPr>
      <w:bookmarkStart w:id="226" w:name="B4"/>
      <w:bookmarkEnd w:id="226"/>
      <w:r w:rsidRPr="008D36DE">
        <w:rPr>
          <w:rStyle w:val="surname"/>
        </w:rPr>
        <w:t>Cain</w:t>
      </w:r>
      <w:r w:rsidRPr="00CF491F">
        <w:t xml:space="preserve">, </w:t>
      </w:r>
      <w:r w:rsidRPr="008D36DE">
        <w:rPr>
          <w:rStyle w:val="forename"/>
        </w:rPr>
        <w:t>Bruce E.</w:t>
      </w:r>
      <w:r w:rsidRPr="008D36DE">
        <w:rPr>
          <w:rStyle w:val="X"/>
        </w:rPr>
        <w:t xml:space="preserve">, </w:t>
      </w:r>
      <w:r w:rsidRPr="008D36DE">
        <w:rPr>
          <w:rStyle w:val="forename"/>
        </w:rPr>
        <w:t xml:space="preserve">John A. </w:t>
      </w:r>
      <w:r w:rsidRPr="008D36DE">
        <w:rPr>
          <w:rStyle w:val="surname"/>
        </w:rPr>
        <w:t>Ferejohn</w:t>
      </w:r>
      <w:r w:rsidR="004C56B5" w:rsidRPr="008D36DE">
        <w:rPr>
          <w:rStyle w:val="X"/>
        </w:rPr>
        <w:t>,</w:t>
      </w:r>
      <w:r w:rsidRPr="008D36DE">
        <w:rPr>
          <w:rStyle w:val="X"/>
        </w:rPr>
        <w:t xml:space="preserve"> and </w:t>
      </w:r>
      <w:r w:rsidRPr="008D36DE">
        <w:rPr>
          <w:rStyle w:val="forename"/>
        </w:rPr>
        <w:t xml:space="preserve">Morris P. </w:t>
      </w:r>
      <w:r w:rsidRPr="008D36DE">
        <w:rPr>
          <w:rStyle w:val="surname"/>
        </w:rPr>
        <w:t>Fiorina</w:t>
      </w:r>
      <w:r w:rsidRPr="008D36DE">
        <w:rPr>
          <w:rStyle w:val="X"/>
        </w:rPr>
        <w:t xml:space="preserve">. </w:t>
      </w:r>
      <w:r w:rsidRPr="008D36DE">
        <w:rPr>
          <w:rStyle w:val="SPidate"/>
        </w:rPr>
        <w:t>1987</w:t>
      </w:r>
      <w:r w:rsidRPr="008D36DE">
        <w:rPr>
          <w:rStyle w:val="X"/>
        </w:rPr>
        <w:t xml:space="preserve">. </w:t>
      </w:r>
      <w:r w:rsidRPr="008D36DE">
        <w:rPr>
          <w:rStyle w:val="SPibooktitle"/>
          <w:i/>
        </w:rPr>
        <w:t xml:space="preserve">The </w:t>
      </w:r>
      <w:ins w:id="227" w:author="Christine Ranft" w:date="2021-03-01T15:52:00Z">
        <w:r w:rsidR="00960D63">
          <w:rPr>
            <w:rStyle w:val="SPibooktitle"/>
            <w:i/>
          </w:rPr>
          <w:t>P</w:t>
        </w:r>
      </w:ins>
      <w:del w:id="228" w:author="Christine Ranft" w:date="2021-03-01T15:52:00Z">
        <w:r w:rsidRPr="008D36DE" w:rsidDel="00960D63">
          <w:rPr>
            <w:rStyle w:val="SPibooktitle"/>
            <w:i/>
          </w:rPr>
          <w:delText>p</w:delText>
        </w:r>
      </w:del>
      <w:r w:rsidRPr="008D36DE">
        <w:rPr>
          <w:rStyle w:val="SPibooktitle"/>
          <w:i/>
        </w:rPr>
        <w:t xml:space="preserve">ersonal </w:t>
      </w:r>
      <w:del w:id="229" w:author="Christine Ranft" w:date="2021-03-01T15:52:00Z">
        <w:r w:rsidRPr="008D36DE" w:rsidDel="00960D63">
          <w:rPr>
            <w:rStyle w:val="SPibooktitle"/>
            <w:i/>
          </w:rPr>
          <w:delText>v</w:delText>
        </w:r>
      </w:del>
      <w:ins w:id="230" w:author="Christine Ranft" w:date="2021-03-01T15:52:00Z">
        <w:r w:rsidR="00960D63">
          <w:rPr>
            <w:rStyle w:val="SPibooktitle"/>
            <w:i/>
          </w:rPr>
          <w:t>V</w:t>
        </w:r>
      </w:ins>
      <w:r w:rsidRPr="008D36DE">
        <w:rPr>
          <w:rStyle w:val="SPibooktitle"/>
          <w:i/>
        </w:rPr>
        <w:t xml:space="preserve">ote: </w:t>
      </w:r>
      <w:del w:id="231" w:author="Christine Ranft" w:date="2021-03-01T15:52:00Z">
        <w:r w:rsidRPr="008D36DE" w:rsidDel="00960D63">
          <w:rPr>
            <w:rStyle w:val="SPibooktitle"/>
            <w:i/>
          </w:rPr>
          <w:delText>c</w:delText>
        </w:r>
      </w:del>
      <w:ins w:id="232" w:author="Christine Ranft" w:date="2021-03-01T15:52:00Z">
        <w:r w:rsidR="00960D63">
          <w:rPr>
            <w:rStyle w:val="SPibooktitle"/>
            <w:i/>
          </w:rPr>
          <w:t>C</w:t>
        </w:r>
      </w:ins>
      <w:r w:rsidRPr="008D36DE">
        <w:rPr>
          <w:rStyle w:val="SPibooktitle"/>
          <w:i/>
        </w:rPr>
        <w:t xml:space="preserve">onstituency </w:t>
      </w:r>
      <w:del w:id="233" w:author="Christine Ranft" w:date="2021-03-01T15:53:00Z">
        <w:r w:rsidRPr="008D36DE" w:rsidDel="00960D63">
          <w:rPr>
            <w:rStyle w:val="SPibooktitle"/>
            <w:i/>
          </w:rPr>
          <w:delText>s</w:delText>
        </w:r>
      </w:del>
      <w:ins w:id="234" w:author="Christine Ranft" w:date="2021-03-01T15:53:00Z">
        <w:r w:rsidR="00960D63">
          <w:rPr>
            <w:rStyle w:val="SPibooktitle"/>
            <w:i/>
          </w:rPr>
          <w:t>S</w:t>
        </w:r>
      </w:ins>
      <w:r w:rsidRPr="008D36DE">
        <w:rPr>
          <w:rStyle w:val="SPibooktitle"/>
          <w:i/>
        </w:rPr>
        <w:t xml:space="preserve">ervice and </w:t>
      </w:r>
      <w:del w:id="235" w:author="Christine Ranft" w:date="2021-03-01T15:53:00Z">
        <w:r w:rsidRPr="008D36DE" w:rsidDel="00960D63">
          <w:rPr>
            <w:rStyle w:val="SPibooktitle"/>
            <w:i/>
          </w:rPr>
          <w:delText>e</w:delText>
        </w:r>
      </w:del>
      <w:ins w:id="236" w:author="Christine Ranft" w:date="2021-03-01T15:53:00Z">
        <w:r w:rsidR="00960D63">
          <w:rPr>
            <w:rStyle w:val="SPibooktitle"/>
            <w:i/>
          </w:rPr>
          <w:t>E</w:t>
        </w:r>
      </w:ins>
      <w:r w:rsidRPr="008D36DE">
        <w:rPr>
          <w:rStyle w:val="SPibooktitle"/>
          <w:i/>
        </w:rPr>
        <w:t xml:space="preserve">lectoral </w:t>
      </w:r>
      <w:ins w:id="237" w:author="Christine Ranft" w:date="2021-03-01T15:53:00Z">
        <w:r w:rsidR="00960D63">
          <w:rPr>
            <w:rStyle w:val="SPibooktitle"/>
            <w:i/>
          </w:rPr>
          <w:t>I</w:t>
        </w:r>
      </w:ins>
      <w:del w:id="238" w:author="Christine Ranft" w:date="2021-03-01T15:53:00Z">
        <w:r w:rsidRPr="008D36DE" w:rsidDel="00960D63">
          <w:rPr>
            <w:rStyle w:val="SPibooktitle"/>
            <w:i/>
          </w:rPr>
          <w:delText>i</w:delText>
        </w:r>
      </w:del>
      <w:r w:rsidRPr="008D36DE">
        <w:rPr>
          <w:rStyle w:val="SPibooktitle"/>
          <w:i/>
        </w:rPr>
        <w:t>ndependence</w:t>
      </w:r>
      <w:r w:rsidRPr="008D36DE">
        <w:rPr>
          <w:rStyle w:val="X"/>
          <w:i/>
        </w:rPr>
        <w:t xml:space="preserve">. </w:t>
      </w:r>
      <w:r w:rsidRPr="008D36DE">
        <w:rPr>
          <w:rStyle w:val="placeofpub"/>
        </w:rPr>
        <w:t>Cambridge, MA</w:t>
      </w:r>
      <w:r w:rsidRPr="008D36DE">
        <w:rPr>
          <w:rStyle w:val="X"/>
        </w:rPr>
        <w:t xml:space="preserve">: </w:t>
      </w:r>
      <w:r w:rsidRPr="008D36DE">
        <w:rPr>
          <w:rStyle w:val="publisher"/>
        </w:rPr>
        <w:t>Harvard University Press</w:t>
      </w:r>
      <w:r w:rsidRPr="008D36DE">
        <w:rPr>
          <w:rStyle w:val="X"/>
        </w:rPr>
        <w:t>.</w:t>
      </w:r>
    </w:p>
    <w:p w14:paraId="6155FCD5" w14:textId="597DBB9E" w:rsidR="001C6991" w:rsidRPr="00CF491F" w:rsidRDefault="001C6991" w:rsidP="008D36DE">
      <w:pPr>
        <w:pStyle w:val="REFBKCH"/>
      </w:pPr>
      <w:bookmarkStart w:id="239" w:name="B5"/>
      <w:bookmarkEnd w:id="239"/>
      <w:r w:rsidRPr="008D36DE">
        <w:rPr>
          <w:rStyle w:val="surname"/>
        </w:rPr>
        <w:t>Campbell</w:t>
      </w:r>
      <w:r w:rsidRPr="00CF491F">
        <w:t xml:space="preserve">, </w:t>
      </w:r>
      <w:r w:rsidRPr="008D36DE">
        <w:rPr>
          <w:rStyle w:val="forename"/>
        </w:rPr>
        <w:t>Andrea C.</w:t>
      </w:r>
      <w:r w:rsidRPr="008D36DE">
        <w:rPr>
          <w:rStyle w:val="X"/>
        </w:rPr>
        <w:t xml:space="preserve">, </w:t>
      </w:r>
      <w:r w:rsidRPr="008D36DE">
        <w:rPr>
          <w:rStyle w:val="forename"/>
        </w:rPr>
        <w:t xml:space="preserve">Gary W. </w:t>
      </w:r>
      <w:r w:rsidRPr="008D36DE">
        <w:rPr>
          <w:rStyle w:val="surname"/>
        </w:rPr>
        <w:t>Cox</w:t>
      </w:r>
      <w:r w:rsidR="004C56B5" w:rsidRPr="008D36DE">
        <w:rPr>
          <w:rStyle w:val="X"/>
        </w:rPr>
        <w:t>,</w:t>
      </w:r>
      <w:r w:rsidRPr="008D36DE">
        <w:rPr>
          <w:rStyle w:val="X"/>
        </w:rPr>
        <w:t xml:space="preserve"> and </w:t>
      </w:r>
      <w:r w:rsidRPr="008D36DE">
        <w:rPr>
          <w:rStyle w:val="forename"/>
        </w:rPr>
        <w:t xml:space="preserve">Mathew D. </w:t>
      </w:r>
      <w:r w:rsidRPr="008D36DE">
        <w:rPr>
          <w:rStyle w:val="surname"/>
        </w:rPr>
        <w:t>McCubbins</w:t>
      </w:r>
      <w:r w:rsidRPr="008D36DE">
        <w:rPr>
          <w:rStyle w:val="X"/>
        </w:rPr>
        <w:t xml:space="preserve">. </w:t>
      </w:r>
      <w:r w:rsidRPr="008D36DE">
        <w:rPr>
          <w:rStyle w:val="SPidate"/>
        </w:rPr>
        <w:t>2002</w:t>
      </w:r>
      <w:r w:rsidRPr="008D36DE">
        <w:rPr>
          <w:rStyle w:val="X"/>
        </w:rPr>
        <w:t xml:space="preserve">. </w:t>
      </w:r>
      <w:sdt>
        <w:sdtPr>
          <w:rPr>
            <w:rStyle w:val="X"/>
          </w:rPr>
          <w:alias w:val="inline-quotes"/>
          <w:tag w:val="inline-quotes"/>
          <w:id w:val="-1893334068"/>
          <w:placeholder>
            <w:docPart w:val="88DFBB15F7C1474291D9F8503B79CEAE"/>
          </w:placeholder>
        </w:sdtPr>
        <w:sdtEndPr>
          <w:rPr>
            <w:rStyle w:val="X"/>
          </w:rPr>
        </w:sdtEndPr>
        <w:sdtContent>
          <w:r w:rsidR="00DC285E" w:rsidRPr="008D36DE">
            <w:rPr>
              <w:rStyle w:val="X"/>
            </w:rPr>
            <w:t>“</w:t>
          </w:r>
          <w:r w:rsidRPr="008D36DE">
            <w:rPr>
              <w:rStyle w:val="bookchaptertitle"/>
            </w:rPr>
            <w:t>Agenda Power in the US Senate, 1877–1986</w:t>
          </w:r>
          <w:r w:rsidRPr="008D36DE">
            <w:rPr>
              <w:rStyle w:val="X"/>
            </w:rPr>
            <w:t>.</w:t>
          </w:r>
          <w:r w:rsidR="00DC285E" w:rsidRPr="008D36DE">
            <w:rPr>
              <w:rStyle w:val="X"/>
            </w:rPr>
            <w:t>”</w:t>
          </w:r>
        </w:sdtContent>
      </w:sdt>
      <w:r w:rsidRPr="008D36DE">
        <w:rPr>
          <w:rStyle w:val="X"/>
        </w:rPr>
        <w:t xml:space="preserve"> In </w:t>
      </w:r>
      <w:r w:rsidRPr="008D36DE">
        <w:rPr>
          <w:rStyle w:val="SPibooktitle"/>
          <w:i/>
        </w:rPr>
        <w:t>Party, Process, and Political Change in Congress: New Perspectives on the History of Congress</w:t>
      </w:r>
      <w:r w:rsidRPr="008D36DE">
        <w:rPr>
          <w:rStyle w:val="X"/>
        </w:rPr>
        <w:t>, ed</w:t>
      </w:r>
      <w:r w:rsidR="004C56B5" w:rsidRPr="008D36DE">
        <w:rPr>
          <w:rStyle w:val="X"/>
        </w:rPr>
        <w:t>ited by</w:t>
      </w:r>
      <w:r w:rsidRPr="008D36DE">
        <w:rPr>
          <w:rStyle w:val="X"/>
        </w:rPr>
        <w:t xml:space="preserve"> </w:t>
      </w:r>
      <w:r w:rsidRPr="008D36DE">
        <w:rPr>
          <w:rStyle w:val="eforename"/>
        </w:rPr>
        <w:t xml:space="preserve">David W. </w:t>
      </w:r>
      <w:r w:rsidRPr="008D36DE">
        <w:rPr>
          <w:rStyle w:val="esurname"/>
        </w:rPr>
        <w:t>Brady</w:t>
      </w:r>
      <w:r w:rsidRPr="008D36DE">
        <w:rPr>
          <w:rStyle w:val="X"/>
        </w:rPr>
        <w:t xml:space="preserve"> and </w:t>
      </w:r>
      <w:r w:rsidRPr="008D36DE">
        <w:rPr>
          <w:rStyle w:val="eforename"/>
        </w:rPr>
        <w:t xml:space="preserve">Mathew D. </w:t>
      </w:r>
      <w:r w:rsidRPr="008D36DE">
        <w:rPr>
          <w:rStyle w:val="esurname"/>
        </w:rPr>
        <w:t>McCubbins</w:t>
      </w:r>
      <w:r w:rsidR="004C56B5" w:rsidRPr="008D36DE">
        <w:rPr>
          <w:rStyle w:val="X"/>
        </w:rPr>
        <w:t>,</w:t>
      </w:r>
      <w:commentRangeStart w:id="240"/>
      <w:r w:rsidR="004C56B5" w:rsidRPr="008D36DE">
        <w:rPr>
          <w:rStyle w:val="X"/>
        </w:rPr>
        <w:t xml:space="preserve"> p</w:t>
      </w:r>
      <w:r w:rsidR="004C56B5" w:rsidRPr="008D36DE">
        <w:rPr>
          <w:rStyle w:val="X"/>
          <w:highlight w:val="yellow"/>
        </w:rPr>
        <w:t>p</w:t>
      </w:r>
      <w:r w:rsidR="00DC285E" w:rsidRPr="008D36DE">
        <w:rPr>
          <w:rStyle w:val="X"/>
          <w:highlight w:val="yellow"/>
        </w:rPr>
        <w:t>..</w:t>
      </w:r>
      <w:r w:rsidRPr="008D36DE">
        <w:rPr>
          <w:rStyle w:val="X"/>
          <w:highlight w:val="yellow"/>
        </w:rPr>
        <w:t xml:space="preserve"> </w:t>
      </w:r>
      <w:commentRangeEnd w:id="240"/>
      <w:r w:rsidR="00960D63">
        <w:rPr>
          <w:rStyle w:val="CommentReference"/>
          <w:rFonts w:ascii="Times" w:hAnsi="Times" w:cs="Arial"/>
          <w:color w:val="00000A"/>
          <w:lang w:val="de-DE" w:eastAsia="de-DE"/>
        </w:rPr>
        <w:commentReference w:id="240"/>
      </w:r>
      <w:r w:rsidR="004062C1" w:rsidRPr="008D36DE">
        <w:rPr>
          <w:rStyle w:val="placeofpub"/>
        </w:rPr>
        <w:t>Palo Alto, CA</w:t>
      </w:r>
      <w:del w:id="241" w:author="Christine Ranft" w:date="2021-03-01T15:53:00Z">
        <w:r w:rsidR="004C56B5" w:rsidRPr="008D36DE" w:rsidDel="00960D63">
          <w:rPr>
            <w:rStyle w:val="placeofpub"/>
          </w:rPr>
          <w:delText>.</w:delText>
        </w:r>
      </w:del>
      <w:r w:rsidR="004C56B5" w:rsidRPr="008D36DE">
        <w:rPr>
          <w:rStyle w:val="X"/>
        </w:rPr>
        <w:t>:</w:t>
      </w:r>
      <w:r w:rsidRPr="008D36DE">
        <w:rPr>
          <w:rStyle w:val="X"/>
        </w:rPr>
        <w:t xml:space="preserve"> </w:t>
      </w:r>
      <w:r w:rsidRPr="008D36DE">
        <w:rPr>
          <w:rStyle w:val="publisher"/>
        </w:rPr>
        <w:t>Stanford University Press</w:t>
      </w:r>
      <w:r w:rsidRPr="008D36DE">
        <w:rPr>
          <w:rStyle w:val="X"/>
        </w:rPr>
        <w:t>.</w:t>
      </w:r>
    </w:p>
    <w:p w14:paraId="0B50C114" w14:textId="367595C0" w:rsidR="001C6991" w:rsidRPr="00CF491F" w:rsidRDefault="001C6991" w:rsidP="008D36DE">
      <w:pPr>
        <w:pStyle w:val="REFJART"/>
      </w:pPr>
      <w:bookmarkStart w:id="242" w:name="B6"/>
      <w:bookmarkEnd w:id="242"/>
      <w:r w:rsidRPr="008D36DE">
        <w:rPr>
          <w:rStyle w:val="surname"/>
        </w:rPr>
        <w:t>Carey</w:t>
      </w:r>
      <w:r w:rsidRPr="00CF491F">
        <w:t xml:space="preserve">, </w:t>
      </w:r>
      <w:r w:rsidRPr="008D36DE">
        <w:rPr>
          <w:rStyle w:val="forename"/>
        </w:rPr>
        <w:t>John M.</w:t>
      </w:r>
      <w:r w:rsidR="004C56B5" w:rsidRPr="008D36DE">
        <w:rPr>
          <w:rStyle w:val="X"/>
        </w:rPr>
        <w:t>,</w:t>
      </w:r>
      <w:r w:rsidRPr="008D36DE">
        <w:rPr>
          <w:rStyle w:val="X"/>
        </w:rPr>
        <w:t xml:space="preserve"> and </w:t>
      </w:r>
      <w:r w:rsidRPr="008D36DE">
        <w:rPr>
          <w:rStyle w:val="forename"/>
        </w:rPr>
        <w:t xml:space="preserve">Matthew S. </w:t>
      </w:r>
      <w:r w:rsidRPr="008D36DE">
        <w:rPr>
          <w:rStyle w:val="surname"/>
        </w:rPr>
        <w:t>Shugart</w:t>
      </w:r>
      <w:r w:rsidRPr="008D36DE">
        <w:rPr>
          <w:rStyle w:val="X"/>
        </w:rPr>
        <w:t xml:space="preserve">. </w:t>
      </w:r>
      <w:r w:rsidRPr="008D36DE">
        <w:rPr>
          <w:rStyle w:val="SPidate"/>
        </w:rPr>
        <w:t>1995</w:t>
      </w:r>
      <w:r w:rsidRPr="008D36DE">
        <w:rPr>
          <w:rStyle w:val="X"/>
        </w:rPr>
        <w:t xml:space="preserve">. </w:t>
      </w:r>
      <w:sdt>
        <w:sdtPr>
          <w:rPr>
            <w:rStyle w:val="X"/>
          </w:rPr>
          <w:alias w:val="inline-quotes"/>
          <w:tag w:val="inline-quotes"/>
          <w:id w:val="90057790"/>
          <w:placeholder>
            <w:docPart w:val="B6FB9A6B75A745DC9BCC42902312267E"/>
          </w:placeholder>
        </w:sdtPr>
        <w:sdtEndPr>
          <w:rPr>
            <w:rStyle w:val="X"/>
          </w:rPr>
        </w:sdtEndPr>
        <w:sdtContent>
          <w:r w:rsidR="00DC285E" w:rsidRPr="008D36DE">
            <w:rPr>
              <w:rStyle w:val="X"/>
            </w:rPr>
            <w:t>“</w:t>
          </w:r>
          <w:r w:rsidRPr="008D36DE">
            <w:rPr>
              <w:rStyle w:val="articletitle"/>
            </w:rPr>
            <w:t>Incentives to Cultivate a Personal Vote: A Rank Ordering of Electoral Formulas</w:t>
          </w:r>
          <w:r w:rsidRPr="008D36DE">
            <w:rPr>
              <w:rStyle w:val="X"/>
            </w:rPr>
            <w:t>.</w:t>
          </w:r>
          <w:r w:rsidR="00DC285E" w:rsidRPr="008D36DE">
            <w:rPr>
              <w:rStyle w:val="X"/>
            </w:rPr>
            <w:t>”</w:t>
          </w:r>
        </w:sdtContent>
      </w:sdt>
      <w:r w:rsidRPr="008D36DE">
        <w:rPr>
          <w:rStyle w:val="X"/>
        </w:rPr>
        <w:t xml:space="preserve"> </w:t>
      </w:r>
      <w:r w:rsidRPr="008D36DE">
        <w:rPr>
          <w:rStyle w:val="journal-title"/>
          <w:i/>
        </w:rPr>
        <w:t>Electoral Studies</w:t>
      </w:r>
      <w:r w:rsidRPr="008D36DE">
        <w:rPr>
          <w:rStyle w:val="X"/>
        </w:rPr>
        <w:t xml:space="preserve"> </w:t>
      </w:r>
      <w:r w:rsidRPr="008D36DE">
        <w:rPr>
          <w:rStyle w:val="volume"/>
          <w:i/>
        </w:rPr>
        <w:t>14</w:t>
      </w:r>
      <w:r w:rsidR="004C56B5" w:rsidRPr="008D36DE">
        <w:rPr>
          <w:rStyle w:val="X"/>
        </w:rPr>
        <w:t xml:space="preserve"> </w:t>
      </w:r>
      <w:r w:rsidRPr="008D36DE">
        <w:rPr>
          <w:rStyle w:val="X"/>
        </w:rPr>
        <w:t>(</w:t>
      </w:r>
      <w:r w:rsidRPr="008D36DE">
        <w:rPr>
          <w:rStyle w:val="Issueno"/>
        </w:rPr>
        <w:t>4</w:t>
      </w:r>
      <w:r w:rsidRPr="008D36DE">
        <w:rPr>
          <w:rStyle w:val="X"/>
        </w:rPr>
        <w:t>)</w:t>
      </w:r>
      <w:del w:id="243" w:author="Christine Ranft" w:date="2021-03-01T15:52:00Z">
        <w:r w:rsidRPr="008D36DE" w:rsidDel="00960D63">
          <w:rPr>
            <w:rStyle w:val="X"/>
          </w:rPr>
          <w:delText>:</w:delText>
        </w:r>
        <w:r w:rsidR="004C56B5" w:rsidRPr="008D36DE" w:rsidDel="00960D63">
          <w:rPr>
            <w:rStyle w:val="X"/>
          </w:rPr>
          <w:delText xml:space="preserve"> pp. </w:delText>
        </w:r>
      </w:del>
      <w:ins w:id="244" w:author="Christine Ranft" w:date="2021-03-01T15:52:00Z">
        <w:r w:rsidR="00960D63">
          <w:rPr>
            <w:rStyle w:val="X"/>
          </w:rPr>
          <w:t xml:space="preserve">: </w:t>
        </w:r>
      </w:ins>
      <w:r w:rsidRPr="008D36DE">
        <w:rPr>
          <w:rStyle w:val="pageextent"/>
        </w:rPr>
        <w:t>417</w:t>
      </w:r>
      <w:r w:rsidRPr="008D36DE">
        <w:rPr>
          <w:rStyle w:val="X"/>
        </w:rPr>
        <w:t>–</w:t>
      </w:r>
      <w:ins w:id="245" w:author="Christine Ranft" w:date="2021-03-01T15:53:00Z">
        <w:r w:rsidR="00960D63">
          <w:rPr>
            <w:rStyle w:val="X"/>
          </w:rPr>
          <w:t>4</w:t>
        </w:r>
      </w:ins>
      <w:r w:rsidR="00CF491F" w:rsidRPr="008D36DE">
        <w:rPr>
          <w:rStyle w:val="pageextent"/>
        </w:rPr>
        <w:t>39</w:t>
      </w:r>
      <w:r w:rsidRPr="008D36DE">
        <w:rPr>
          <w:rStyle w:val="X"/>
        </w:rPr>
        <w:t>.</w:t>
      </w:r>
    </w:p>
    <w:p w14:paraId="465844BC" w14:textId="72067074" w:rsidR="001C6991" w:rsidRPr="00CF491F" w:rsidRDefault="001C6991" w:rsidP="008D36DE">
      <w:pPr>
        <w:pStyle w:val="REFJART"/>
      </w:pPr>
      <w:bookmarkStart w:id="246" w:name="B7"/>
      <w:bookmarkEnd w:id="246"/>
      <w:r w:rsidRPr="008D36DE">
        <w:rPr>
          <w:rStyle w:val="surname"/>
        </w:rPr>
        <w:t>Casar</w:t>
      </w:r>
      <w:r w:rsidRPr="00CF491F">
        <w:t xml:space="preserve">, </w:t>
      </w:r>
      <w:r w:rsidRPr="008D36DE">
        <w:rPr>
          <w:rStyle w:val="forename"/>
        </w:rPr>
        <w:t>María Amparo</w:t>
      </w:r>
      <w:r w:rsidRPr="008D36DE">
        <w:rPr>
          <w:rStyle w:val="X"/>
        </w:rPr>
        <w:t xml:space="preserve">. </w:t>
      </w:r>
      <w:r w:rsidRPr="008D36DE">
        <w:rPr>
          <w:rStyle w:val="SPidate"/>
        </w:rPr>
        <w:t>2011</w:t>
      </w:r>
      <w:r w:rsidRPr="008D36DE">
        <w:rPr>
          <w:rStyle w:val="X"/>
        </w:rPr>
        <w:t xml:space="preserve">. </w:t>
      </w:r>
      <w:sdt>
        <w:sdtPr>
          <w:rPr>
            <w:rStyle w:val="X"/>
          </w:rPr>
          <w:alias w:val="inline-quotes"/>
          <w:tag w:val="inline-quotes"/>
          <w:id w:val="491219575"/>
          <w:placeholder>
            <w:docPart w:val="B66769D42732438F85AB7563D7F21F31"/>
          </w:placeholder>
        </w:sdtPr>
        <w:sdtEndPr>
          <w:rPr>
            <w:rStyle w:val="X"/>
          </w:rPr>
        </w:sdtEndPr>
        <w:sdtContent>
          <w:r w:rsidR="00DC285E" w:rsidRPr="008D36DE">
            <w:rPr>
              <w:rStyle w:val="X"/>
            </w:rPr>
            <w:t>“</w:t>
          </w:r>
          <w:r w:rsidRPr="008D36DE">
            <w:rPr>
              <w:rStyle w:val="articletitle"/>
            </w:rPr>
            <w:t xml:space="preserve">¿Cómo y cuánto gasta la </w:t>
          </w:r>
          <w:del w:id="247" w:author="Christine Ranft" w:date="2021-03-01T12:26:00Z">
            <w:r w:rsidRPr="00960D63" w:rsidDel="001B639E">
              <w:rPr>
                <w:rStyle w:val="articletitle"/>
              </w:rPr>
              <w:delText>Cámara de Diputados</w:delText>
            </w:r>
          </w:del>
          <w:ins w:id="248" w:author="Christine Ranft" w:date="2021-03-01T12:26:00Z">
            <w:r w:rsidR="001B639E" w:rsidRPr="00960D63">
              <w:rPr>
                <w:rStyle w:val="articletitle"/>
              </w:rPr>
              <w:t>Cámara de Diputados</w:t>
            </w:r>
          </w:ins>
          <w:r w:rsidRPr="008D36DE">
            <w:rPr>
              <w:rStyle w:val="articletitle"/>
            </w:rPr>
            <w:t>?</w:t>
          </w:r>
          <w:r w:rsidR="00DC285E" w:rsidRPr="008D36DE">
            <w:rPr>
              <w:rStyle w:val="X"/>
            </w:rPr>
            <w:t>”</w:t>
          </w:r>
        </w:sdtContent>
      </w:sdt>
      <w:r w:rsidRPr="008D36DE">
        <w:rPr>
          <w:rStyle w:val="X"/>
        </w:rPr>
        <w:t xml:space="preserve"> </w:t>
      </w:r>
      <w:r w:rsidRPr="008D36DE">
        <w:rPr>
          <w:rStyle w:val="journal-title"/>
        </w:rPr>
        <w:t>C</w:t>
      </w:r>
      <w:r w:rsidR="004C56B5" w:rsidRPr="008D36DE">
        <w:rPr>
          <w:rStyle w:val="journal-title"/>
        </w:rPr>
        <w:t xml:space="preserve">entro de Investigación y </w:t>
      </w:r>
      <w:r w:rsidRPr="008D36DE">
        <w:rPr>
          <w:rStyle w:val="journal-title"/>
        </w:rPr>
        <w:t>D</w:t>
      </w:r>
      <w:r w:rsidR="004C56B5" w:rsidRPr="008D36DE">
        <w:rPr>
          <w:rStyle w:val="journal-title"/>
        </w:rPr>
        <w:t xml:space="preserve">ocencia </w:t>
      </w:r>
      <w:r w:rsidRPr="008D36DE">
        <w:rPr>
          <w:rStyle w:val="journal-title"/>
        </w:rPr>
        <w:t>E</w:t>
      </w:r>
      <w:r w:rsidR="004C56B5" w:rsidRPr="008D36DE">
        <w:rPr>
          <w:rStyle w:val="journal-title"/>
        </w:rPr>
        <w:t>conómicas,</w:t>
      </w:r>
      <w:r w:rsidRPr="008D36DE">
        <w:rPr>
          <w:rStyle w:val="journal-title"/>
        </w:rPr>
        <w:t xml:space="preserve"> cuaderno de debate</w:t>
      </w:r>
      <w:r w:rsidRPr="008D36DE">
        <w:rPr>
          <w:rStyle w:val="X"/>
        </w:rPr>
        <w:t xml:space="preserve"> </w:t>
      </w:r>
      <w:r w:rsidRPr="008D36DE">
        <w:rPr>
          <w:rStyle w:val="volume"/>
        </w:rPr>
        <w:t>8</w:t>
      </w:r>
      <w:r w:rsidRPr="008D36DE">
        <w:rPr>
          <w:rStyle w:val="X"/>
        </w:rPr>
        <w:t>.</w:t>
      </w:r>
    </w:p>
    <w:p w14:paraId="4351C3F4" w14:textId="7A13BF03" w:rsidR="001C6991" w:rsidRPr="00CF491F" w:rsidRDefault="001C6991" w:rsidP="008D36DE">
      <w:pPr>
        <w:pStyle w:val="REFBKCH"/>
      </w:pPr>
      <w:bookmarkStart w:id="249" w:name="B8"/>
      <w:bookmarkEnd w:id="249"/>
      <w:r w:rsidRPr="008D36DE">
        <w:rPr>
          <w:rStyle w:val="surname"/>
        </w:rPr>
        <w:t>Casar</w:t>
      </w:r>
      <w:r w:rsidRPr="00CF491F">
        <w:t xml:space="preserve">, </w:t>
      </w:r>
      <w:r w:rsidRPr="008D36DE">
        <w:rPr>
          <w:rStyle w:val="forename"/>
        </w:rPr>
        <w:t>María Amparo</w:t>
      </w:r>
      <w:r w:rsidRPr="008D36DE">
        <w:rPr>
          <w:rStyle w:val="X"/>
        </w:rPr>
        <w:t xml:space="preserve">. </w:t>
      </w:r>
      <w:r w:rsidRPr="008D36DE">
        <w:rPr>
          <w:rStyle w:val="SPidate"/>
        </w:rPr>
        <w:t>2016</w:t>
      </w:r>
      <w:r w:rsidRPr="008D36DE">
        <w:rPr>
          <w:rStyle w:val="X"/>
        </w:rPr>
        <w:t xml:space="preserve">. </w:t>
      </w:r>
      <w:sdt>
        <w:sdtPr>
          <w:rPr>
            <w:rStyle w:val="X"/>
          </w:rPr>
          <w:alias w:val="inline-quotes"/>
          <w:tag w:val="inline-quotes"/>
          <w:id w:val="1967078353"/>
          <w:placeholder>
            <w:docPart w:val="E23786D942524A5EA1A1A2A9C684655B"/>
          </w:placeholder>
        </w:sdtPr>
        <w:sdtEndPr>
          <w:rPr>
            <w:rStyle w:val="X"/>
          </w:rPr>
        </w:sdtEndPr>
        <w:sdtContent>
          <w:r w:rsidR="00DC285E" w:rsidRPr="008D36DE">
            <w:rPr>
              <w:rStyle w:val="X"/>
            </w:rPr>
            <w:t>“</w:t>
          </w:r>
          <w:r w:rsidRPr="008D36DE">
            <w:rPr>
              <w:rStyle w:val="bookchaptertitle"/>
            </w:rPr>
            <w:t xml:space="preserve">Parliamentary </w:t>
          </w:r>
          <w:ins w:id="250" w:author="Christine Ranft" w:date="2021-03-01T15:54:00Z">
            <w:r w:rsidR="00960D63">
              <w:rPr>
                <w:rStyle w:val="bookchaptertitle"/>
                <w:lang w:val="en-GB"/>
              </w:rPr>
              <w:t>A</w:t>
            </w:r>
          </w:ins>
          <w:del w:id="251" w:author="Christine Ranft" w:date="2021-03-01T15:54:00Z">
            <w:r w:rsidRPr="008D36DE" w:rsidDel="00960D63">
              <w:rPr>
                <w:rStyle w:val="bookchaptertitle"/>
              </w:rPr>
              <w:delText>a</w:delText>
            </w:r>
          </w:del>
          <w:r w:rsidRPr="008D36DE">
            <w:rPr>
              <w:rStyle w:val="bookchaptertitle"/>
            </w:rPr>
            <w:t xml:space="preserve">genda </w:t>
          </w:r>
          <w:del w:id="252" w:author="Christine Ranft" w:date="2021-03-01T15:54:00Z">
            <w:r w:rsidRPr="008D36DE" w:rsidDel="00960D63">
              <w:rPr>
                <w:rStyle w:val="bookchaptertitle"/>
              </w:rPr>
              <w:delText>s</w:delText>
            </w:r>
          </w:del>
          <w:ins w:id="253" w:author="Christine Ranft" w:date="2021-03-01T15:54:00Z">
            <w:r w:rsidR="00960D63">
              <w:rPr>
                <w:rStyle w:val="bookchaptertitle"/>
                <w:lang w:val="en-GB"/>
              </w:rPr>
              <w:t>S</w:t>
            </w:r>
          </w:ins>
          <w:r w:rsidRPr="008D36DE">
            <w:rPr>
              <w:rStyle w:val="bookchaptertitle"/>
            </w:rPr>
            <w:t xml:space="preserve">etting in Latin America: The </w:t>
          </w:r>
          <w:del w:id="254" w:author="Christine Ranft" w:date="2021-03-01T15:54:00Z">
            <w:r w:rsidRPr="008D36DE" w:rsidDel="00960D63">
              <w:rPr>
                <w:rStyle w:val="bookchaptertitle"/>
              </w:rPr>
              <w:delText>c</w:delText>
            </w:r>
          </w:del>
          <w:ins w:id="255" w:author="Christine Ranft" w:date="2021-03-01T15:54:00Z">
            <w:r w:rsidR="00960D63">
              <w:rPr>
                <w:rStyle w:val="bookchaptertitle"/>
                <w:lang w:val="en-GB"/>
              </w:rPr>
              <w:t>C</w:t>
            </w:r>
          </w:ins>
          <w:r w:rsidRPr="008D36DE">
            <w:rPr>
              <w:rStyle w:val="bookchaptertitle"/>
            </w:rPr>
            <w:t>ase of Mexico</w:t>
          </w:r>
          <w:r w:rsidRPr="008D36DE">
            <w:rPr>
              <w:rStyle w:val="X"/>
            </w:rPr>
            <w:t>.</w:t>
          </w:r>
          <w:r w:rsidR="00DC285E" w:rsidRPr="008D36DE">
            <w:rPr>
              <w:rStyle w:val="X"/>
            </w:rPr>
            <w:t>”</w:t>
          </w:r>
        </w:sdtContent>
      </w:sdt>
      <w:r w:rsidRPr="008D36DE">
        <w:rPr>
          <w:rStyle w:val="X"/>
        </w:rPr>
        <w:t xml:space="preserve"> In </w:t>
      </w:r>
      <w:r w:rsidRPr="008D36DE">
        <w:rPr>
          <w:rStyle w:val="SPibooktitle"/>
          <w:i/>
        </w:rPr>
        <w:t>Legislative Institutions and Lawmaking in Latin America</w:t>
      </w:r>
      <w:r w:rsidRPr="008D36DE">
        <w:rPr>
          <w:rStyle w:val="X"/>
        </w:rPr>
        <w:t>, ed</w:t>
      </w:r>
      <w:r w:rsidR="004C56B5" w:rsidRPr="008D36DE">
        <w:rPr>
          <w:rStyle w:val="X"/>
        </w:rPr>
        <w:t>ited by</w:t>
      </w:r>
      <w:r w:rsidRPr="008D36DE">
        <w:rPr>
          <w:rStyle w:val="X"/>
        </w:rPr>
        <w:t xml:space="preserve"> </w:t>
      </w:r>
      <w:r w:rsidRPr="008D36DE">
        <w:rPr>
          <w:rStyle w:val="eforename"/>
        </w:rPr>
        <w:t xml:space="preserve">Eduardo </w:t>
      </w:r>
      <w:r w:rsidRPr="008D36DE">
        <w:rPr>
          <w:rStyle w:val="esurname"/>
        </w:rPr>
        <w:t>Alemán</w:t>
      </w:r>
      <w:r w:rsidRPr="008D36DE">
        <w:rPr>
          <w:rStyle w:val="X"/>
        </w:rPr>
        <w:t xml:space="preserve"> and </w:t>
      </w:r>
      <w:r w:rsidRPr="008D36DE">
        <w:rPr>
          <w:rStyle w:val="eforename"/>
        </w:rPr>
        <w:t xml:space="preserve">George </w:t>
      </w:r>
      <w:r w:rsidRPr="008D36DE">
        <w:rPr>
          <w:rStyle w:val="esurname"/>
        </w:rPr>
        <w:t>Tsebelis</w:t>
      </w:r>
      <w:r w:rsidR="004C56B5" w:rsidRPr="008D36DE">
        <w:rPr>
          <w:rStyle w:val="X"/>
        </w:rPr>
        <w:t xml:space="preserve">, pp. </w:t>
      </w:r>
      <w:r w:rsidR="004C56B5" w:rsidRPr="008D36DE">
        <w:rPr>
          <w:rStyle w:val="pageextent"/>
        </w:rPr>
        <w:t>148</w:t>
      </w:r>
      <w:r w:rsidR="004C56B5" w:rsidRPr="008D36DE">
        <w:rPr>
          <w:rStyle w:val="X"/>
        </w:rPr>
        <w:t>–</w:t>
      </w:r>
      <w:ins w:id="256" w:author="Christine Ranft" w:date="2021-03-01T15:54:00Z">
        <w:r w:rsidR="00960D63">
          <w:rPr>
            <w:rStyle w:val="X"/>
            <w:lang w:val="en-GB"/>
          </w:rPr>
          <w:t>1</w:t>
        </w:r>
      </w:ins>
      <w:r w:rsidR="00CF491F" w:rsidRPr="008D36DE">
        <w:rPr>
          <w:rStyle w:val="pageextent"/>
        </w:rPr>
        <w:t>74</w:t>
      </w:r>
      <w:r w:rsidRPr="008D36DE">
        <w:rPr>
          <w:rStyle w:val="X"/>
        </w:rPr>
        <w:t>.</w:t>
      </w:r>
      <w:r w:rsidR="004C56B5" w:rsidRPr="008D36DE">
        <w:rPr>
          <w:rStyle w:val="X"/>
        </w:rPr>
        <w:t xml:space="preserve"> </w:t>
      </w:r>
      <w:r w:rsidR="004C56B5" w:rsidRPr="008D36DE">
        <w:rPr>
          <w:rStyle w:val="placeofpub"/>
        </w:rPr>
        <w:t>Oxford</w:t>
      </w:r>
      <w:r w:rsidR="004C56B5" w:rsidRPr="008D36DE">
        <w:rPr>
          <w:rStyle w:val="X"/>
        </w:rPr>
        <w:t>:</w:t>
      </w:r>
      <w:r w:rsidRPr="008D36DE">
        <w:rPr>
          <w:rStyle w:val="X"/>
        </w:rPr>
        <w:t xml:space="preserve"> </w:t>
      </w:r>
      <w:r w:rsidRPr="008D36DE">
        <w:rPr>
          <w:rStyle w:val="publisher"/>
        </w:rPr>
        <w:t>Oxford University Press</w:t>
      </w:r>
      <w:r w:rsidRPr="008D36DE">
        <w:rPr>
          <w:rStyle w:val="X"/>
        </w:rPr>
        <w:t>.</w:t>
      </w:r>
    </w:p>
    <w:p w14:paraId="0490B909" w14:textId="78E9C08F" w:rsidR="001C6991" w:rsidRPr="00CF491F" w:rsidRDefault="001C6991" w:rsidP="008D36DE">
      <w:pPr>
        <w:pStyle w:val="REFBK"/>
      </w:pPr>
      <w:bookmarkStart w:id="257" w:name="B9"/>
      <w:bookmarkEnd w:id="257"/>
      <w:r w:rsidRPr="008D36DE">
        <w:rPr>
          <w:rStyle w:val="surname"/>
        </w:rPr>
        <w:lastRenderedPageBreak/>
        <w:t>Casar</w:t>
      </w:r>
      <w:r w:rsidRPr="00CF491F">
        <w:t xml:space="preserve">, </w:t>
      </w:r>
      <w:r w:rsidRPr="008D36DE">
        <w:rPr>
          <w:rStyle w:val="forename"/>
        </w:rPr>
        <w:t>María Amparo</w:t>
      </w:r>
      <w:r w:rsidR="004C56B5" w:rsidRPr="008D36DE">
        <w:rPr>
          <w:rStyle w:val="X"/>
        </w:rPr>
        <w:t>,</w:t>
      </w:r>
      <w:r w:rsidRPr="008D36DE">
        <w:rPr>
          <w:rStyle w:val="X"/>
        </w:rPr>
        <w:t xml:space="preserve"> and </w:t>
      </w:r>
      <w:r w:rsidRPr="008D36DE">
        <w:rPr>
          <w:rStyle w:val="forename"/>
        </w:rPr>
        <w:t xml:space="preserve">Ignacio Marván </w:t>
      </w:r>
      <w:r w:rsidRPr="008D36DE">
        <w:rPr>
          <w:rStyle w:val="surname"/>
        </w:rPr>
        <w:t>Laborde</w:t>
      </w:r>
      <w:r w:rsidRPr="008D36DE">
        <w:rPr>
          <w:rStyle w:val="X"/>
        </w:rPr>
        <w:t xml:space="preserve">, eds. </w:t>
      </w:r>
      <w:r w:rsidRPr="008D36DE">
        <w:rPr>
          <w:rStyle w:val="SPidate"/>
        </w:rPr>
        <w:t>2014</w:t>
      </w:r>
      <w:r w:rsidRPr="008D36DE">
        <w:rPr>
          <w:rStyle w:val="X"/>
        </w:rPr>
        <w:t xml:space="preserve">. </w:t>
      </w:r>
      <w:r w:rsidRPr="008D36DE">
        <w:rPr>
          <w:rStyle w:val="SPibooktitle"/>
          <w:i/>
        </w:rPr>
        <w:t>Reformar sin mayorías: La dinámica del cambio constitucional en México, 1997–2012</w:t>
      </w:r>
      <w:r w:rsidRPr="008D36DE">
        <w:rPr>
          <w:rStyle w:val="X"/>
        </w:rPr>
        <w:t xml:space="preserve">. </w:t>
      </w:r>
      <w:r w:rsidRPr="008D36DE">
        <w:rPr>
          <w:rStyle w:val="placeofpub"/>
        </w:rPr>
        <w:t>Mexico City</w:t>
      </w:r>
      <w:r w:rsidRPr="008D36DE">
        <w:rPr>
          <w:rStyle w:val="X"/>
        </w:rPr>
        <w:t xml:space="preserve">: </w:t>
      </w:r>
      <w:r w:rsidRPr="008D36DE">
        <w:rPr>
          <w:rStyle w:val="publisher"/>
        </w:rPr>
        <w:t>Taurus</w:t>
      </w:r>
      <w:r w:rsidRPr="008D36DE">
        <w:rPr>
          <w:rStyle w:val="X"/>
        </w:rPr>
        <w:t>.</w:t>
      </w:r>
    </w:p>
    <w:p w14:paraId="7A1F8F9B" w14:textId="6293C4FB" w:rsidR="001C6991" w:rsidRPr="00CF491F" w:rsidRDefault="001C6991" w:rsidP="008D36DE">
      <w:pPr>
        <w:pStyle w:val="REFBK"/>
      </w:pPr>
      <w:bookmarkStart w:id="258" w:name="B10"/>
      <w:bookmarkEnd w:id="258"/>
      <w:r w:rsidRPr="008D36DE">
        <w:rPr>
          <w:rStyle w:val="surname"/>
        </w:rPr>
        <w:t>Cornelius</w:t>
      </w:r>
      <w:r w:rsidRPr="00CF491F">
        <w:t xml:space="preserve">, </w:t>
      </w:r>
      <w:r w:rsidRPr="008D36DE">
        <w:rPr>
          <w:rStyle w:val="forename"/>
        </w:rPr>
        <w:t>Wayne A.</w:t>
      </w:r>
      <w:r w:rsidRPr="008D36DE">
        <w:rPr>
          <w:rStyle w:val="X"/>
        </w:rPr>
        <w:t xml:space="preserve"> </w:t>
      </w:r>
      <w:r w:rsidRPr="008D36DE">
        <w:rPr>
          <w:rStyle w:val="SPidate"/>
        </w:rPr>
        <w:t>1996</w:t>
      </w:r>
      <w:r w:rsidRPr="008D36DE">
        <w:rPr>
          <w:rStyle w:val="X"/>
          <w:i/>
        </w:rPr>
        <w:t xml:space="preserve">. </w:t>
      </w:r>
      <w:r w:rsidRPr="008D36DE">
        <w:rPr>
          <w:rStyle w:val="SPibooktitle"/>
          <w:i/>
        </w:rPr>
        <w:t>Mexican Politics in Transition: The Breakdown of a One-Party-Dominant Regime</w:t>
      </w:r>
      <w:r w:rsidRPr="008D36DE">
        <w:rPr>
          <w:rStyle w:val="X"/>
          <w:i/>
        </w:rPr>
        <w:t xml:space="preserve">. </w:t>
      </w:r>
      <w:r w:rsidRPr="008D36DE">
        <w:rPr>
          <w:rStyle w:val="placeofpub"/>
        </w:rPr>
        <w:t>La Jolla, CA</w:t>
      </w:r>
      <w:r w:rsidRPr="008D36DE">
        <w:rPr>
          <w:rStyle w:val="X"/>
        </w:rPr>
        <w:t xml:space="preserve">: </w:t>
      </w:r>
      <w:r w:rsidRPr="008D36DE">
        <w:rPr>
          <w:rStyle w:val="publisher"/>
        </w:rPr>
        <w:t>Center for U</w:t>
      </w:r>
      <w:del w:id="259" w:author="Christine Ranft" w:date="2021-03-01T15:54:00Z">
        <w:r w:rsidRPr="008D36DE" w:rsidDel="00960D63">
          <w:rPr>
            <w:rStyle w:val="publisher"/>
          </w:rPr>
          <w:delText>.</w:delText>
        </w:r>
      </w:del>
      <w:r w:rsidRPr="008D36DE">
        <w:rPr>
          <w:rStyle w:val="publisher"/>
        </w:rPr>
        <w:t>S</w:t>
      </w:r>
      <w:del w:id="260" w:author="Christine Ranft" w:date="2021-03-01T15:54:00Z">
        <w:r w:rsidRPr="008D36DE" w:rsidDel="00960D63">
          <w:rPr>
            <w:rStyle w:val="publisher"/>
          </w:rPr>
          <w:delText>.</w:delText>
        </w:r>
      </w:del>
      <w:r w:rsidRPr="008D36DE">
        <w:rPr>
          <w:rStyle w:val="publisher"/>
        </w:rPr>
        <w:t>–Mexican Studies</w:t>
      </w:r>
      <w:r w:rsidR="004C56B5" w:rsidRPr="008D36DE">
        <w:rPr>
          <w:rStyle w:val="publisher"/>
        </w:rPr>
        <w:t>, University of California, San Diego</w:t>
      </w:r>
      <w:r w:rsidRPr="008D36DE">
        <w:rPr>
          <w:rStyle w:val="X"/>
        </w:rPr>
        <w:t>.</w:t>
      </w:r>
    </w:p>
    <w:p w14:paraId="39D7F9F9" w14:textId="1703C059" w:rsidR="001C6991" w:rsidRPr="00CF491F" w:rsidRDefault="001C6991" w:rsidP="008D36DE">
      <w:pPr>
        <w:pStyle w:val="REFBK"/>
      </w:pPr>
      <w:bookmarkStart w:id="261" w:name="B11"/>
      <w:bookmarkEnd w:id="261"/>
      <w:r w:rsidRPr="008D36DE">
        <w:rPr>
          <w:rStyle w:val="forename"/>
        </w:rPr>
        <w:t xml:space="preserve">Cosío </w:t>
      </w:r>
      <w:r w:rsidRPr="008D36DE">
        <w:rPr>
          <w:rStyle w:val="surname"/>
        </w:rPr>
        <w:t>Villegas</w:t>
      </w:r>
      <w:r w:rsidRPr="008D36DE">
        <w:rPr>
          <w:rStyle w:val="X"/>
        </w:rPr>
        <w:t xml:space="preserve">, </w:t>
      </w:r>
      <w:r w:rsidRPr="008D36DE">
        <w:rPr>
          <w:rStyle w:val="Collab"/>
        </w:rPr>
        <w:t>Daniel</w:t>
      </w:r>
      <w:r w:rsidRPr="008D36DE">
        <w:rPr>
          <w:rStyle w:val="X"/>
        </w:rPr>
        <w:t xml:space="preserve">. </w:t>
      </w:r>
      <w:r w:rsidRPr="008D36DE">
        <w:rPr>
          <w:rStyle w:val="SPidate"/>
        </w:rPr>
        <w:t>1981</w:t>
      </w:r>
      <w:r w:rsidRPr="008D36DE">
        <w:rPr>
          <w:rStyle w:val="X"/>
        </w:rPr>
        <w:t xml:space="preserve">. </w:t>
      </w:r>
      <w:r w:rsidRPr="008D36DE">
        <w:rPr>
          <w:rStyle w:val="SPibooktitle"/>
          <w:i/>
        </w:rPr>
        <w:t>El sistema político mexicano</w:t>
      </w:r>
      <w:r w:rsidR="004C56B5" w:rsidRPr="008D36DE">
        <w:rPr>
          <w:rStyle w:val="SPibooktitle"/>
        </w:rPr>
        <w:t xml:space="preserve">: </w:t>
      </w:r>
      <w:r w:rsidR="004C56B5" w:rsidRPr="008D36DE">
        <w:rPr>
          <w:rStyle w:val="SPibooktitle"/>
          <w:i/>
        </w:rPr>
        <w:t>las possibilidades de cambio</w:t>
      </w:r>
      <w:r w:rsidRPr="008D36DE">
        <w:rPr>
          <w:rStyle w:val="X"/>
        </w:rPr>
        <w:t xml:space="preserve">. </w:t>
      </w:r>
      <w:r w:rsidRPr="008D36DE">
        <w:rPr>
          <w:rStyle w:val="placeofpub"/>
        </w:rPr>
        <w:t>Mexico City</w:t>
      </w:r>
      <w:r w:rsidRPr="008D36DE">
        <w:rPr>
          <w:rStyle w:val="X"/>
        </w:rPr>
        <w:t xml:space="preserve">: </w:t>
      </w:r>
      <w:r w:rsidR="004C56B5" w:rsidRPr="008D36DE">
        <w:rPr>
          <w:rStyle w:val="publisher"/>
        </w:rPr>
        <w:t>Editorial</w:t>
      </w:r>
      <w:r w:rsidRPr="008D36DE">
        <w:rPr>
          <w:rStyle w:val="publisher"/>
        </w:rPr>
        <w:t xml:space="preserve"> Mortiz</w:t>
      </w:r>
      <w:r w:rsidRPr="008D36DE">
        <w:rPr>
          <w:rStyle w:val="X"/>
        </w:rPr>
        <w:t>.</w:t>
      </w:r>
    </w:p>
    <w:p w14:paraId="12795DD8" w14:textId="3C96AC5C" w:rsidR="001C6991" w:rsidRPr="00CF491F" w:rsidRDefault="001C6991" w:rsidP="008D36DE">
      <w:pPr>
        <w:pStyle w:val="REFBK"/>
      </w:pPr>
      <w:bookmarkStart w:id="262" w:name="B12"/>
      <w:bookmarkEnd w:id="262"/>
      <w:r w:rsidRPr="008D36DE">
        <w:rPr>
          <w:rStyle w:val="surname"/>
        </w:rPr>
        <w:t>Cox</w:t>
      </w:r>
      <w:r w:rsidRPr="00CF491F">
        <w:t xml:space="preserve">, </w:t>
      </w:r>
      <w:r w:rsidRPr="008D36DE">
        <w:rPr>
          <w:rStyle w:val="forename"/>
        </w:rPr>
        <w:t>Gary W</w:t>
      </w:r>
      <w:r w:rsidRPr="008D36DE">
        <w:rPr>
          <w:rStyle w:val="X"/>
        </w:rPr>
        <w:t xml:space="preserve">. </w:t>
      </w:r>
      <w:r w:rsidRPr="008D36DE">
        <w:rPr>
          <w:rStyle w:val="SPidate"/>
        </w:rPr>
        <w:t>1987</w:t>
      </w:r>
      <w:r w:rsidRPr="008D36DE">
        <w:rPr>
          <w:rStyle w:val="X"/>
        </w:rPr>
        <w:t xml:space="preserve">. </w:t>
      </w:r>
      <w:r w:rsidRPr="00960D63">
        <w:rPr>
          <w:rStyle w:val="SPibooktitle"/>
          <w:i/>
          <w:iCs/>
        </w:rPr>
        <w:t>The Efficient Secret: The Cabinet and the Development of Political Parties in Victorian England</w:t>
      </w:r>
      <w:r w:rsidRPr="00960D63">
        <w:rPr>
          <w:rStyle w:val="X"/>
          <w:i/>
          <w:iCs/>
        </w:rPr>
        <w:t>.</w:t>
      </w:r>
      <w:r w:rsidRPr="008D36DE">
        <w:rPr>
          <w:rStyle w:val="X"/>
        </w:rPr>
        <w:t xml:space="preserve"> </w:t>
      </w:r>
      <w:r w:rsidRPr="008D36DE">
        <w:rPr>
          <w:rStyle w:val="placeofpub"/>
        </w:rPr>
        <w:t>New York</w:t>
      </w:r>
      <w:r w:rsidRPr="008D36DE">
        <w:rPr>
          <w:rStyle w:val="X"/>
        </w:rPr>
        <w:t xml:space="preserve">: </w:t>
      </w:r>
      <w:r w:rsidRPr="008D36DE">
        <w:rPr>
          <w:rStyle w:val="publisher"/>
        </w:rPr>
        <w:t>Cambridge University Press</w:t>
      </w:r>
      <w:r w:rsidRPr="008D36DE">
        <w:rPr>
          <w:rStyle w:val="X"/>
        </w:rPr>
        <w:t>.</w:t>
      </w:r>
    </w:p>
    <w:p w14:paraId="2C873F5E" w14:textId="02264700" w:rsidR="001C6991" w:rsidRPr="00CF491F" w:rsidRDefault="001C6991" w:rsidP="008D36DE">
      <w:pPr>
        <w:pStyle w:val="REFBKCH"/>
      </w:pPr>
      <w:bookmarkStart w:id="263" w:name="B13"/>
      <w:bookmarkEnd w:id="263"/>
      <w:r w:rsidRPr="008D36DE">
        <w:rPr>
          <w:rStyle w:val="surname"/>
        </w:rPr>
        <w:t>Cox</w:t>
      </w:r>
      <w:r w:rsidRPr="00CF491F">
        <w:t xml:space="preserve">, </w:t>
      </w:r>
      <w:r w:rsidRPr="008D36DE">
        <w:rPr>
          <w:rStyle w:val="forename"/>
        </w:rPr>
        <w:t>Gary W.</w:t>
      </w:r>
      <w:r w:rsidRPr="008D36DE">
        <w:rPr>
          <w:rStyle w:val="X"/>
        </w:rPr>
        <w:t xml:space="preserve"> </w:t>
      </w:r>
      <w:r w:rsidRPr="008D36DE">
        <w:rPr>
          <w:rStyle w:val="SPidate"/>
        </w:rPr>
        <w:t>2006</w:t>
      </w:r>
      <w:r w:rsidRPr="008D36DE">
        <w:rPr>
          <w:rStyle w:val="X"/>
        </w:rPr>
        <w:t xml:space="preserve">. </w:t>
      </w:r>
      <w:sdt>
        <w:sdtPr>
          <w:rPr>
            <w:rStyle w:val="X"/>
          </w:rPr>
          <w:alias w:val="inline-quotes"/>
          <w:tag w:val="inline-quotes"/>
          <w:id w:val="585434111"/>
          <w:placeholder>
            <w:docPart w:val="37A8B4CDA8C147718550BF5C67B43E42"/>
          </w:placeholder>
        </w:sdtPr>
        <w:sdtEndPr>
          <w:rPr>
            <w:rStyle w:val="X"/>
          </w:rPr>
        </w:sdtEndPr>
        <w:sdtContent>
          <w:r w:rsidR="00DC285E" w:rsidRPr="008D36DE">
            <w:rPr>
              <w:rStyle w:val="X"/>
            </w:rPr>
            <w:t>“</w:t>
          </w:r>
          <w:r w:rsidRPr="008D36DE">
            <w:rPr>
              <w:rStyle w:val="bookchaptertitle"/>
            </w:rPr>
            <w:t>The Organization of Democratic Legislatures</w:t>
          </w:r>
          <w:r w:rsidRPr="008D36DE">
            <w:rPr>
              <w:rStyle w:val="X"/>
            </w:rPr>
            <w:t>.</w:t>
          </w:r>
          <w:r w:rsidR="00DC285E" w:rsidRPr="008D36DE">
            <w:rPr>
              <w:rStyle w:val="X"/>
            </w:rPr>
            <w:t>”</w:t>
          </w:r>
        </w:sdtContent>
      </w:sdt>
      <w:r w:rsidRPr="008D36DE">
        <w:rPr>
          <w:rStyle w:val="X"/>
        </w:rPr>
        <w:t xml:space="preserve"> In </w:t>
      </w:r>
      <w:r w:rsidRPr="008D36DE">
        <w:rPr>
          <w:rStyle w:val="SPibooktitle"/>
          <w:i/>
        </w:rPr>
        <w:t>The Oxford Handbook of Political Economy</w:t>
      </w:r>
      <w:r w:rsidRPr="008D36DE">
        <w:rPr>
          <w:rStyle w:val="X"/>
          <w:i/>
        </w:rPr>
        <w:t>,</w:t>
      </w:r>
      <w:r w:rsidRPr="008D36DE">
        <w:rPr>
          <w:rStyle w:val="X"/>
        </w:rPr>
        <w:t xml:space="preserve"> ed</w:t>
      </w:r>
      <w:del w:id="264" w:author="Christine Ranft" w:date="2021-03-01T15:55:00Z">
        <w:r w:rsidRPr="008D36DE" w:rsidDel="00960D63">
          <w:rPr>
            <w:rStyle w:val="X"/>
          </w:rPr>
          <w:delText>.</w:delText>
        </w:r>
      </w:del>
      <w:ins w:id="265" w:author="Christine Ranft" w:date="2021-03-01T15:55:00Z">
        <w:r w:rsidR="00960D63">
          <w:rPr>
            <w:rStyle w:val="X"/>
            <w:lang w:val="en-GB"/>
          </w:rPr>
          <w:t>ited by</w:t>
        </w:r>
      </w:ins>
      <w:r w:rsidRPr="008D36DE">
        <w:rPr>
          <w:rStyle w:val="X"/>
        </w:rPr>
        <w:t xml:space="preserve"> </w:t>
      </w:r>
      <w:r w:rsidRPr="008D36DE">
        <w:rPr>
          <w:rStyle w:val="eforename"/>
        </w:rPr>
        <w:t xml:space="preserve">Barry R. </w:t>
      </w:r>
      <w:r w:rsidRPr="008D36DE">
        <w:rPr>
          <w:rStyle w:val="esurname"/>
        </w:rPr>
        <w:t>Weingast</w:t>
      </w:r>
      <w:r w:rsidR="007D5838" w:rsidRPr="008D36DE">
        <w:rPr>
          <w:rStyle w:val="X"/>
        </w:rPr>
        <w:t>,</w:t>
      </w:r>
      <w:r w:rsidRPr="008D36DE">
        <w:rPr>
          <w:rStyle w:val="X"/>
        </w:rPr>
        <w:t xml:space="preserve"> and </w:t>
      </w:r>
      <w:r w:rsidRPr="008D36DE">
        <w:rPr>
          <w:rStyle w:val="eforename"/>
        </w:rPr>
        <w:t xml:space="preserve">Donald A. </w:t>
      </w:r>
      <w:r w:rsidRPr="008D36DE">
        <w:rPr>
          <w:rStyle w:val="esurname"/>
        </w:rPr>
        <w:t>Wittman</w:t>
      </w:r>
      <w:r w:rsidR="007D5838" w:rsidRPr="008D36DE">
        <w:rPr>
          <w:rStyle w:val="X"/>
        </w:rPr>
        <w:t xml:space="preserve">, pp. </w:t>
      </w:r>
      <w:r w:rsidR="007D5838" w:rsidRPr="008D36DE">
        <w:rPr>
          <w:rStyle w:val="pageextent"/>
        </w:rPr>
        <w:t>141</w:t>
      </w:r>
      <w:r w:rsidR="007D5838" w:rsidRPr="008D36DE">
        <w:rPr>
          <w:rStyle w:val="X"/>
        </w:rPr>
        <w:t>–</w:t>
      </w:r>
      <w:ins w:id="266" w:author="Christine Ranft" w:date="2021-03-01T15:55:00Z">
        <w:r w:rsidR="00960D63">
          <w:rPr>
            <w:rStyle w:val="X"/>
            <w:lang w:val="en-GB"/>
          </w:rPr>
          <w:t>1</w:t>
        </w:r>
      </w:ins>
      <w:r w:rsidR="00CF491F" w:rsidRPr="008D36DE">
        <w:rPr>
          <w:rStyle w:val="pageextent"/>
        </w:rPr>
        <w:t>61</w:t>
      </w:r>
      <w:r w:rsidRPr="008D36DE">
        <w:rPr>
          <w:rStyle w:val="X"/>
        </w:rPr>
        <w:t xml:space="preserve">. </w:t>
      </w:r>
      <w:r w:rsidRPr="008D36DE">
        <w:rPr>
          <w:rStyle w:val="placeofpub"/>
        </w:rPr>
        <w:t>New York</w:t>
      </w:r>
      <w:r w:rsidRPr="008D36DE">
        <w:rPr>
          <w:rStyle w:val="X"/>
        </w:rPr>
        <w:t xml:space="preserve">: </w:t>
      </w:r>
      <w:r w:rsidRPr="008D36DE">
        <w:rPr>
          <w:rStyle w:val="publisher"/>
        </w:rPr>
        <w:t>Oxford University Press</w:t>
      </w:r>
      <w:r w:rsidRPr="008D36DE">
        <w:rPr>
          <w:rStyle w:val="X"/>
        </w:rPr>
        <w:t>.</w:t>
      </w:r>
    </w:p>
    <w:p w14:paraId="41BF0163" w14:textId="5E5BF3A3" w:rsidR="001C6991" w:rsidRPr="00CF491F" w:rsidRDefault="001C6991" w:rsidP="008D36DE">
      <w:pPr>
        <w:pStyle w:val="REFBK"/>
      </w:pPr>
      <w:bookmarkStart w:id="267" w:name="B14"/>
      <w:bookmarkEnd w:id="267"/>
      <w:r w:rsidRPr="008D36DE">
        <w:rPr>
          <w:rStyle w:val="surname"/>
        </w:rPr>
        <w:t>Cox</w:t>
      </w:r>
      <w:r w:rsidRPr="00CF491F">
        <w:t xml:space="preserve">, </w:t>
      </w:r>
      <w:r w:rsidRPr="008D36DE">
        <w:rPr>
          <w:rStyle w:val="forename"/>
        </w:rPr>
        <w:t>Gary W.</w:t>
      </w:r>
      <w:r w:rsidR="00D217F3" w:rsidRPr="008D36DE">
        <w:rPr>
          <w:rStyle w:val="X"/>
        </w:rPr>
        <w:t>,</w:t>
      </w:r>
      <w:r w:rsidRPr="008D36DE">
        <w:rPr>
          <w:rStyle w:val="X"/>
        </w:rPr>
        <w:t xml:space="preserve"> and </w:t>
      </w:r>
      <w:r w:rsidRPr="008D36DE">
        <w:rPr>
          <w:rStyle w:val="forename"/>
        </w:rPr>
        <w:t xml:space="preserve">Mathew D. </w:t>
      </w:r>
      <w:r w:rsidRPr="008D36DE">
        <w:rPr>
          <w:rStyle w:val="surname"/>
        </w:rPr>
        <w:t>McCubbins</w:t>
      </w:r>
      <w:r w:rsidRPr="008D36DE">
        <w:rPr>
          <w:rStyle w:val="X"/>
        </w:rPr>
        <w:t xml:space="preserve">. </w:t>
      </w:r>
      <w:r w:rsidRPr="008D36DE">
        <w:rPr>
          <w:rStyle w:val="SPidate"/>
        </w:rPr>
        <w:t>1993</w:t>
      </w:r>
      <w:r w:rsidRPr="008D36DE">
        <w:rPr>
          <w:rStyle w:val="X"/>
          <w:i/>
        </w:rPr>
        <w:t xml:space="preserve">. </w:t>
      </w:r>
      <w:r w:rsidRPr="008D36DE">
        <w:rPr>
          <w:rStyle w:val="SPibooktitle"/>
          <w:i/>
        </w:rPr>
        <w:t>Legislative Leviathan: Party Government in the House</w:t>
      </w:r>
      <w:r w:rsidRPr="008D36DE">
        <w:rPr>
          <w:rStyle w:val="X"/>
        </w:rPr>
        <w:t xml:space="preserve">. </w:t>
      </w:r>
      <w:r w:rsidRPr="008D36DE">
        <w:rPr>
          <w:rStyle w:val="placeofpub"/>
        </w:rPr>
        <w:t>Berkeley</w:t>
      </w:r>
      <w:r w:rsidRPr="008D36DE">
        <w:rPr>
          <w:rStyle w:val="X"/>
        </w:rPr>
        <w:t xml:space="preserve">: </w:t>
      </w:r>
      <w:r w:rsidRPr="008D36DE">
        <w:rPr>
          <w:rStyle w:val="publisher"/>
        </w:rPr>
        <w:t>University of California Press</w:t>
      </w:r>
      <w:r w:rsidRPr="008D36DE">
        <w:rPr>
          <w:rStyle w:val="X"/>
        </w:rPr>
        <w:t>.</w:t>
      </w:r>
    </w:p>
    <w:p w14:paraId="7264A6F2" w14:textId="5652E9A8" w:rsidR="001C6991" w:rsidRPr="00CF491F" w:rsidRDefault="001C6991" w:rsidP="008D36DE">
      <w:pPr>
        <w:pStyle w:val="REFBK"/>
      </w:pPr>
      <w:bookmarkStart w:id="268" w:name="B15"/>
      <w:bookmarkEnd w:id="268"/>
      <w:r w:rsidRPr="008D36DE">
        <w:rPr>
          <w:rStyle w:val="surname"/>
        </w:rPr>
        <w:t>Cox</w:t>
      </w:r>
      <w:r w:rsidRPr="00CF491F">
        <w:t xml:space="preserve">, </w:t>
      </w:r>
      <w:r w:rsidRPr="008D36DE">
        <w:rPr>
          <w:rStyle w:val="forename"/>
        </w:rPr>
        <w:t>Gary W.</w:t>
      </w:r>
      <w:r w:rsidR="00D217F3" w:rsidRPr="008D36DE">
        <w:rPr>
          <w:rStyle w:val="X"/>
        </w:rPr>
        <w:t>,</w:t>
      </w:r>
      <w:r w:rsidRPr="008D36DE">
        <w:rPr>
          <w:rStyle w:val="X"/>
        </w:rPr>
        <w:t xml:space="preserve"> and </w:t>
      </w:r>
      <w:r w:rsidRPr="008D36DE">
        <w:rPr>
          <w:rStyle w:val="forename"/>
        </w:rPr>
        <w:t xml:space="preserve">Mathew D. </w:t>
      </w:r>
      <w:r w:rsidRPr="008D36DE">
        <w:rPr>
          <w:rStyle w:val="surname"/>
        </w:rPr>
        <w:t>McCubbins</w:t>
      </w:r>
      <w:r w:rsidRPr="008D36DE">
        <w:rPr>
          <w:rStyle w:val="X"/>
        </w:rPr>
        <w:t xml:space="preserve">. </w:t>
      </w:r>
      <w:r w:rsidRPr="008D36DE">
        <w:rPr>
          <w:rStyle w:val="SPidate"/>
        </w:rPr>
        <w:t>2005</w:t>
      </w:r>
      <w:r w:rsidRPr="008D36DE">
        <w:rPr>
          <w:rStyle w:val="X"/>
        </w:rPr>
        <w:t xml:space="preserve">. </w:t>
      </w:r>
      <w:r w:rsidRPr="00960D63">
        <w:rPr>
          <w:rStyle w:val="SPibooktitle"/>
          <w:i/>
          <w:iCs/>
        </w:rPr>
        <w:t>Setting the Agenda: Responsible Party Government in the US House of Representatives</w:t>
      </w:r>
      <w:r w:rsidRPr="008D36DE">
        <w:rPr>
          <w:rStyle w:val="X"/>
        </w:rPr>
        <w:t xml:space="preserve">. </w:t>
      </w:r>
      <w:r w:rsidR="00C07D8C" w:rsidRPr="008D36DE">
        <w:rPr>
          <w:rStyle w:val="placeofpub"/>
        </w:rPr>
        <w:t>Cambridge</w:t>
      </w:r>
      <w:r w:rsidRPr="008D36DE">
        <w:rPr>
          <w:rStyle w:val="X"/>
        </w:rPr>
        <w:t xml:space="preserve">: </w:t>
      </w:r>
      <w:r w:rsidRPr="008D36DE">
        <w:rPr>
          <w:rStyle w:val="publisher"/>
        </w:rPr>
        <w:t>Cambridge University Press</w:t>
      </w:r>
      <w:r w:rsidRPr="008D36DE">
        <w:rPr>
          <w:rStyle w:val="X"/>
        </w:rPr>
        <w:t>.</w:t>
      </w:r>
    </w:p>
    <w:p w14:paraId="4202E458" w14:textId="6520F16D" w:rsidR="001C6991" w:rsidRPr="00CF491F" w:rsidRDefault="001C6991" w:rsidP="008D36DE">
      <w:pPr>
        <w:pStyle w:val="REF"/>
      </w:pPr>
      <w:bookmarkStart w:id="269" w:name="B16"/>
      <w:bookmarkEnd w:id="269"/>
      <w:r w:rsidRPr="008D36DE">
        <w:rPr>
          <w:rStyle w:val="forename"/>
        </w:rPr>
        <w:t xml:space="preserve">Den </w:t>
      </w:r>
      <w:r w:rsidRPr="008D36DE">
        <w:rPr>
          <w:rStyle w:val="surname"/>
        </w:rPr>
        <w:t>Hartog</w:t>
      </w:r>
      <w:r w:rsidRPr="008D36DE">
        <w:rPr>
          <w:rStyle w:val="X"/>
        </w:rPr>
        <w:t xml:space="preserve">, </w:t>
      </w:r>
      <w:r w:rsidRPr="008D36DE">
        <w:rPr>
          <w:rStyle w:val="surname"/>
        </w:rPr>
        <w:t xml:space="preserve">Christopher </w:t>
      </w:r>
      <w:r w:rsidRPr="008D36DE">
        <w:rPr>
          <w:rStyle w:val="forename"/>
        </w:rPr>
        <w:t>F.</w:t>
      </w:r>
      <w:r w:rsidRPr="008D36DE">
        <w:rPr>
          <w:rStyle w:val="X"/>
        </w:rPr>
        <w:t xml:space="preserve"> </w:t>
      </w:r>
      <w:r w:rsidRPr="008D36DE">
        <w:rPr>
          <w:rStyle w:val="SPidate"/>
        </w:rPr>
        <w:t>2004</w:t>
      </w:r>
      <w:r w:rsidRPr="008D36DE">
        <w:rPr>
          <w:rStyle w:val="X"/>
        </w:rPr>
        <w:t xml:space="preserve">. </w:t>
      </w:r>
      <w:ins w:id="270" w:author="Christine Ranft" w:date="2021-03-01T15:55:00Z">
        <w:r w:rsidR="00960D63">
          <w:rPr>
            <w:rStyle w:val="X"/>
          </w:rPr>
          <w:t>“</w:t>
        </w:r>
      </w:ins>
      <w:r w:rsidRPr="008D36DE">
        <w:rPr>
          <w:rStyle w:val="articletitle"/>
        </w:rPr>
        <w:t>Limited Party Government and the Majority Party Revolution in the Nineteenth-Century House</w:t>
      </w:r>
      <w:r w:rsidR="00C07D8C" w:rsidRPr="008D36DE">
        <w:rPr>
          <w:rStyle w:val="X"/>
        </w:rPr>
        <w:t>.</w:t>
      </w:r>
      <w:ins w:id="271" w:author="Christine Ranft" w:date="2021-03-01T15:56:00Z">
        <w:r w:rsidR="00960D63">
          <w:rPr>
            <w:rStyle w:val="X"/>
          </w:rPr>
          <w:t>”</w:t>
        </w:r>
      </w:ins>
      <w:r w:rsidRPr="008D36DE">
        <w:rPr>
          <w:rStyle w:val="X"/>
        </w:rPr>
        <w:t xml:space="preserve"> </w:t>
      </w:r>
      <w:r w:rsidRPr="008D36DE">
        <w:rPr>
          <w:rStyle w:val="miss"/>
        </w:rPr>
        <w:t>PhD thesis</w:t>
      </w:r>
      <w:ins w:id="272" w:author="Christine Ranft" w:date="2021-03-01T15:56:00Z">
        <w:r w:rsidR="00960D63">
          <w:rPr>
            <w:rStyle w:val="miss"/>
          </w:rPr>
          <w:t>,</w:t>
        </w:r>
      </w:ins>
      <w:r w:rsidRPr="008D36DE">
        <w:rPr>
          <w:rStyle w:val="miss"/>
        </w:rPr>
        <w:t xml:space="preserve"> U</w:t>
      </w:r>
      <w:r w:rsidR="00C07D8C" w:rsidRPr="008D36DE">
        <w:rPr>
          <w:rStyle w:val="miss"/>
        </w:rPr>
        <w:t xml:space="preserve">niversity of </w:t>
      </w:r>
      <w:r w:rsidRPr="008D36DE">
        <w:rPr>
          <w:rStyle w:val="miss"/>
        </w:rPr>
        <w:t>C</w:t>
      </w:r>
      <w:r w:rsidR="004062C1" w:rsidRPr="008D36DE">
        <w:rPr>
          <w:rStyle w:val="miss"/>
        </w:rPr>
        <w:t>alifornia at</w:t>
      </w:r>
      <w:r w:rsidR="00C07D8C" w:rsidRPr="008D36DE">
        <w:rPr>
          <w:rStyle w:val="miss"/>
        </w:rPr>
        <w:t xml:space="preserve"> </w:t>
      </w:r>
      <w:r w:rsidRPr="008D36DE">
        <w:rPr>
          <w:rStyle w:val="miss"/>
        </w:rPr>
        <w:t>S</w:t>
      </w:r>
      <w:r w:rsidR="00C07D8C" w:rsidRPr="008D36DE">
        <w:rPr>
          <w:rStyle w:val="miss"/>
        </w:rPr>
        <w:t xml:space="preserve">an </w:t>
      </w:r>
      <w:r w:rsidRPr="008D36DE">
        <w:rPr>
          <w:rStyle w:val="miss"/>
        </w:rPr>
        <w:t>D</w:t>
      </w:r>
      <w:r w:rsidR="00C07D8C" w:rsidRPr="008D36DE">
        <w:rPr>
          <w:rStyle w:val="miss"/>
        </w:rPr>
        <w:t>iego</w:t>
      </w:r>
      <w:r w:rsidRPr="008D36DE">
        <w:rPr>
          <w:rStyle w:val="X"/>
        </w:rPr>
        <w:t>.</w:t>
      </w:r>
    </w:p>
    <w:p w14:paraId="03FED1C0" w14:textId="4F7266CB" w:rsidR="001C6991" w:rsidRPr="00CF491F" w:rsidRDefault="001C6991" w:rsidP="008D36DE">
      <w:pPr>
        <w:pStyle w:val="REFBK"/>
      </w:pPr>
      <w:bookmarkStart w:id="273" w:name="B17"/>
      <w:bookmarkEnd w:id="273"/>
      <w:r w:rsidRPr="008D36DE">
        <w:rPr>
          <w:rStyle w:val="surname"/>
        </w:rPr>
        <w:t>Díaz Cayeros</w:t>
      </w:r>
      <w:r w:rsidRPr="00CF491F">
        <w:t xml:space="preserve">, </w:t>
      </w:r>
      <w:r w:rsidRPr="008D36DE">
        <w:rPr>
          <w:rStyle w:val="forename"/>
        </w:rPr>
        <w:t>Alberto</w:t>
      </w:r>
      <w:r w:rsidRPr="008D36DE">
        <w:rPr>
          <w:rStyle w:val="X"/>
        </w:rPr>
        <w:t xml:space="preserve">, </w:t>
      </w:r>
      <w:r w:rsidRPr="008D36DE">
        <w:rPr>
          <w:rStyle w:val="forename"/>
        </w:rPr>
        <w:t xml:space="preserve">Federico </w:t>
      </w:r>
      <w:r w:rsidRPr="008D36DE">
        <w:rPr>
          <w:rStyle w:val="surname"/>
        </w:rPr>
        <w:t>Estévez</w:t>
      </w:r>
      <w:r w:rsidR="00A760A1" w:rsidRPr="008D36DE">
        <w:rPr>
          <w:rStyle w:val="X"/>
        </w:rPr>
        <w:t>,</w:t>
      </w:r>
      <w:r w:rsidRPr="008D36DE">
        <w:rPr>
          <w:rStyle w:val="X"/>
        </w:rPr>
        <w:t xml:space="preserve"> and </w:t>
      </w:r>
      <w:r w:rsidRPr="008D36DE">
        <w:rPr>
          <w:rStyle w:val="forename"/>
        </w:rPr>
        <w:t xml:space="preserve">Beatriz </w:t>
      </w:r>
      <w:r w:rsidRPr="008D36DE">
        <w:rPr>
          <w:rStyle w:val="surname"/>
        </w:rPr>
        <w:t>Magaloni</w:t>
      </w:r>
      <w:r w:rsidRPr="008D36DE">
        <w:rPr>
          <w:rStyle w:val="X"/>
        </w:rPr>
        <w:t xml:space="preserve">. </w:t>
      </w:r>
      <w:r w:rsidRPr="008D36DE">
        <w:rPr>
          <w:rStyle w:val="SPidate"/>
        </w:rPr>
        <w:t>2016</w:t>
      </w:r>
      <w:r w:rsidRPr="008D36DE">
        <w:rPr>
          <w:rStyle w:val="X"/>
        </w:rPr>
        <w:t xml:space="preserve">. </w:t>
      </w:r>
      <w:r w:rsidRPr="008D36DE">
        <w:rPr>
          <w:rStyle w:val="SPibooktitle"/>
          <w:i/>
        </w:rPr>
        <w:t>The Political Logic of Poverty Relief: Electoral Strategies and Social Policy in Mexico</w:t>
      </w:r>
      <w:r w:rsidRPr="008D36DE">
        <w:rPr>
          <w:rStyle w:val="X"/>
        </w:rPr>
        <w:t xml:space="preserve">. </w:t>
      </w:r>
      <w:r w:rsidRPr="008D36DE">
        <w:rPr>
          <w:rStyle w:val="placeofpub"/>
        </w:rPr>
        <w:t>New York</w:t>
      </w:r>
      <w:r w:rsidRPr="008D36DE">
        <w:rPr>
          <w:rStyle w:val="X"/>
        </w:rPr>
        <w:t xml:space="preserve">: </w:t>
      </w:r>
      <w:r w:rsidRPr="008D36DE">
        <w:rPr>
          <w:rStyle w:val="publisher"/>
        </w:rPr>
        <w:t>Cambridge University Press</w:t>
      </w:r>
      <w:r w:rsidRPr="008D36DE">
        <w:rPr>
          <w:rStyle w:val="X"/>
        </w:rPr>
        <w:t>.</w:t>
      </w:r>
    </w:p>
    <w:p w14:paraId="50DAEF01" w14:textId="0BD211B0" w:rsidR="001C6991" w:rsidRPr="00CF491F" w:rsidRDefault="001C6991" w:rsidP="008D36DE">
      <w:pPr>
        <w:pStyle w:val="REFJART"/>
      </w:pPr>
      <w:bookmarkStart w:id="274" w:name="B18"/>
      <w:bookmarkEnd w:id="274"/>
      <w:r w:rsidRPr="008D36DE">
        <w:rPr>
          <w:rStyle w:val="surname"/>
        </w:rPr>
        <w:t>Dion</w:t>
      </w:r>
      <w:r w:rsidRPr="00CF491F">
        <w:t xml:space="preserve">, </w:t>
      </w:r>
      <w:r w:rsidRPr="008D36DE">
        <w:rPr>
          <w:rStyle w:val="forename"/>
        </w:rPr>
        <w:t>Douglas</w:t>
      </w:r>
      <w:r w:rsidR="00A760A1" w:rsidRPr="008D36DE">
        <w:rPr>
          <w:rStyle w:val="X"/>
        </w:rPr>
        <w:t>,</w:t>
      </w:r>
      <w:r w:rsidRPr="008D36DE">
        <w:rPr>
          <w:rStyle w:val="X"/>
        </w:rPr>
        <w:t xml:space="preserve"> and </w:t>
      </w:r>
      <w:r w:rsidRPr="008D36DE">
        <w:rPr>
          <w:rStyle w:val="forename"/>
        </w:rPr>
        <w:t xml:space="preserve">John D. </w:t>
      </w:r>
      <w:r w:rsidRPr="008D36DE">
        <w:rPr>
          <w:rStyle w:val="surname"/>
        </w:rPr>
        <w:t>Huber</w:t>
      </w:r>
      <w:r w:rsidRPr="008D36DE">
        <w:rPr>
          <w:rStyle w:val="X"/>
        </w:rPr>
        <w:t xml:space="preserve">. </w:t>
      </w:r>
      <w:r w:rsidRPr="008D36DE">
        <w:rPr>
          <w:rStyle w:val="SPidate"/>
        </w:rPr>
        <w:t>1996</w:t>
      </w:r>
      <w:r w:rsidRPr="008D36DE">
        <w:rPr>
          <w:rStyle w:val="X"/>
        </w:rPr>
        <w:t xml:space="preserve">. </w:t>
      </w:r>
      <w:sdt>
        <w:sdtPr>
          <w:rPr>
            <w:rStyle w:val="X"/>
          </w:rPr>
          <w:alias w:val="inline-quotes"/>
          <w:tag w:val="inline-quotes"/>
          <w:id w:val="1216080554"/>
          <w:placeholder>
            <w:docPart w:val="F5639E7F52B24812A21ED073B093E90D"/>
          </w:placeholder>
        </w:sdtPr>
        <w:sdtEndPr>
          <w:rPr>
            <w:rStyle w:val="X"/>
          </w:rPr>
        </w:sdtEndPr>
        <w:sdtContent>
          <w:r w:rsidR="00DC285E" w:rsidRPr="008D36DE">
            <w:rPr>
              <w:rStyle w:val="X"/>
            </w:rPr>
            <w:t>“</w:t>
          </w:r>
          <w:r w:rsidRPr="008D36DE">
            <w:rPr>
              <w:rStyle w:val="articletitle"/>
            </w:rPr>
            <w:t>Procedural Choice and the House Committee on Rules</w:t>
          </w:r>
          <w:r w:rsidRPr="008D36DE">
            <w:rPr>
              <w:rStyle w:val="X"/>
            </w:rPr>
            <w:t>.</w:t>
          </w:r>
          <w:r w:rsidR="00DC285E" w:rsidRPr="008D36DE">
            <w:rPr>
              <w:rStyle w:val="X"/>
            </w:rPr>
            <w:t>”</w:t>
          </w:r>
        </w:sdtContent>
      </w:sdt>
      <w:r w:rsidRPr="008D36DE">
        <w:rPr>
          <w:rStyle w:val="X"/>
        </w:rPr>
        <w:t xml:space="preserve"> </w:t>
      </w:r>
      <w:r w:rsidRPr="008D36DE">
        <w:rPr>
          <w:rStyle w:val="journal-title"/>
          <w:i/>
        </w:rPr>
        <w:t>The Journal of Politics</w:t>
      </w:r>
      <w:r w:rsidRPr="008D36DE">
        <w:rPr>
          <w:rStyle w:val="X"/>
        </w:rPr>
        <w:t xml:space="preserve"> </w:t>
      </w:r>
      <w:r w:rsidRPr="008D36DE">
        <w:rPr>
          <w:rStyle w:val="volume"/>
          <w:i/>
        </w:rPr>
        <w:t>58</w:t>
      </w:r>
      <w:r w:rsidR="00A760A1" w:rsidRPr="008D36DE">
        <w:rPr>
          <w:rStyle w:val="X"/>
        </w:rPr>
        <w:t xml:space="preserve"> </w:t>
      </w:r>
      <w:r w:rsidRPr="008D36DE">
        <w:rPr>
          <w:rStyle w:val="X"/>
        </w:rPr>
        <w:t>(</w:t>
      </w:r>
      <w:r w:rsidRPr="008D36DE">
        <w:rPr>
          <w:rStyle w:val="Issueno"/>
        </w:rPr>
        <w:t>1</w:t>
      </w:r>
      <w:r w:rsidRPr="008D36DE">
        <w:rPr>
          <w:rStyle w:val="X"/>
        </w:rPr>
        <w:t>)</w:t>
      </w:r>
      <w:del w:id="275" w:author="Christine Ranft" w:date="2021-03-01T15:52:00Z">
        <w:r w:rsidRPr="008D36DE" w:rsidDel="00960D63">
          <w:rPr>
            <w:rStyle w:val="X"/>
          </w:rPr>
          <w:delText>:</w:delText>
        </w:r>
        <w:r w:rsidR="00A760A1" w:rsidRPr="008D36DE" w:rsidDel="00960D63">
          <w:rPr>
            <w:rStyle w:val="X"/>
          </w:rPr>
          <w:delText xml:space="preserve"> pp. </w:delText>
        </w:r>
      </w:del>
      <w:ins w:id="276" w:author="Christine Ranft" w:date="2021-03-01T15:52:00Z">
        <w:r w:rsidR="00960D63">
          <w:rPr>
            <w:rStyle w:val="X"/>
          </w:rPr>
          <w:t xml:space="preserve">: </w:t>
        </w:r>
      </w:ins>
      <w:r w:rsidRPr="008D36DE">
        <w:rPr>
          <w:rStyle w:val="pageextent"/>
        </w:rPr>
        <w:t>25</w:t>
      </w:r>
      <w:r w:rsidRPr="008D36DE">
        <w:rPr>
          <w:rStyle w:val="X"/>
        </w:rPr>
        <w:t>–</w:t>
      </w:r>
      <w:r w:rsidRPr="008D36DE">
        <w:rPr>
          <w:rStyle w:val="pageextent"/>
        </w:rPr>
        <w:t>53</w:t>
      </w:r>
      <w:r w:rsidRPr="008D36DE">
        <w:rPr>
          <w:rStyle w:val="X"/>
        </w:rPr>
        <w:t>.</w:t>
      </w:r>
    </w:p>
    <w:p w14:paraId="4CDE3B49" w14:textId="168936BB" w:rsidR="001C6991" w:rsidRPr="00CF491F" w:rsidRDefault="001C6991" w:rsidP="008D36DE">
      <w:pPr>
        <w:pStyle w:val="REFBKCH"/>
      </w:pPr>
      <w:bookmarkStart w:id="277" w:name="B19"/>
      <w:bookmarkEnd w:id="277"/>
      <w:r w:rsidRPr="00960D63">
        <w:rPr>
          <w:rStyle w:val="surname"/>
          <w:i/>
          <w:iCs/>
        </w:rPr>
        <w:lastRenderedPageBreak/>
        <w:t>Economist</w:t>
      </w:r>
      <w:r w:rsidRPr="00960D63">
        <w:rPr>
          <w:i/>
          <w:iCs/>
        </w:rPr>
        <w:t xml:space="preserve">, </w:t>
      </w:r>
      <w:r w:rsidRPr="00960D63">
        <w:rPr>
          <w:rStyle w:val="forename"/>
          <w:i/>
          <w:iCs/>
        </w:rPr>
        <w:t>The</w:t>
      </w:r>
      <w:r w:rsidRPr="00960D63">
        <w:rPr>
          <w:rStyle w:val="X"/>
          <w:i/>
          <w:iCs/>
        </w:rPr>
        <w:t>.</w:t>
      </w:r>
      <w:r w:rsidRPr="008D36DE">
        <w:rPr>
          <w:rStyle w:val="X"/>
        </w:rPr>
        <w:t xml:space="preserve"> </w:t>
      </w:r>
      <w:r w:rsidRPr="008D36DE">
        <w:rPr>
          <w:rStyle w:val="SPidate"/>
        </w:rPr>
        <w:t>2019</w:t>
      </w:r>
      <w:r w:rsidRPr="008D36DE">
        <w:rPr>
          <w:rStyle w:val="X"/>
        </w:rPr>
        <w:t xml:space="preserve">. </w:t>
      </w:r>
      <w:sdt>
        <w:sdtPr>
          <w:rPr>
            <w:rStyle w:val="X"/>
          </w:rPr>
          <w:alias w:val="inline-quotes"/>
          <w:tag w:val="inline-quotes"/>
          <w:id w:val="-1254430474"/>
          <w:placeholder>
            <w:docPart w:val="98295866448349D1AD9E51702E75B736"/>
          </w:placeholder>
        </w:sdtPr>
        <w:sdtEndPr>
          <w:rPr>
            <w:rStyle w:val="X"/>
          </w:rPr>
        </w:sdtEndPr>
        <w:sdtContent>
          <w:r w:rsidR="00DC285E" w:rsidRPr="008D36DE">
            <w:rPr>
              <w:rStyle w:val="X"/>
            </w:rPr>
            <w:t>“</w:t>
          </w:r>
          <w:r w:rsidRPr="008D36DE">
            <w:rPr>
              <w:rStyle w:val="bookchaptertitle"/>
            </w:rPr>
            <w:t xml:space="preserve">John Bercow, </w:t>
          </w:r>
          <w:del w:id="278" w:author="Christine Ranft" w:date="2021-03-01T15:56:00Z">
            <w:r w:rsidRPr="008D36DE" w:rsidDel="00960D63">
              <w:rPr>
                <w:rStyle w:val="bookchaptertitle"/>
              </w:rPr>
              <w:delText>s</w:delText>
            </w:r>
          </w:del>
          <w:ins w:id="279" w:author="Christine Ranft" w:date="2021-03-01T15:56:00Z">
            <w:r w:rsidR="00960D63">
              <w:rPr>
                <w:rStyle w:val="bookchaptertitle"/>
                <w:lang w:val="en-GB"/>
              </w:rPr>
              <w:t>S</w:t>
            </w:r>
          </w:ins>
          <w:r w:rsidRPr="008D36DE">
            <w:rPr>
              <w:rStyle w:val="bookchaptertitle"/>
            </w:rPr>
            <w:t xml:space="preserve">peaker of the </w:t>
          </w:r>
          <w:del w:id="280" w:author="Christine Ranft" w:date="2021-03-01T15:56:00Z">
            <w:r w:rsidRPr="008D36DE" w:rsidDel="00960D63">
              <w:rPr>
                <w:rStyle w:val="bookchaptertitle"/>
              </w:rPr>
              <w:delText>a</w:delText>
            </w:r>
          </w:del>
          <w:ins w:id="281" w:author="Christine Ranft" w:date="2021-03-01T15:56:00Z">
            <w:r w:rsidR="00960D63">
              <w:rPr>
                <w:rStyle w:val="bookchaptertitle"/>
                <w:lang w:val="en-GB"/>
              </w:rPr>
              <w:t>A</w:t>
            </w:r>
          </w:ins>
          <w:r w:rsidRPr="008D36DE">
            <w:rPr>
              <w:rStyle w:val="bookchaptertitle"/>
            </w:rPr>
            <w:t>sylum</w:t>
          </w:r>
          <w:r w:rsidRPr="008D36DE">
            <w:rPr>
              <w:rStyle w:val="X"/>
            </w:rPr>
            <w:t>.</w:t>
          </w:r>
          <w:r w:rsidR="00DC285E" w:rsidRPr="008D36DE">
            <w:rPr>
              <w:rStyle w:val="X"/>
            </w:rPr>
            <w:t>”</w:t>
          </w:r>
        </w:sdtContent>
      </w:sdt>
      <w:r w:rsidRPr="008D36DE">
        <w:rPr>
          <w:rStyle w:val="X"/>
        </w:rPr>
        <w:t xml:space="preserve"> </w:t>
      </w:r>
      <w:r w:rsidRPr="008D36DE">
        <w:rPr>
          <w:rStyle w:val="SPibooktitle"/>
        </w:rPr>
        <w:t>Bagehot, January 10</w:t>
      </w:r>
      <w:del w:id="282" w:author="Christine Ranft" w:date="2021-03-01T15:56:00Z">
        <w:r w:rsidRPr="008D36DE" w:rsidDel="00960D63">
          <w:rPr>
            <w:rStyle w:val="SPibooktitle"/>
          </w:rPr>
          <w:delText>th</w:delText>
        </w:r>
      </w:del>
      <w:r w:rsidRPr="008D36DE">
        <w:rPr>
          <w:rStyle w:val="X"/>
        </w:rPr>
        <w:t>.</w:t>
      </w:r>
    </w:p>
    <w:p w14:paraId="6F7180D1" w14:textId="7206734D" w:rsidR="001C6991" w:rsidRPr="00CF491F" w:rsidRDefault="001C6991" w:rsidP="008D36DE">
      <w:pPr>
        <w:pStyle w:val="REFBK"/>
      </w:pPr>
      <w:bookmarkStart w:id="283" w:name="B20"/>
      <w:bookmarkEnd w:id="283"/>
      <w:r w:rsidRPr="008D36DE">
        <w:rPr>
          <w:rStyle w:val="forename"/>
        </w:rPr>
        <w:t xml:space="preserve">Enríquez </w:t>
      </w:r>
      <w:r w:rsidRPr="008D36DE">
        <w:rPr>
          <w:rStyle w:val="surname"/>
        </w:rPr>
        <w:t>González</w:t>
      </w:r>
      <w:r w:rsidRPr="008D36DE">
        <w:rPr>
          <w:rStyle w:val="X"/>
        </w:rPr>
        <w:t xml:space="preserve">, </w:t>
      </w:r>
      <w:r w:rsidRPr="008D36DE">
        <w:rPr>
          <w:rStyle w:val="forename"/>
        </w:rPr>
        <w:t xml:space="preserve">José </w:t>
      </w:r>
      <w:r w:rsidRPr="008D36DE">
        <w:rPr>
          <w:rStyle w:val="surname"/>
        </w:rPr>
        <w:t>Ramón</w:t>
      </w:r>
      <w:r w:rsidRPr="008D36DE">
        <w:rPr>
          <w:rStyle w:val="X"/>
        </w:rPr>
        <w:t xml:space="preserve">. </w:t>
      </w:r>
      <w:r w:rsidRPr="008D36DE">
        <w:rPr>
          <w:rStyle w:val="SPidate"/>
        </w:rPr>
        <w:t>2018</w:t>
      </w:r>
      <w:r w:rsidRPr="008D36DE">
        <w:rPr>
          <w:rStyle w:val="X"/>
        </w:rPr>
        <w:t xml:space="preserve">. </w:t>
      </w:r>
      <w:r w:rsidRPr="008D36DE">
        <w:rPr>
          <w:rStyle w:val="SPibooktitle"/>
          <w:i/>
        </w:rPr>
        <w:t>Dinastías políticas municipales en México</w:t>
      </w:r>
      <w:r w:rsidR="008021D1" w:rsidRPr="008D36DE">
        <w:rPr>
          <w:rStyle w:val="X"/>
          <w:i/>
        </w:rPr>
        <w:t>.</w:t>
      </w:r>
      <w:r w:rsidRPr="008D36DE">
        <w:rPr>
          <w:rStyle w:val="X"/>
          <w:i/>
        </w:rPr>
        <w:t xml:space="preserve"> </w:t>
      </w:r>
      <w:r w:rsidRPr="008D36DE">
        <w:rPr>
          <w:rStyle w:val="publisher"/>
        </w:rPr>
        <w:t>B</w:t>
      </w:r>
      <w:del w:id="284" w:author="Christine Ranft" w:date="2021-03-01T15:56:00Z">
        <w:r w:rsidRPr="008D36DE" w:rsidDel="00960D63">
          <w:rPr>
            <w:rStyle w:val="publisher"/>
          </w:rPr>
          <w:delText>.</w:delText>
        </w:r>
      </w:del>
      <w:r w:rsidRPr="008D36DE">
        <w:rPr>
          <w:rStyle w:val="publisher"/>
        </w:rPr>
        <w:t>A</w:t>
      </w:r>
      <w:del w:id="285" w:author="Christine Ranft" w:date="2021-03-01T15:56:00Z">
        <w:r w:rsidRPr="008D36DE" w:rsidDel="00960D63">
          <w:rPr>
            <w:rStyle w:val="publisher"/>
          </w:rPr>
          <w:delText>.</w:delText>
        </w:r>
      </w:del>
      <w:r w:rsidRPr="008D36DE">
        <w:rPr>
          <w:rStyle w:val="publisher"/>
        </w:rPr>
        <w:t xml:space="preserve"> thesis</w:t>
      </w:r>
      <w:ins w:id="286" w:author="Christine Ranft" w:date="2021-03-01T15:56:00Z">
        <w:r w:rsidR="00960D63">
          <w:rPr>
            <w:rStyle w:val="publisher"/>
          </w:rPr>
          <w:t>,</w:t>
        </w:r>
      </w:ins>
      <w:r w:rsidRPr="008D36DE">
        <w:rPr>
          <w:rStyle w:val="publisher"/>
        </w:rPr>
        <w:t xml:space="preserve"> Intituto Tecnológico Autónomo de México</w:t>
      </w:r>
      <w:r w:rsidRPr="008D36DE">
        <w:rPr>
          <w:rStyle w:val="X"/>
        </w:rPr>
        <w:t>.</w:t>
      </w:r>
    </w:p>
    <w:p w14:paraId="7067B773" w14:textId="6BBAC8E8" w:rsidR="001C6991" w:rsidRPr="00CF491F" w:rsidRDefault="001C6991" w:rsidP="008D36DE">
      <w:pPr>
        <w:pStyle w:val="REFBKCH"/>
      </w:pPr>
      <w:bookmarkStart w:id="287" w:name="B21"/>
      <w:bookmarkEnd w:id="287"/>
      <w:r w:rsidRPr="008D36DE">
        <w:rPr>
          <w:rStyle w:val="surname"/>
        </w:rPr>
        <w:t>Heller</w:t>
      </w:r>
      <w:r w:rsidRPr="00CF491F">
        <w:t xml:space="preserve">, </w:t>
      </w:r>
      <w:r w:rsidRPr="008D36DE">
        <w:rPr>
          <w:rStyle w:val="forename"/>
        </w:rPr>
        <w:t>William B.</w:t>
      </w:r>
      <w:r w:rsidR="00E40833" w:rsidRPr="008D36DE">
        <w:rPr>
          <w:rStyle w:val="X"/>
        </w:rPr>
        <w:t>,</w:t>
      </w:r>
      <w:r w:rsidRPr="008D36DE">
        <w:rPr>
          <w:rStyle w:val="X"/>
        </w:rPr>
        <w:t xml:space="preserve"> and </w:t>
      </w:r>
      <w:r w:rsidRPr="008D36DE">
        <w:rPr>
          <w:rStyle w:val="forename"/>
        </w:rPr>
        <w:t xml:space="preserve">Jeffrey A. </w:t>
      </w:r>
      <w:r w:rsidRPr="008D36DE">
        <w:rPr>
          <w:rStyle w:val="surname"/>
        </w:rPr>
        <w:t>Weldon</w:t>
      </w:r>
      <w:r w:rsidRPr="008D36DE">
        <w:rPr>
          <w:rStyle w:val="X"/>
        </w:rPr>
        <w:t xml:space="preserve">. </w:t>
      </w:r>
      <w:r w:rsidRPr="008D36DE">
        <w:rPr>
          <w:rStyle w:val="SPidate"/>
        </w:rPr>
        <w:t>2003</w:t>
      </w:r>
      <w:r w:rsidRPr="008D36DE">
        <w:rPr>
          <w:rStyle w:val="X"/>
        </w:rPr>
        <w:t xml:space="preserve">. </w:t>
      </w:r>
      <w:sdt>
        <w:sdtPr>
          <w:rPr>
            <w:rStyle w:val="X"/>
          </w:rPr>
          <w:alias w:val="inline-quotes"/>
          <w:tag w:val="inline-quotes"/>
          <w:id w:val="-1804837916"/>
          <w:placeholder>
            <w:docPart w:val="4223FACF1EDF4649856DA192168F5517"/>
          </w:placeholder>
        </w:sdtPr>
        <w:sdtEndPr>
          <w:rPr>
            <w:rStyle w:val="X"/>
          </w:rPr>
        </w:sdtEndPr>
        <w:sdtContent>
          <w:r w:rsidR="00DC285E" w:rsidRPr="008D36DE">
            <w:rPr>
              <w:rStyle w:val="X"/>
            </w:rPr>
            <w:t>“</w:t>
          </w:r>
          <w:r w:rsidRPr="008D36DE">
            <w:rPr>
              <w:rStyle w:val="bookchaptertitle"/>
            </w:rPr>
            <w:t xml:space="preserve">Reglas de votación y la estabilidad en la </w:t>
          </w:r>
          <w:del w:id="288" w:author="Christine Ranft" w:date="2021-03-01T12:26:00Z">
            <w:r w:rsidRPr="00960D63" w:rsidDel="001B639E">
              <w:rPr>
                <w:rStyle w:val="bookchaptertitle"/>
              </w:rPr>
              <w:delText>Cámara de Diputados</w:delText>
            </w:r>
          </w:del>
          <w:ins w:id="289" w:author="Christine Ranft" w:date="2021-03-01T12:26:00Z">
            <w:r w:rsidR="001B639E" w:rsidRPr="00960D63">
              <w:rPr>
                <w:rStyle w:val="bookchaptertitle"/>
              </w:rPr>
              <w:t>Cámara de Diputados</w:t>
            </w:r>
          </w:ins>
          <w:r w:rsidRPr="008D36DE">
            <w:rPr>
              <w:rStyle w:val="X"/>
            </w:rPr>
            <w:t>.</w:t>
          </w:r>
          <w:r w:rsidR="00DC285E" w:rsidRPr="008D36DE">
            <w:rPr>
              <w:rStyle w:val="X"/>
            </w:rPr>
            <w:t>”</w:t>
          </w:r>
        </w:sdtContent>
      </w:sdt>
      <w:r w:rsidRPr="008D36DE">
        <w:rPr>
          <w:rStyle w:val="X"/>
        </w:rPr>
        <w:t xml:space="preserve"> In </w:t>
      </w:r>
      <w:r w:rsidRPr="008D36DE">
        <w:rPr>
          <w:rStyle w:val="SPibooktitle"/>
          <w:i/>
        </w:rPr>
        <w:t>El Congreso Mexicano después de la alternancia</w:t>
      </w:r>
      <w:r w:rsidRPr="008D36DE">
        <w:rPr>
          <w:rStyle w:val="X"/>
        </w:rPr>
        <w:t>, ed</w:t>
      </w:r>
      <w:r w:rsidR="00E40833" w:rsidRPr="008D36DE">
        <w:rPr>
          <w:rStyle w:val="X"/>
        </w:rPr>
        <w:t>ited by</w:t>
      </w:r>
      <w:r w:rsidRPr="008D36DE">
        <w:rPr>
          <w:rStyle w:val="X"/>
        </w:rPr>
        <w:t xml:space="preserve"> </w:t>
      </w:r>
      <w:r w:rsidRPr="008D36DE">
        <w:rPr>
          <w:rStyle w:val="eforename"/>
        </w:rPr>
        <w:t xml:space="preserve">Luisa Béjar </w:t>
      </w:r>
      <w:r w:rsidRPr="008D36DE">
        <w:rPr>
          <w:rStyle w:val="esurname"/>
        </w:rPr>
        <w:t>Algazi</w:t>
      </w:r>
      <w:r w:rsidRPr="008D36DE">
        <w:rPr>
          <w:rStyle w:val="X"/>
        </w:rPr>
        <w:t xml:space="preserve"> and </w:t>
      </w:r>
      <w:r w:rsidRPr="008D36DE">
        <w:rPr>
          <w:rStyle w:val="eforename"/>
        </w:rPr>
        <w:t xml:space="preserve">Rosa María Mirón </w:t>
      </w:r>
      <w:r w:rsidRPr="008D36DE">
        <w:rPr>
          <w:rStyle w:val="esurname"/>
        </w:rPr>
        <w:t>Lince</w:t>
      </w:r>
      <w:r w:rsidR="00E40833" w:rsidRPr="008D36DE">
        <w:rPr>
          <w:rStyle w:val="X"/>
        </w:rPr>
        <w:t xml:space="preserve">, pp. </w:t>
      </w:r>
      <w:r w:rsidR="00E40833" w:rsidRPr="008D36DE">
        <w:rPr>
          <w:rStyle w:val="pageextent"/>
        </w:rPr>
        <w:t>85</w:t>
      </w:r>
      <w:r w:rsidR="00E40833" w:rsidRPr="008D36DE">
        <w:rPr>
          <w:rStyle w:val="X"/>
        </w:rPr>
        <w:t>–</w:t>
      </w:r>
      <w:r w:rsidR="00E40833" w:rsidRPr="008D36DE">
        <w:rPr>
          <w:rStyle w:val="pageextent"/>
        </w:rPr>
        <w:t>119</w:t>
      </w:r>
      <w:r w:rsidRPr="008D36DE">
        <w:rPr>
          <w:rStyle w:val="X"/>
        </w:rPr>
        <w:t xml:space="preserve">. </w:t>
      </w:r>
      <w:r w:rsidRPr="008D36DE">
        <w:rPr>
          <w:rStyle w:val="placeofpub"/>
        </w:rPr>
        <w:t>Mexico City</w:t>
      </w:r>
      <w:r w:rsidRPr="008D36DE">
        <w:rPr>
          <w:rStyle w:val="X"/>
        </w:rPr>
        <w:t xml:space="preserve">: </w:t>
      </w:r>
      <w:r w:rsidRPr="008D36DE">
        <w:rPr>
          <w:rStyle w:val="publisher"/>
        </w:rPr>
        <w:t>Asociación Mexicana de Estudios Parlamentario</w:t>
      </w:r>
      <w:r w:rsidR="00DC285E" w:rsidRPr="008D36DE">
        <w:rPr>
          <w:rStyle w:val="publisher"/>
        </w:rPr>
        <w:t>s—I</w:t>
      </w:r>
      <w:r w:rsidRPr="008D36DE">
        <w:rPr>
          <w:rStyle w:val="publisher"/>
        </w:rPr>
        <w:t>nstituto de Investigaciones Legislativas del Senado de la República</w:t>
      </w:r>
      <w:r w:rsidRPr="008D36DE">
        <w:rPr>
          <w:rStyle w:val="X"/>
        </w:rPr>
        <w:t>.</w:t>
      </w:r>
    </w:p>
    <w:p w14:paraId="51295D5F" w14:textId="3E24FB72" w:rsidR="001C6991" w:rsidRPr="00CF491F" w:rsidRDefault="001C6991" w:rsidP="008D36DE">
      <w:pPr>
        <w:pStyle w:val="REFBK"/>
      </w:pPr>
      <w:bookmarkStart w:id="290" w:name="B22"/>
      <w:bookmarkEnd w:id="290"/>
      <w:r w:rsidRPr="008D36DE">
        <w:rPr>
          <w:rStyle w:val="surname"/>
        </w:rPr>
        <w:t>Jacobson</w:t>
      </w:r>
      <w:r w:rsidRPr="00CF491F">
        <w:t xml:space="preserve">, </w:t>
      </w:r>
      <w:r w:rsidRPr="008D36DE">
        <w:rPr>
          <w:rStyle w:val="forename"/>
        </w:rPr>
        <w:t>Gary C</w:t>
      </w:r>
      <w:r w:rsidRPr="008D36DE">
        <w:rPr>
          <w:rStyle w:val="X"/>
        </w:rPr>
        <w:t xml:space="preserve">. </w:t>
      </w:r>
      <w:r w:rsidRPr="008D36DE">
        <w:rPr>
          <w:rStyle w:val="SPidate"/>
        </w:rPr>
        <w:t>1997</w:t>
      </w:r>
      <w:r w:rsidRPr="008D36DE">
        <w:rPr>
          <w:rStyle w:val="X"/>
        </w:rPr>
        <w:t xml:space="preserve">. </w:t>
      </w:r>
      <w:r w:rsidRPr="008D36DE">
        <w:rPr>
          <w:rStyle w:val="SPibooktitle"/>
          <w:i/>
        </w:rPr>
        <w:t>The Politics of Congressional Elections</w:t>
      </w:r>
      <w:r w:rsidRPr="008D36DE">
        <w:rPr>
          <w:rStyle w:val="X"/>
        </w:rPr>
        <w:t xml:space="preserve">. </w:t>
      </w:r>
      <w:r w:rsidRPr="008D36DE">
        <w:rPr>
          <w:rStyle w:val="placeofpub"/>
        </w:rPr>
        <w:t>New York</w:t>
      </w:r>
      <w:r w:rsidRPr="008D36DE">
        <w:rPr>
          <w:rStyle w:val="X"/>
        </w:rPr>
        <w:t xml:space="preserve">: </w:t>
      </w:r>
      <w:r w:rsidRPr="008D36DE">
        <w:rPr>
          <w:rStyle w:val="publisher"/>
        </w:rPr>
        <w:t>Longman</w:t>
      </w:r>
      <w:r w:rsidRPr="008D36DE">
        <w:rPr>
          <w:rStyle w:val="X"/>
        </w:rPr>
        <w:t>.</w:t>
      </w:r>
    </w:p>
    <w:p w14:paraId="3AEFD66F" w14:textId="74CAA0E1" w:rsidR="001C6991" w:rsidRPr="00CF491F" w:rsidRDefault="001C6991" w:rsidP="008D36DE">
      <w:pPr>
        <w:pStyle w:val="REFJART"/>
      </w:pPr>
      <w:bookmarkStart w:id="291" w:name="B23"/>
      <w:bookmarkEnd w:id="291"/>
      <w:r w:rsidRPr="008D36DE">
        <w:rPr>
          <w:rStyle w:val="surname"/>
        </w:rPr>
        <w:t>Kerevell</w:t>
      </w:r>
      <w:r w:rsidRPr="00CF491F">
        <w:t xml:space="preserve">, </w:t>
      </w:r>
      <w:r w:rsidRPr="008D36DE">
        <w:rPr>
          <w:rStyle w:val="forename"/>
        </w:rPr>
        <w:t>Yann P</w:t>
      </w:r>
      <w:r w:rsidRPr="008D36DE">
        <w:rPr>
          <w:rStyle w:val="X"/>
        </w:rPr>
        <w:t xml:space="preserve">. </w:t>
      </w:r>
      <w:r w:rsidRPr="008D36DE">
        <w:rPr>
          <w:rStyle w:val="SPidate"/>
        </w:rPr>
        <w:t>2015</w:t>
      </w:r>
      <w:r w:rsidRPr="008D36DE">
        <w:rPr>
          <w:rStyle w:val="X"/>
        </w:rPr>
        <w:t xml:space="preserve">. </w:t>
      </w:r>
      <w:sdt>
        <w:sdtPr>
          <w:rPr>
            <w:rStyle w:val="X"/>
          </w:rPr>
          <w:alias w:val="inline-quotes"/>
          <w:tag w:val="inline-quotes"/>
          <w:id w:val="303359539"/>
          <w:placeholder>
            <w:docPart w:val="0E710B814549491988346E2271D0A669"/>
          </w:placeholder>
        </w:sdtPr>
        <w:sdtEndPr>
          <w:rPr>
            <w:rStyle w:val="X"/>
          </w:rPr>
        </w:sdtEndPr>
        <w:sdtContent>
          <w:r w:rsidR="00DC285E" w:rsidRPr="008D36DE">
            <w:rPr>
              <w:rStyle w:val="X"/>
            </w:rPr>
            <w:t>“</w:t>
          </w:r>
          <w:r w:rsidRPr="008D36DE">
            <w:rPr>
              <w:rStyle w:val="articletitle"/>
            </w:rPr>
            <w:t xml:space="preserve">Pork-barreling </w:t>
          </w:r>
          <w:del w:id="292" w:author="Christine Ranft" w:date="2021-03-01T15:57:00Z">
            <w:r w:rsidRPr="008D36DE" w:rsidDel="00960D63">
              <w:rPr>
                <w:rStyle w:val="articletitle"/>
              </w:rPr>
              <w:delText>w</w:delText>
            </w:r>
          </w:del>
          <w:ins w:id="293" w:author="Christine Ranft" w:date="2021-03-01T15:57:00Z">
            <w:r w:rsidR="00960D63">
              <w:rPr>
                <w:rStyle w:val="articletitle"/>
              </w:rPr>
              <w:t>W</w:t>
            </w:r>
          </w:ins>
          <w:r w:rsidRPr="008D36DE">
            <w:rPr>
              <w:rStyle w:val="articletitle"/>
            </w:rPr>
            <w:t xml:space="preserve">ithout </w:t>
          </w:r>
          <w:del w:id="294" w:author="Christine Ranft" w:date="2021-03-01T15:57:00Z">
            <w:r w:rsidRPr="008D36DE" w:rsidDel="00960D63">
              <w:rPr>
                <w:rStyle w:val="articletitle"/>
              </w:rPr>
              <w:delText>r</w:delText>
            </w:r>
          </w:del>
          <w:ins w:id="295" w:author="Christine Ranft" w:date="2021-03-01T15:57:00Z">
            <w:r w:rsidR="00960D63">
              <w:rPr>
                <w:rStyle w:val="articletitle"/>
              </w:rPr>
              <w:t>R</w:t>
            </w:r>
          </w:ins>
          <w:r w:rsidRPr="008D36DE">
            <w:rPr>
              <w:rStyle w:val="articletitle"/>
            </w:rPr>
            <w:t>eelection? Evidence from the Mexican Congress</w:t>
          </w:r>
          <w:r w:rsidRPr="008D36DE">
            <w:rPr>
              <w:rStyle w:val="X"/>
            </w:rPr>
            <w:t>.</w:t>
          </w:r>
          <w:r w:rsidR="00DC285E" w:rsidRPr="008D36DE">
            <w:rPr>
              <w:rStyle w:val="X"/>
            </w:rPr>
            <w:t>”</w:t>
          </w:r>
        </w:sdtContent>
      </w:sdt>
      <w:r w:rsidRPr="008D36DE">
        <w:rPr>
          <w:rStyle w:val="X"/>
        </w:rPr>
        <w:t xml:space="preserve"> </w:t>
      </w:r>
      <w:r w:rsidRPr="008D36DE">
        <w:rPr>
          <w:rStyle w:val="journal-title"/>
          <w:i/>
        </w:rPr>
        <w:t>Legislative Studies Quarterly</w:t>
      </w:r>
      <w:r w:rsidRPr="008D36DE">
        <w:rPr>
          <w:rStyle w:val="X"/>
        </w:rPr>
        <w:t xml:space="preserve"> </w:t>
      </w:r>
      <w:r w:rsidRPr="008D36DE">
        <w:rPr>
          <w:rStyle w:val="volume"/>
          <w:i/>
        </w:rPr>
        <w:t>40</w:t>
      </w:r>
      <w:r w:rsidR="004232E6" w:rsidRPr="008D36DE">
        <w:rPr>
          <w:rStyle w:val="X"/>
        </w:rPr>
        <w:t xml:space="preserve"> (</w:t>
      </w:r>
      <w:r w:rsidR="004232E6" w:rsidRPr="008D36DE">
        <w:rPr>
          <w:rStyle w:val="Issueno"/>
        </w:rPr>
        <w:t>1</w:t>
      </w:r>
      <w:r w:rsidR="004232E6" w:rsidRPr="008D36DE">
        <w:rPr>
          <w:rStyle w:val="X"/>
        </w:rPr>
        <w:t>)</w:t>
      </w:r>
      <w:del w:id="296" w:author="Christine Ranft" w:date="2021-03-01T15:52:00Z">
        <w:r w:rsidRPr="008D36DE" w:rsidDel="00960D63">
          <w:rPr>
            <w:rStyle w:val="X"/>
          </w:rPr>
          <w:delText>:</w:delText>
        </w:r>
        <w:r w:rsidR="004232E6" w:rsidRPr="008D36DE" w:rsidDel="00960D63">
          <w:rPr>
            <w:rStyle w:val="X"/>
          </w:rPr>
          <w:delText xml:space="preserve"> pp. </w:delText>
        </w:r>
      </w:del>
      <w:ins w:id="297" w:author="Christine Ranft" w:date="2021-03-01T15:52:00Z">
        <w:r w:rsidR="00960D63">
          <w:rPr>
            <w:rStyle w:val="X"/>
          </w:rPr>
          <w:t xml:space="preserve">: </w:t>
        </w:r>
      </w:ins>
      <w:r w:rsidRPr="008D36DE">
        <w:rPr>
          <w:rStyle w:val="pageextent"/>
        </w:rPr>
        <w:t>137</w:t>
      </w:r>
      <w:r w:rsidRPr="008D36DE">
        <w:rPr>
          <w:rStyle w:val="X"/>
        </w:rPr>
        <w:t>–</w:t>
      </w:r>
      <w:ins w:id="298" w:author="Christine Ranft" w:date="2021-03-01T15:57:00Z">
        <w:r w:rsidR="00960D63">
          <w:rPr>
            <w:rStyle w:val="X"/>
          </w:rPr>
          <w:t>1</w:t>
        </w:r>
      </w:ins>
      <w:r w:rsidR="00CF491F" w:rsidRPr="008D36DE">
        <w:rPr>
          <w:rStyle w:val="pageextent"/>
        </w:rPr>
        <w:t>66</w:t>
      </w:r>
      <w:r w:rsidRPr="008D36DE">
        <w:rPr>
          <w:rStyle w:val="X"/>
        </w:rPr>
        <w:t>.</w:t>
      </w:r>
    </w:p>
    <w:p w14:paraId="3482C044" w14:textId="507D18F8" w:rsidR="005D3AD8" w:rsidRPr="00CF491F" w:rsidRDefault="001C6991" w:rsidP="008D36DE">
      <w:pPr>
        <w:pStyle w:val="REFBKCH"/>
      </w:pPr>
      <w:bookmarkStart w:id="299" w:name="B24"/>
      <w:bookmarkEnd w:id="299"/>
      <w:r w:rsidRPr="008D36DE">
        <w:rPr>
          <w:rStyle w:val="surname"/>
        </w:rPr>
        <w:t>Langston</w:t>
      </w:r>
      <w:r w:rsidRPr="00CF491F">
        <w:t xml:space="preserve">, </w:t>
      </w:r>
      <w:r w:rsidRPr="008D36DE">
        <w:rPr>
          <w:rStyle w:val="forename"/>
        </w:rPr>
        <w:t>Joy</w:t>
      </w:r>
      <w:r w:rsidRPr="008D36DE">
        <w:rPr>
          <w:rStyle w:val="X"/>
        </w:rPr>
        <w:t xml:space="preserve">. </w:t>
      </w:r>
      <w:r w:rsidRPr="008D36DE">
        <w:rPr>
          <w:rStyle w:val="SPidate"/>
        </w:rPr>
        <w:t>2008</w:t>
      </w:r>
      <w:r w:rsidRPr="008D36DE">
        <w:rPr>
          <w:rStyle w:val="X"/>
        </w:rPr>
        <w:t xml:space="preserve">. </w:t>
      </w:r>
      <w:sdt>
        <w:sdtPr>
          <w:rPr>
            <w:rStyle w:val="X"/>
          </w:rPr>
          <w:alias w:val="inline-quotes"/>
          <w:tag w:val="inline-quotes"/>
          <w:id w:val="573249534"/>
          <w:placeholder>
            <w:docPart w:val="E21908A4FC27437A97CA3BCD5A26DA2D"/>
          </w:placeholder>
        </w:sdtPr>
        <w:sdtEndPr>
          <w:rPr>
            <w:rStyle w:val="X"/>
          </w:rPr>
        </w:sdtEndPr>
        <w:sdtContent>
          <w:r w:rsidR="00DC285E" w:rsidRPr="008D36DE">
            <w:rPr>
              <w:rStyle w:val="X"/>
            </w:rPr>
            <w:t>“</w:t>
          </w:r>
          <w:r w:rsidRPr="008D36DE">
            <w:rPr>
              <w:rStyle w:val="bookchaptertitle"/>
            </w:rPr>
            <w:t>Legislative recruitment in Mexico</w:t>
          </w:r>
          <w:r w:rsidRPr="008D36DE">
            <w:rPr>
              <w:rStyle w:val="X"/>
            </w:rPr>
            <w:t>.</w:t>
          </w:r>
          <w:r w:rsidR="00DC285E" w:rsidRPr="008D36DE">
            <w:rPr>
              <w:rStyle w:val="X"/>
            </w:rPr>
            <w:t>”</w:t>
          </w:r>
        </w:sdtContent>
      </w:sdt>
      <w:r w:rsidRPr="008D36DE">
        <w:rPr>
          <w:rStyle w:val="X"/>
        </w:rPr>
        <w:t xml:space="preserve"> In </w:t>
      </w:r>
      <w:r w:rsidRPr="00A54EDB">
        <w:rPr>
          <w:rStyle w:val="SPibooktitle"/>
          <w:i/>
          <w:iCs/>
        </w:rPr>
        <w:t xml:space="preserve">Pathways to Power: Political Recruitment and </w:t>
      </w:r>
      <w:r w:rsidR="004232E6" w:rsidRPr="00A54EDB">
        <w:rPr>
          <w:rStyle w:val="SPibooktitle"/>
          <w:i/>
          <w:iCs/>
        </w:rPr>
        <w:t>Candidate Selection</w:t>
      </w:r>
      <w:r w:rsidRPr="00A54EDB">
        <w:rPr>
          <w:rStyle w:val="SPibooktitle"/>
          <w:i/>
          <w:iCs/>
        </w:rPr>
        <w:t xml:space="preserve"> in Latin America</w:t>
      </w:r>
      <w:r w:rsidRPr="008D36DE">
        <w:rPr>
          <w:rStyle w:val="X"/>
        </w:rPr>
        <w:t>, ed</w:t>
      </w:r>
      <w:r w:rsidR="004232E6" w:rsidRPr="008D36DE">
        <w:rPr>
          <w:rStyle w:val="X"/>
        </w:rPr>
        <w:t>ited by</w:t>
      </w:r>
      <w:r w:rsidRPr="008D36DE">
        <w:rPr>
          <w:rStyle w:val="X"/>
        </w:rPr>
        <w:t xml:space="preserve"> </w:t>
      </w:r>
      <w:r w:rsidRPr="008D36DE">
        <w:rPr>
          <w:rStyle w:val="eforename"/>
        </w:rPr>
        <w:t xml:space="preserve">Peter </w:t>
      </w:r>
      <w:r w:rsidRPr="008D36DE">
        <w:rPr>
          <w:rStyle w:val="esurname"/>
        </w:rPr>
        <w:t>Siavelis</w:t>
      </w:r>
      <w:r w:rsidRPr="008D36DE">
        <w:rPr>
          <w:rStyle w:val="X"/>
        </w:rPr>
        <w:t xml:space="preserve"> and </w:t>
      </w:r>
      <w:r w:rsidRPr="008D36DE">
        <w:rPr>
          <w:rStyle w:val="eforename"/>
        </w:rPr>
        <w:t xml:space="preserve">Scott </w:t>
      </w:r>
      <w:r w:rsidRPr="008D36DE">
        <w:rPr>
          <w:rStyle w:val="esurname"/>
        </w:rPr>
        <w:t>Morgenstern</w:t>
      </w:r>
      <w:r w:rsidR="004232E6" w:rsidRPr="008D36DE">
        <w:rPr>
          <w:rStyle w:val="X"/>
        </w:rPr>
        <w:t xml:space="preserve">, pp. </w:t>
      </w:r>
      <w:r w:rsidR="004062C1" w:rsidRPr="008D36DE">
        <w:rPr>
          <w:rStyle w:val="pageextent"/>
        </w:rPr>
        <w:t>143</w:t>
      </w:r>
      <w:r w:rsidR="00DC285E" w:rsidRPr="008D36DE">
        <w:rPr>
          <w:rStyle w:val="X"/>
        </w:rPr>
        <w:t>–</w:t>
      </w:r>
      <w:ins w:id="300" w:author="Christine Ranft" w:date="2021-03-02T08:54:00Z">
        <w:r w:rsidR="00A54EDB">
          <w:rPr>
            <w:rStyle w:val="X"/>
            <w:lang w:val="en-GB"/>
          </w:rPr>
          <w:t>1</w:t>
        </w:r>
      </w:ins>
      <w:r w:rsidR="00CF491F" w:rsidRPr="008D36DE">
        <w:rPr>
          <w:rStyle w:val="pageextent"/>
        </w:rPr>
        <w:t>63</w:t>
      </w:r>
      <w:r w:rsidRPr="008D36DE">
        <w:rPr>
          <w:rStyle w:val="X"/>
        </w:rPr>
        <w:t xml:space="preserve">. </w:t>
      </w:r>
      <w:r w:rsidR="004062C1" w:rsidRPr="008D36DE">
        <w:rPr>
          <w:rStyle w:val="placeofpub"/>
        </w:rPr>
        <w:t>University Park, PA</w:t>
      </w:r>
      <w:del w:id="301" w:author="Christine Ranft" w:date="2021-03-02T08:54:00Z">
        <w:r w:rsidR="004232E6" w:rsidRPr="008D36DE" w:rsidDel="00A54EDB">
          <w:rPr>
            <w:rStyle w:val="placeofpub"/>
          </w:rPr>
          <w:delText>.</w:delText>
        </w:r>
      </w:del>
      <w:r w:rsidR="004232E6" w:rsidRPr="008D36DE">
        <w:rPr>
          <w:rStyle w:val="X"/>
        </w:rPr>
        <w:t xml:space="preserve">: </w:t>
      </w:r>
      <w:r w:rsidRPr="008D36DE">
        <w:rPr>
          <w:rStyle w:val="publisher"/>
        </w:rPr>
        <w:t>Penn</w:t>
      </w:r>
      <w:r w:rsidR="004232E6" w:rsidRPr="008D36DE">
        <w:rPr>
          <w:rStyle w:val="publisher"/>
        </w:rPr>
        <w:t>sylvania</w:t>
      </w:r>
      <w:r w:rsidRPr="008D36DE">
        <w:rPr>
          <w:rStyle w:val="publisher"/>
        </w:rPr>
        <w:t xml:space="preserve"> State University Press</w:t>
      </w:r>
      <w:r w:rsidRPr="008D36DE">
        <w:rPr>
          <w:rStyle w:val="X"/>
        </w:rPr>
        <w:t>.</w:t>
      </w:r>
    </w:p>
    <w:p w14:paraId="1716B976" w14:textId="6A33BF61" w:rsidR="001C6991" w:rsidRPr="00CF491F" w:rsidRDefault="001C6991" w:rsidP="008D36DE">
      <w:pPr>
        <w:pStyle w:val="REFBKCH"/>
      </w:pPr>
      <w:bookmarkStart w:id="302" w:name="B25"/>
      <w:bookmarkEnd w:id="302"/>
      <w:r w:rsidRPr="008D36DE">
        <w:rPr>
          <w:rStyle w:val="forename"/>
        </w:rPr>
        <w:t xml:space="preserve">López </w:t>
      </w:r>
      <w:r w:rsidRPr="008D36DE">
        <w:rPr>
          <w:rStyle w:val="surname"/>
        </w:rPr>
        <w:t>Lara</w:t>
      </w:r>
      <w:r w:rsidRPr="008D36DE">
        <w:rPr>
          <w:rStyle w:val="X"/>
        </w:rPr>
        <w:t xml:space="preserve">, </w:t>
      </w:r>
      <w:r w:rsidRPr="008D36DE">
        <w:rPr>
          <w:rStyle w:val="surname"/>
        </w:rPr>
        <w:t xml:space="preserve">Alvaro </w:t>
      </w:r>
      <w:r w:rsidRPr="008D36DE">
        <w:rPr>
          <w:rStyle w:val="forename"/>
        </w:rPr>
        <w:t>F.</w:t>
      </w:r>
      <w:r w:rsidRPr="008D36DE">
        <w:rPr>
          <w:rStyle w:val="X"/>
        </w:rPr>
        <w:t xml:space="preserve"> </w:t>
      </w:r>
      <w:r w:rsidRPr="008D36DE">
        <w:rPr>
          <w:rStyle w:val="SPidate"/>
        </w:rPr>
        <w:t>2013</w:t>
      </w:r>
      <w:r w:rsidRPr="008D36DE">
        <w:rPr>
          <w:rStyle w:val="X"/>
        </w:rPr>
        <w:t xml:space="preserve">. </w:t>
      </w:r>
      <w:sdt>
        <w:sdtPr>
          <w:rPr>
            <w:rStyle w:val="X"/>
          </w:rPr>
          <w:alias w:val="inline-quotes"/>
          <w:tag w:val="inline-quotes"/>
          <w:id w:val="974253634"/>
          <w:placeholder>
            <w:docPart w:val="CF58C1121A5647938F0B9511B8521949"/>
          </w:placeholder>
        </w:sdtPr>
        <w:sdtEndPr>
          <w:rPr>
            <w:rStyle w:val="X"/>
          </w:rPr>
        </w:sdtEndPr>
        <w:sdtContent>
          <w:r w:rsidR="00DC285E" w:rsidRPr="008D36DE">
            <w:rPr>
              <w:rStyle w:val="X"/>
            </w:rPr>
            <w:t>“</w:t>
          </w:r>
          <w:r w:rsidRPr="008D36DE">
            <w:rPr>
              <w:rStyle w:val="bookchaptertitle"/>
            </w:rPr>
            <w:t>Ideología y coaliciones en la Asamblea Legislativa del Distrito Federal</w:t>
          </w:r>
          <w:r w:rsidRPr="008D36DE">
            <w:rPr>
              <w:rStyle w:val="X"/>
            </w:rPr>
            <w:t>.</w:t>
          </w:r>
          <w:r w:rsidR="00DC285E" w:rsidRPr="008D36DE">
            <w:rPr>
              <w:rStyle w:val="X"/>
            </w:rPr>
            <w:t>”</w:t>
          </w:r>
        </w:sdtContent>
      </w:sdt>
      <w:r w:rsidRPr="008D36DE">
        <w:rPr>
          <w:rStyle w:val="X"/>
        </w:rPr>
        <w:t xml:space="preserve"> In </w:t>
      </w:r>
      <w:r w:rsidRPr="008D36DE">
        <w:rPr>
          <w:rStyle w:val="SPibooktitle"/>
          <w:i/>
        </w:rPr>
        <w:t>¿Quién, cómo y qué se legisla en México?</w:t>
      </w:r>
      <w:r w:rsidRPr="008D36DE">
        <w:rPr>
          <w:rStyle w:val="X"/>
          <w:i/>
        </w:rPr>
        <w:t>,</w:t>
      </w:r>
      <w:r w:rsidRPr="008D36DE">
        <w:rPr>
          <w:rStyle w:val="X"/>
        </w:rPr>
        <w:t xml:space="preserve"> ed</w:t>
      </w:r>
      <w:r w:rsidR="004232E6" w:rsidRPr="008D36DE">
        <w:rPr>
          <w:rStyle w:val="X"/>
        </w:rPr>
        <w:t>ited by</w:t>
      </w:r>
      <w:r w:rsidRPr="008D36DE">
        <w:rPr>
          <w:rStyle w:val="X"/>
        </w:rPr>
        <w:t xml:space="preserve"> </w:t>
      </w:r>
      <w:r w:rsidRPr="008D36DE">
        <w:rPr>
          <w:rStyle w:val="eforename"/>
        </w:rPr>
        <w:t xml:space="preserve">Luisa Béjar </w:t>
      </w:r>
      <w:r w:rsidRPr="008D36DE">
        <w:rPr>
          <w:rStyle w:val="esurname"/>
        </w:rPr>
        <w:t>Algazi</w:t>
      </w:r>
      <w:r w:rsidR="004232E6" w:rsidRPr="008D36DE">
        <w:rPr>
          <w:rStyle w:val="X"/>
        </w:rPr>
        <w:t xml:space="preserve">, pp. </w:t>
      </w:r>
      <w:r w:rsidR="004232E6" w:rsidRPr="008D36DE">
        <w:rPr>
          <w:rStyle w:val="pageextent"/>
        </w:rPr>
        <w:t>217</w:t>
      </w:r>
      <w:r w:rsidR="004232E6" w:rsidRPr="008D36DE">
        <w:rPr>
          <w:rStyle w:val="X"/>
        </w:rPr>
        <w:t>–</w:t>
      </w:r>
      <w:ins w:id="303" w:author="Christine Ranft" w:date="2021-03-02T08:55:00Z">
        <w:r w:rsidR="00A54EDB">
          <w:rPr>
            <w:rStyle w:val="X"/>
            <w:lang w:val="en-GB"/>
          </w:rPr>
          <w:t>2</w:t>
        </w:r>
      </w:ins>
      <w:r w:rsidR="00CF491F" w:rsidRPr="008D36DE">
        <w:rPr>
          <w:rStyle w:val="pageextent"/>
        </w:rPr>
        <w:t>64</w:t>
      </w:r>
      <w:r w:rsidRPr="008D36DE">
        <w:rPr>
          <w:rStyle w:val="X"/>
        </w:rPr>
        <w:t xml:space="preserve">. </w:t>
      </w:r>
      <w:r w:rsidRPr="008D36DE">
        <w:rPr>
          <w:rStyle w:val="placeofpub"/>
        </w:rPr>
        <w:t>Mexico City</w:t>
      </w:r>
      <w:r w:rsidRPr="008D36DE">
        <w:rPr>
          <w:rStyle w:val="X"/>
        </w:rPr>
        <w:t xml:space="preserve">: </w:t>
      </w:r>
      <w:r w:rsidRPr="008D36DE">
        <w:rPr>
          <w:rStyle w:val="publisher"/>
        </w:rPr>
        <w:t>UNAM</w:t>
      </w:r>
      <w:r w:rsidRPr="008D36DE">
        <w:rPr>
          <w:rStyle w:val="X"/>
        </w:rPr>
        <w:t>.</w:t>
      </w:r>
    </w:p>
    <w:p w14:paraId="6840E3F0" w14:textId="2E6887A9" w:rsidR="001C6991" w:rsidRPr="00CF491F" w:rsidRDefault="001C6991" w:rsidP="008D36DE">
      <w:pPr>
        <w:pStyle w:val="REFBK"/>
      </w:pPr>
      <w:bookmarkStart w:id="304" w:name="B26"/>
      <w:bookmarkEnd w:id="304"/>
      <w:r w:rsidRPr="008D36DE">
        <w:rPr>
          <w:rStyle w:val="surname"/>
        </w:rPr>
        <w:t>Lujambio</w:t>
      </w:r>
      <w:r w:rsidRPr="00CF491F">
        <w:t xml:space="preserve">, </w:t>
      </w:r>
      <w:r w:rsidRPr="008D36DE">
        <w:rPr>
          <w:rStyle w:val="forename"/>
        </w:rPr>
        <w:t>Alonso</w:t>
      </w:r>
      <w:r w:rsidRPr="008D36DE">
        <w:rPr>
          <w:rStyle w:val="X"/>
        </w:rPr>
        <w:t xml:space="preserve">. </w:t>
      </w:r>
      <w:r w:rsidRPr="008D36DE">
        <w:rPr>
          <w:rStyle w:val="SPidate"/>
        </w:rPr>
        <w:t>199</w:t>
      </w:r>
      <w:r w:rsidR="004232E6" w:rsidRPr="008D36DE">
        <w:rPr>
          <w:rStyle w:val="SPidate"/>
        </w:rPr>
        <w:t>5</w:t>
      </w:r>
      <w:r w:rsidRPr="008D36DE">
        <w:rPr>
          <w:rStyle w:val="X"/>
        </w:rPr>
        <w:t xml:space="preserve">. </w:t>
      </w:r>
      <w:r w:rsidRPr="008D36DE">
        <w:rPr>
          <w:rStyle w:val="SPibooktitle"/>
          <w:i/>
        </w:rPr>
        <w:t>Federalismo y Congreso en el cambio político de México</w:t>
      </w:r>
      <w:r w:rsidRPr="008D36DE">
        <w:rPr>
          <w:rStyle w:val="X"/>
        </w:rPr>
        <w:t xml:space="preserve">. </w:t>
      </w:r>
      <w:r w:rsidRPr="008D36DE">
        <w:rPr>
          <w:rStyle w:val="placeofpub"/>
        </w:rPr>
        <w:t>M</w:t>
      </w:r>
      <w:r w:rsidR="004232E6" w:rsidRPr="008D36DE">
        <w:rPr>
          <w:rStyle w:val="placeofpub"/>
        </w:rPr>
        <w:t>é</w:t>
      </w:r>
      <w:r w:rsidRPr="008D36DE">
        <w:rPr>
          <w:rStyle w:val="placeofpub"/>
        </w:rPr>
        <w:t>xico</w:t>
      </w:r>
      <w:r w:rsidR="004232E6" w:rsidRPr="008D36DE">
        <w:rPr>
          <w:rStyle w:val="X"/>
        </w:rPr>
        <w:t>:</w:t>
      </w:r>
      <w:r w:rsidRPr="008D36DE">
        <w:rPr>
          <w:rStyle w:val="X"/>
        </w:rPr>
        <w:t xml:space="preserve"> </w:t>
      </w:r>
      <w:r w:rsidRPr="008D36DE">
        <w:rPr>
          <w:rStyle w:val="publisher"/>
        </w:rPr>
        <w:t>Universidad Nacional Autónoma de México</w:t>
      </w:r>
      <w:r w:rsidR="004232E6" w:rsidRPr="008D36DE">
        <w:rPr>
          <w:rStyle w:val="publisher"/>
        </w:rPr>
        <w:t>, Instituto de Investigaciones Jurídicas</w:t>
      </w:r>
      <w:r w:rsidRPr="008D36DE">
        <w:rPr>
          <w:rStyle w:val="X"/>
        </w:rPr>
        <w:t>.</w:t>
      </w:r>
    </w:p>
    <w:p w14:paraId="5D0DC70C" w14:textId="01613B27" w:rsidR="001C6991" w:rsidRPr="00CF491F" w:rsidRDefault="001C6991" w:rsidP="008D36DE">
      <w:pPr>
        <w:pStyle w:val="REFLINK"/>
      </w:pPr>
      <w:bookmarkStart w:id="305" w:name="B27"/>
      <w:bookmarkEnd w:id="305"/>
      <w:r w:rsidRPr="008D36DE">
        <w:rPr>
          <w:rStyle w:val="surname"/>
        </w:rPr>
        <w:t>Magar</w:t>
      </w:r>
      <w:r w:rsidRPr="00CF491F">
        <w:t xml:space="preserve">, </w:t>
      </w:r>
      <w:r w:rsidRPr="008D36DE">
        <w:rPr>
          <w:rStyle w:val="forename"/>
        </w:rPr>
        <w:t>Eric</w:t>
      </w:r>
      <w:r w:rsidRPr="008D36DE">
        <w:rPr>
          <w:rStyle w:val="X"/>
        </w:rPr>
        <w:t xml:space="preserve">. </w:t>
      </w:r>
      <w:r w:rsidRPr="008D36DE">
        <w:rPr>
          <w:rStyle w:val="SPidate"/>
        </w:rPr>
        <w:t>2017</w:t>
      </w:r>
      <w:r w:rsidRPr="008D36DE">
        <w:rPr>
          <w:rStyle w:val="X"/>
        </w:rPr>
        <w:t xml:space="preserve">. </w:t>
      </w:r>
      <w:sdt>
        <w:sdtPr>
          <w:rPr>
            <w:rStyle w:val="X"/>
          </w:rPr>
          <w:alias w:val="inline-quotes"/>
          <w:tag w:val="inline-quotes"/>
          <w:id w:val="1990969533"/>
          <w:placeholder>
            <w:docPart w:val="43C656CAA19E46538D308720B3EF669F"/>
          </w:placeholder>
        </w:sdtPr>
        <w:sdtEndPr>
          <w:rPr>
            <w:rStyle w:val="X"/>
          </w:rPr>
        </w:sdtEndPr>
        <w:sdtContent>
          <w:r w:rsidR="00DC285E" w:rsidRPr="008D36DE">
            <w:rPr>
              <w:rStyle w:val="miss"/>
            </w:rPr>
            <w:t>“</w:t>
          </w:r>
          <w:r w:rsidRPr="008D36DE">
            <w:rPr>
              <w:rStyle w:val="miss"/>
            </w:rPr>
            <w:t xml:space="preserve">Consecutive </w:t>
          </w:r>
          <w:del w:id="306" w:author="Christine Ranft" w:date="2021-03-02T08:55:00Z">
            <w:r w:rsidRPr="008D36DE" w:rsidDel="00A54EDB">
              <w:rPr>
                <w:rStyle w:val="miss"/>
              </w:rPr>
              <w:delText>r</w:delText>
            </w:r>
          </w:del>
          <w:ins w:id="307" w:author="Christine Ranft" w:date="2021-03-02T08:55:00Z">
            <w:r w:rsidR="00A54EDB">
              <w:rPr>
                <w:rStyle w:val="miss"/>
              </w:rPr>
              <w:t>R</w:t>
            </w:r>
          </w:ins>
          <w:r w:rsidRPr="008D36DE">
            <w:rPr>
              <w:rStyle w:val="miss"/>
            </w:rPr>
            <w:t xml:space="preserve">eelection </w:t>
          </w:r>
          <w:del w:id="308" w:author="Christine Ranft" w:date="2021-03-02T08:55:00Z">
            <w:r w:rsidRPr="008D36DE" w:rsidDel="00A54EDB">
              <w:rPr>
                <w:rStyle w:val="miss"/>
              </w:rPr>
              <w:delText>i</w:delText>
            </w:r>
          </w:del>
          <w:ins w:id="309" w:author="Christine Ranft" w:date="2021-03-02T08:55:00Z">
            <w:r w:rsidR="00A54EDB">
              <w:rPr>
                <w:rStyle w:val="miss"/>
              </w:rPr>
              <w:t>I</w:t>
            </w:r>
          </w:ins>
          <w:r w:rsidRPr="008D36DE">
            <w:rPr>
              <w:rStyle w:val="miss"/>
            </w:rPr>
            <w:t xml:space="preserve">nstitutions and </w:t>
          </w:r>
          <w:del w:id="310" w:author="Christine Ranft" w:date="2021-03-02T08:55:00Z">
            <w:r w:rsidRPr="008D36DE" w:rsidDel="00A54EDB">
              <w:rPr>
                <w:rStyle w:val="miss"/>
              </w:rPr>
              <w:delText>e</w:delText>
            </w:r>
          </w:del>
          <w:ins w:id="311" w:author="Christine Ranft" w:date="2021-03-02T08:55:00Z">
            <w:r w:rsidR="00A54EDB">
              <w:rPr>
                <w:rStyle w:val="miss"/>
              </w:rPr>
              <w:t>E</w:t>
            </w:r>
          </w:ins>
          <w:r w:rsidRPr="008D36DE">
            <w:rPr>
              <w:rStyle w:val="miss"/>
            </w:rPr>
            <w:t xml:space="preserve">lectoral </w:t>
          </w:r>
          <w:del w:id="312" w:author="Christine Ranft" w:date="2021-03-02T08:55:00Z">
            <w:r w:rsidRPr="008D36DE" w:rsidDel="00A54EDB">
              <w:rPr>
                <w:rStyle w:val="miss"/>
              </w:rPr>
              <w:delText>c</w:delText>
            </w:r>
          </w:del>
          <w:ins w:id="313" w:author="Christine Ranft" w:date="2021-03-02T08:55:00Z">
            <w:r w:rsidR="00A54EDB">
              <w:rPr>
                <w:rStyle w:val="miss"/>
              </w:rPr>
              <w:t>C</w:t>
            </w:r>
          </w:ins>
          <w:r w:rsidRPr="008D36DE">
            <w:rPr>
              <w:rStyle w:val="miss"/>
            </w:rPr>
            <w:t xml:space="preserve">alendars </w:t>
          </w:r>
          <w:del w:id="314" w:author="Christine Ranft" w:date="2021-03-02T08:55:00Z">
            <w:r w:rsidRPr="008D36DE" w:rsidDel="00A54EDB">
              <w:rPr>
                <w:rStyle w:val="miss"/>
              </w:rPr>
              <w:delText>s</w:delText>
            </w:r>
          </w:del>
          <w:ins w:id="315" w:author="Christine Ranft" w:date="2021-03-02T08:55:00Z">
            <w:r w:rsidR="00A54EDB">
              <w:rPr>
                <w:rStyle w:val="miss"/>
              </w:rPr>
              <w:t>S</w:t>
            </w:r>
          </w:ins>
          <w:r w:rsidRPr="008D36DE">
            <w:rPr>
              <w:rStyle w:val="miss"/>
            </w:rPr>
            <w:t>ince 1994 in Mexico V2.0.</w:t>
          </w:r>
          <w:r w:rsidR="00DC285E" w:rsidRPr="008D36DE">
            <w:rPr>
              <w:rStyle w:val="X"/>
            </w:rPr>
            <w:t>”</w:t>
          </w:r>
        </w:sdtContent>
      </w:sdt>
      <w:r w:rsidRPr="008D36DE">
        <w:rPr>
          <w:rStyle w:val="X"/>
        </w:rPr>
        <w:t xml:space="preserve"> </w:t>
      </w:r>
      <w:hyperlink r:id="rId13" w:history="1">
        <w:r w:rsidR="00A320EE" w:rsidRPr="008D36DE">
          <w:rPr>
            <w:rStyle w:val="weblink"/>
            <w:color w:val="666699"/>
            <w:u w:val="single"/>
          </w:rPr>
          <w:t>http://dx.doi.org/10.7910/DVN/X2IDWS</w:t>
        </w:r>
      </w:hyperlink>
      <w:r w:rsidRPr="008D36DE">
        <w:rPr>
          <w:rStyle w:val="weblink"/>
        </w:rPr>
        <w:t>, Harvard Dataverse [distributor]</w:t>
      </w:r>
      <w:r w:rsidRPr="008D36DE">
        <w:rPr>
          <w:rStyle w:val="X"/>
        </w:rPr>
        <w:t>.</w:t>
      </w:r>
    </w:p>
    <w:p w14:paraId="51599C9A" w14:textId="00E3FF2B" w:rsidR="001C6991" w:rsidRPr="00CF491F" w:rsidRDefault="001C6991" w:rsidP="008D36DE">
      <w:pPr>
        <w:pStyle w:val="REFJART"/>
      </w:pPr>
      <w:bookmarkStart w:id="316" w:name="B28"/>
      <w:bookmarkEnd w:id="316"/>
      <w:r w:rsidRPr="008D36DE">
        <w:rPr>
          <w:rStyle w:val="surname"/>
        </w:rPr>
        <w:t>Magar</w:t>
      </w:r>
      <w:r w:rsidRPr="00CF491F">
        <w:t xml:space="preserve">, </w:t>
      </w:r>
      <w:r w:rsidRPr="008D36DE">
        <w:rPr>
          <w:rStyle w:val="forename"/>
        </w:rPr>
        <w:t>Eric</w:t>
      </w:r>
      <w:r w:rsidRPr="008D36DE">
        <w:rPr>
          <w:rStyle w:val="X"/>
        </w:rPr>
        <w:t xml:space="preserve">, </w:t>
      </w:r>
      <w:r w:rsidRPr="008D36DE">
        <w:rPr>
          <w:rStyle w:val="forename"/>
        </w:rPr>
        <w:t xml:space="preserve">Alejandro </w:t>
      </w:r>
      <w:r w:rsidRPr="008D36DE">
        <w:rPr>
          <w:rStyle w:val="surname"/>
        </w:rPr>
        <w:t>Trelles</w:t>
      </w:r>
      <w:r w:rsidRPr="008D36DE">
        <w:rPr>
          <w:rStyle w:val="X"/>
        </w:rPr>
        <w:t xml:space="preserve">, </w:t>
      </w:r>
      <w:r w:rsidRPr="008D36DE">
        <w:rPr>
          <w:rStyle w:val="forename"/>
        </w:rPr>
        <w:t xml:space="preserve">Micah </w:t>
      </w:r>
      <w:r w:rsidRPr="008D36DE">
        <w:rPr>
          <w:rStyle w:val="surname"/>
        </w:rPr>
        <w:t>Altman</w:t>
      </w:r>
      <w:r w:rsidR="00B85E7D" w:rsidRPr="008D36DE">
        <w:rPr>
          <w:rStyle w:val="X"/>
        </w:rPr>
        <w:t>,</w:t>
      </w:r>
      <w:r w:rsidRPr="008D36DE">
        <w:rPr>
          <w:rStyle w:val="X"/>
        </w:rPr>
        <w:t xml:space="preserve"> and </w:t>
      </w:r>
      <w:r w:rsidRPr="008D36DE">
        <w:rPr>
          <w:rStyle w:val="forename"/>
        </w:rPr>
        <w:t xml:space="preserve">Michael P. </w:t>
      </w:r>
      <w:r w:rsidRPr="008D36DE">
        <w:rPr>
          <w:rStyle w:val="surname"/>
        </w:rPr>
        <w:t>McDonald</w:t>
      </w:r>
      <w:r w:rsidRPr="008D36DE">
        <w:rPr>
          <w:rStyle w:val="X"/>
        </w:rPr>
        <w:t xml:space="preserve">. </w:t>
      </w:r>
      <w:r w:rsidRPr="008D36DE">
        <w:rPr>
          <w:rStyle w:val="SPidate"/>
        </w:rPr>
        <w:t>201</w:t>
      </w:r>
      <w:r w:rsidR="00B85E7D" w:rsidRPr="008D36DE">
        <w:rPr>
          <w:rStyle w:val="SPidate"/>
        </w:rPr>
        <w:t>7</w:t>
      </w:r>
      <w:r w:rsidRPr="008D36DE">
        <w:rPr>
          <w:rStyle w:val="X"/>
        </w:rPr>
        <w:t xml:space="preserve">. </w:t>
      </w:r>
      <w:sdt>
        <w:sdtPr>
          <w:rPr>
            <w:rStyle w:val="X"/>
          </w:rPr>
          <w:alias w:val="inline-quotes"/>
          <w:tag w:val="inline-quotes"/>
          <w:id w:val="-31258855"/>
          <w:placeholder>
            <w:docPart w:val="CD804654128F4DFABC1CE4CBD73F7AA0"/>
          </w:placeholder>
        </w:sdtPr>
        <w:sdtEndPr>
          <w:rPr>
            <w:rStyle w:val="X"/>
          </w:rPr>
        </w:sdtEndPr>
        <w:sdtContent>
          <w:r w:rsidR="00DC285E" w:rsidRPr="008D36DE">
            <w:rPr>
              <w:rStyle w:val="X"/>
            </w:rPr>
            <w:t>“</w:t>
          </w:r>
          <w:r w:rsidRPr="008D36DE">
            <w:rPr>
              <w:rStyle w:val="articletitle"/>
            </w:rPr>
            <w:t xml:space="preserve">Components of </w:t>
          </w:r>
          <w:del w:id="317" w:author="Christine Ranft" w:date="2021-03-02T08:55:00Z">
            <w:r w:rsidRPr="008D36DE" w:rsidDel="00A54EDB">
              <w:rPr>
                <w:rStyle w:val="articletitle"/>
              </w:rPr>
              <w:delText>p</w:delText>
            </w:r>
          </w:del>
          <w:ins w:id="318" w:author="Christine Ranft" w:date="2021-03-02T08:55:00Z">
            <w:r w:rsidR="00A54EDB">
              <w:rPr>
                <w:rStyle w:val="articletitle"/>
              </w:rPr>
              <w:t>P</w:t>
            </w:r>
          </w:ins>
          <w:r w:rsidRPr="008D36DE">
            <w:rPr>
              <w:rStyle w:val="articletitle"/>
            </w:rPr>
            <w:t xml:space="preserve">artisan </w:t>
          </w:r>
          <w:del w:id="319" w:author="Christine Ranft" w:date="2021-03-02T08:55:00Z">
            <w:r w:rsidRPr="008D36DE" w:rsidDel="00A54EDB">
              <w:rPr>
                <w:rStyle w:val="articletitle"/>
              </w:rPr>
              <w:delText>b</w:delText>
            </w:r>
          </w:del>
          <w:ins w:id="320" w:author="Christine Ranft" w:date="2021-03-02T08:55:00Z">
            <w:r w:rsidR="00A54EDB">
              <w:rPr>
                <w:rStyle w:val="articletitle"/>
              </w:rPr>
              <w:t>B</w:t>
            </w:r>
          </w:ins>
          <w:r w:rsidRPr="008D36DE">
            <w:rPr>
              <w:rStyle w:val="articletitle"/>
            </w:rPr>
            <w:t xml:space="preserve">ias </w:t>
          </w:r>
          <w:del w:id="321" w:author="Christine Ranft" w:date="2021-03-02T08:55:00Z">
            <w:r w:rsidRPr="008D36DE" w:rsidDel="00A54EDB">
              <w:rPr>
                <w:rStyle w:val="articletitle"/>
              </w:rPr>
              <w:delText>o</w:delText>
            </w:r>
          </w:del>
          <w:ins w:id="322" w:author="Christine Ranft" w:date="2021-03-02T08:55:00Z">
            <w:r w:rsidR="00A54EDB">
              <w:rPr>
                <w:rStyle w:val="articletitle"/>
              </w:rPr>
              <w:t>O</w:t>
            </w:r>
          </w:ins>
          <w:r w:rsidRPr="008D36DE">
            <w:rPr>
              <w:rStyle w:val="articletitle"/>
            </w:rPr>
            <w:t xml:space="preserve">riginating </w:t>
          </w:r>
          <w:del w:id="323" w:author="Christine Ranft" w:date="2021-03-02T08:55:00Z">
            <w:r w:rsidRPr="008D36DE" w:rsidDel="00A54EDB">
              <w:rPr>
                <w:rStyle w:val="articletitle"/>
              </w:rPr>
              <w:delText>f</w:delText>
            </w:r>
          </w:del>
          <w:ins w:id="324" w:author="Christine Ranft" w:date="2021-03-02T08:55:00Z">
            <w:r w:rsidR="00A54EDB">
              <w:rPr>
                <w:rStyle w:val="articletitle"/>
              </w:rPr>
              <w:t>F</w:t>
            </w:r>
          </w:ins>
          <w:r w:rsidRPr="008D36DE">
            <w:rPr>
              <w:rStyle w:val="articletitle"/>
            </w:rPr>
            <w:t xml:space="preserve">rom </w:t>
          </w:r>
          <w:ins w:id="325" w:author="Christine Ranft" w:date="2021-03-02T08:55:00Z">
            <w:r w:rsidR="00A54EDB">
              <w:rPr>
                <w:rStyle w:val="articletitle"/>
              </w:rPr>
              <w:t>S</w:t>
            </w:r>
          </w:ins>
          <w:del w:id="326" w:author="Christine Ranft" w:date="2021-03-02T08:55:00Z">
            <w:r w:rsidRPr="008D36DE" w:rsidDel="00A54EDB">
              <w:rPr>
                <w:rStyle w:val="articletitle"/>
              </w:rPr>
              <w:delText>s</w:delText>
            </w:r>
          </w:del>
          <w:r w:rsidRPr="008D36DE">
            <w:rPr>
              <w:rStyle w:val="articletitle"/>
            </w:rPr>
            <w:t xml:space="preserve">ingle-member </w:t>
          </w:r>
          <w:del w:id="327" w:author="Christine Ranft" w:date="2021-03-02T08:55:00Z">
            <w:r w:rsidRPr="008D36DE" w:rsidDel="00A54EDB">
              <w:rPr>
                <w:rStyle w:val="articletitle"/>
              </w:rPr>
              <w:delText>d</w:delText>
            </w:r>
          </w:del>
          <w:ins w:id="328" w:author="Christine Ranft" w:date="2021-03-02T08:55:00Z">
            <w:r w:rsidR="00A54EDB">
              <w:rPr>
                <w:rStyle w:val="articletitle"/>
              </w:rPr>
              <w:t>D</w:t>
            </w:r>
          </w:ins>
          <w:r w:rsidRPr="008D36DE">
            <w:rPr>
              <w:rStyle w:val="articletitle"/>
            </w:rPr>
            <w:t xml:space="preserve">istricts in </w:t>
          </w:r>
          <w:del w:id="329" w:author="Christine Ranft" w:date="2021-03-02T08:56:00Z">
            <w:r w:rsidRPr="008D36DE" w:rsidDel="00A54EDB">
              <w:rPr>
                <w:rStyle w:val="articletitle"/>
              </w:rPr>
              <w:lastRenderedPageBreak/>
              <w:delText>m</w:delText>
            </w:r>
          </w:del>
          <w:ins w:id="330" w:author="Christine Ranft" w:date="2021-03-02T08:56:00Z">
            <w:r w:rsidR="00A54EDB">
              <w:rPr>
                <w:rStyle w:val="articletitle"/>
              </w:rPr>
              <w:t>M</w:t>
            </w:r>
          </w:ins>
          <w:r w:rsidRPr="008D36DE">
            <w:rPr>
              <w:rStyle w:val="articletitle"/>
            </w:rPr>
            <w:t xml:space="preserve">ulti-party </w:t>
          </w:r>
          <w:del w:id="331" w:author="Christine Ranft" w:date="2021-03-02T08:56:00Z">
            <w:r w:rsidRPr="008D36DE" w:rsidDel="00A54EDB">
              <w:rPr>
                <w:rStyle w:val="articletitle"/>
              </w:rPr>
              <w:delText>s</w:delText>
            </w:r>
          </w:del>
          <w:ins w:id="332" w:author="Christine Ranft" w:date="2021-03-02T08:56:00Z">
            <w:r w:rsidR="00A54EDB">
              <w:rPr>
                <w:rStyle w:val="articletitle"/>
              </w:rPr>
              <w:t>S</w:t>
            </w:r>
          </w:ins>
          <w:r w:rsidRPr="008D36DE">
            <w:rPr>
              <w:rStyle w:val="articletitle"/>
            </w:rPr>
            <w:t xml:space="preserve">ystems: An </w:t>
          </w:r>
          <w:ins w:id="333" w:author="Christine Ranft" w:date="2021-03-02T08:56:00Z">
            <w:r w:rsidR="00A54EDB">
              <w:rPr>
                <w:rStyle w:val="articletitle"/>
              </w:rPr>
              <w:t>A</w:t>
            </w:r>
          </w:ins>
          <w:del w:id="334" w:author="Christine Ranft" w:date="2021-03-02T08:56:00Z">
            <w:r w:rsidRPr="008D36DE" w:rsidDel="00A54EDB">
              <w:rPr>
                <w:rStyle w:val="articletitle"/>
              </w:rPr>
              <w:delText>a</w:delText>
            </w:r>
          </w:del>
          <w:r w:rsidRPr="008D36DE">
            <w:rPr>
              <w:rStyle w:val="articletitle"/>
            </w:rPr>
            <w:t>pplication to Mexico</w:t>
          </w:r>
          <w:r w:rsidRPr="008D36DE">
            <w:rPr>
              <w:rStyle w:val="X"/>
            </w:rPr>
            <w:t>.</w:t>
          </w:r>
          <w:r w:rsidR="00DC285E" w:rsidRPr="008D36DE">
            <w:rPr>
              <w:rStyle w:val="X"/>
            </w:rPr>
            <w:t>”</w:t>
          </w:r>
        </w:sdtContent>
      </w:sdt>
      <w:r w:rsidRPr="008D36DE">
        <w:rPr>
          <w:rStyle w:val="X"/>
        </w:rPr>
        <w:t xml:space="preserve"> </w:t>
      </w:r>
      <w:r w:rsidRPr="008D36DE">
        <w:rPr>
          <w:rStyle w:val="journal-title"/>
          <w:i/>
        </w:rPr>
        <w:t>Political Geography</w:t>
      </w:r>
      <w:r w:rsidRPr="008D36DE">
        <w:rPr>
          <w:rStyle w:val="X"/>
        </w:rPr>
        <w:t xml:space="preserve"> </w:t>
      </w:r>
      <w:r w:rsidRPr="008D36DE">
        <w:rPr>
          <w:rStyle w:val="volume"/>
          <w:i/>
        </w:rPr>
        <w:t>57</w:t>
      </w:r>
      <w:r w:rsidR="00B85E7D" w:rsidRPr="008D36DE">
        <w:rPr>
          <w:rStyle w:val="X"/>
        </w:rPr>
        <w:t xml:space="preserve"> </w:t>
      </w:r>
      <w:r w:rsidRPr="008D36DE">
        <w:rPr>
          <w:rStyle w:val="X"/>
        </w:rPr>
        <w:t>(</w:t>
      </w:r>
      <w:r w:rsidRPr="008D36DE">
        <w:rPr>
          <w:rStyle w:val="pageextent"/>
        </w:rPr>
        <w:t>1)</w:t>
      </w:r>
      <w:del w:id="335" w:author="Christine Ranft" w:date="2021-03-01T15:52:00Z">
        <w:r w:rsidRPr="008D36DE" w:rsidDel="00960D63">
          <w:rPr>
            <w:rStyle w:val="pageextent"/>
          </w:rPr>
          <w:delText>:</w:delText>
        </w:r>
        <w:r w:rsidR="00B85E7D" w:rsidRPr="008D36DE" w:rsidDel="00960D63">
          <w:rPr>
            <w:rStyle w:val="pageextent"/>
          </w:rPr>
          <w:delText xml:space="preserve"> pp. </w:delText>
        </w:r>
      </w:del>
      <w:ins w:id="336" w:author="Christine Ranft" w:date="2021-03-01T15:52:00Z">
        <w:r w:rsidR="00960D63">
          <w:rPr>
            <w:rStyle w:val="pageextent"/>
          </w:rPr>
          <w:t xml:space="preserve">: </w:t>
        </w:r>
      </w:ins>
      <w:r w:rsidRPr="008D36DE">
        <w:rPr>
          <w:rStyle w:val="pageextent"/>
        </w:rPr>
        <w:t>1</w:t>
      </w:r>
      <w:r w:rsidRPr="008D36DE">
        <w:rPr>
          <w:rStyle w:val="X"/>
        </w:rPr>
        <w:t>–</w:t>
      </w:r>
      <w:r w:rsidRPr="008D36DE">
        <w:rPr>
          <w:rStyle w:val="pageextent"/>
        </w:rPr>
        <w:t>12</w:t>
      </w:r>
      <w:r w:rsidRPr="008D36DE">
        <w:rPr>
          <w:rStyle w:val="X"/>
        </w:rPr>
        <w:t>.</w:t>
      </w:r>
    </w:p>
    <w:p w14:paraId="3ADEA3CF" w14:textId="56F55363" w:rsidR="001C6991" w:rsidRPr="00CF491F" w:rsidRDefault="001C6991" w:rsidP="008D36DE">
      <w:pPr>
        <w:pStyle w:val="REFBKCH"/>
      </w:pPr>
      <w:bookmarkStart w:id="337" w:name="B29"/>
      <w:bookmarkEnd w:id="337"/>
      <w:r w:rsidRPr="008D36DE">
        <w:rPr>
          <w:rStyle w:val="surname"/>
        </w:rPr>
        <w:t>Molinar</w:t>
      </w:r>
      <w:r w:rsidRPr="00CF491F">
        <w:t xml:space="preserve">, </w:t>
      </w:r>
      <w:r w:rsidRPr="008D36DE">
        <w:rPr>
          <w:rStyle w:val="forename"/>
        </w:rPr>
        <w:t>Juan</w:t>
      </w:r>
      <w:r w:rsidRPr="008D36DE">
        <w:rPr>
          <w:rStyle w:val="X"/>
        </w:rPr>
        <w:t xml:space="preserve">. </w:t>
      </w:r>
      <w:r w:rsidRPr="008D36DE">
        <w:rPr>
          <w:rStyle w:val="SPidate"/>
        </w:rPr>
        <w:t>1991</w:t>
      </w:r>
      <w:r w:rsidRPr="008D36DE">
        <w:rPr>
          <w:rStyle w:val="X"/>
        </w:rPr>
        <w:t xml:space="preserve">. </w:t>
      </w:r>
      <w:sdt>
        <w:sdtPr>
          <w:rPr>
            <w:rStyle w:val="X"/>
          </w:rPr>
          <w:alias w:val="inline-quotes"/>
          <w:tag w:val="inline-quotes"/>
          <w:id w:val="957991404"/>
          <w:placeholder>
            <w:docPart w:val="D19952F93B844127B2173225F468EE62"/>
          </w:placeholder>
        </w:sdtPr>
        <w:sdtEndPr>
          <w:rPr>
            <w:rStyle w:val="X"/>
          </w:rPr>
        </w:sdtEndPr>
        <w:sdtContent>
          <w:r w:rsidR="00DC285E" w:rsidRPr="008D36DE">
            <w:rPr>
              <w:rStyle w:val="X"/>
            </w:rPr>
            <w:t>“</w:t>
          </w:r>
          <w:r w:rsidRPr="008D36DE">
            <w:rPr>
              <w:rStyle w:val="bookchaptertitle"/>
            </w:rPr>
            <w:t xml:space="preserve">El tiempo de la </w:t>
          </w:r>
          <w:r w:rsidR="00B85E7D" w:rsidRPr="008D36DE">
            <w:rPr>
              <w:rStyle w:val="bookchaptertitle"/>
            </w:rPr>
            <w:t>legitimidade</w:t>
          </w:r>
          <w:r w:rsidR="00B85E7D" w:rsidRPr="008D36DE">
            <w:rPr>
              <w:rStyle w:val="X"/>
            </w:rPr>
            <w:t>.</w:t>
          </w:r>
          <w:r w:rsidR="00DC285E" w:rsidRPr="008D36DE">
            <w:rPr>
              <w:rStyle w:val="X"/>
            </w:rPr>
            <w:t>”</w:t>
          </w:r>
        </w:sdtContent>
      </w:sdt>
      <w:r w:rsidRPr="008D36DE">
        <w:rPr>
          <w:rStyle w:val="X"/>
        </w:rPr>
        <w:t xml:space="preserve"> </w:t>
      </w:r>
      <w:r w:rsidR="00B85E7D" w:rsidRPr="008D36DE">
        <w:rPr>
          <w:rStyle w:val="SPibooktitle"/>
          <w:i/>
        </w:rPr>
        <w:t>E</w:t>
      </w:r>
      <w:r w:rsidRPr="008D36DE">
        <w:rPr>
          <w:rStyle w:val="SPibooktitle"/>
          <w:i/>
        </w:rPr>
        <w:t>lecciones, autoritarismo y democracia en México</w:t>
      </w:r>
      <w:r w:rsidRPr="008D36DE">
        <w:rPr>
          <w:rStyle w:val="X"/>
        </w:rPr>
        <w:t xml:space="preserve">. </w:t>
      </w:r>
      <w:r w:rsidRPr="008D36DE">
        <w:rPr>
          <w:rStyle w:val="placeofpub"/>
        </w:rPr>
        <w:t>Mexico City</w:t>
      </w:r>
      <w:r w:rsidRPr="008D36DE">
        <w:rPr>
          <w:rStyle w:val="X"/>
        </w:rPr>
        <w:t xml:space="preserve">: </w:t>
      </w:r>
      <w:r w:rsidRPr="008D36DE">
        <w:rPr>
          <w:rStyle w:val="publisher"/>
        </w:rPr>
        <w:t>Cal y arena</w:t>
      </w:r>
      <w:r w:rsidRPr="008D36DE">
        <w:rPr>
          <w:rStyle w:val="X"/>
        </w:rPr>
        <w:t>.</w:t>
      </w:r>
    </w:p>
    <w:p w14:paraId="305759A7" w14:textId="45C0C134" w:rsidR="001C6991" w:rsidRPr="00CF491F" w:rsidRDefault="001C6991" w:rsidP="008D36DE">
      <w:pPr>
        <w:pStyle w:val="REFBK"/>
      </w:pPr>
      <w:bookmarkStart w:id="338" w:name="B30"/>
      <w:bookmarkEnd w:id="338"/>
      <w:r w:rsidRPr="008D36DE">
        <w:rPr>
          <w:rStyle w:val="surname"/>
        </w:rPr>
        <w:t>Moreno</w:t>
      </w:r>
      <w:r w:rsidRPr="00CF491F">
        <w:t xml:space="preserve">, </w:t>
      </w:r>
      <w:r w:rsidRPr="008D36DE">
        <w:rPr>
          <w:rStyle w:val="forename"/>
        </w:rPr>
        <w:t>Alejandro</w:t>
      </w:r>
      <w:r w:rsidRPr="008D36DE">
        <w:rPr>
          <w:rStyle w:val="X"/>
        </w:rPr>
        <w:t xml:space="preserve">. </w:t>
      </w:r>
      <w:r w:rsidRPr="008D36DE">
        <w:rPr>
          <w:rStyle w:val="SPidate"/>
        </w:rPr>
        <w:t>2009</w:t>
      </w:r>
      <w:r w:rsidRPr="008D36DE">
        <w:rPr>
          <w:rStyle w:val="X"/>
        </w:rPr>
        <w:t xml:space="preserve">. </w:t>
      </w:r>
      <w:r w:rsidRPr="008D36DE">
        <w:rPr>
          <w:rStyle w:val="SPibooktitle"/>
          <w:i/>
        </w:rPr>
        <w:t>La decisión electoral: votantes, partidos y democracia en México</w:t>
      </w:r>
      <w:r w:rsidRPr="008D36DE">
        <w:rPr>
          <w:rStyle w:val="X"/>
          <w:i/>
        </w:rPr>
        <w:t xml:space="preserve">. </w:t>
      </w:r>
      <w:r w:rsidRPr="008D36DE">
        <w:rPr>
          <w:rStyle w:val="placeofpub"/>
        </w:rPr>
        <w:t>Mexico</w:t>
      </w:r>
      <w:r w:rsidR="00BB288A" w:rsidRPr="008D36DE">
        <w:rPr>
          <w:rStyle w:val="placeofpub"/>
        </w:rPr>
        <w:t>, D</w:t>
      </w:r>
      <w:del w:id="339" w:author="Christine Ranft" w:date="2021-03-02T08:56:00Z">
        <w:r w:rsidR="00BB288A" w:rsidRPr="008D36DE" w:rsidDel="00A54EDB">
          <w:rPr>
            <w:rStyle w:val="placeofpub"/>
          </w:rPr>
          <w:delText>.</w:delText>
        </w:r>
      </w:del>
      <w:r w:rsidR="00BB288A" w:rsidRPr="008D36DE">
        <w:rPr>
          <w:rStyle w:val="placeofpub"/>
        </w:rPr>
        <w:t>F</w:t>
      </w:r>
      <w:del w:id="340" w:author="Christine Ranft" w:date="2021-03-02T08:56:00Z">
        <w:r w:rsidR="00BB288A" w:rsidRPr="008D36DE" w:rsidDel="00A54EDB">
          <w:rPr>
            <w:rStyle w:val="placeofpub"/>
          </w:rPr>
          <w:delText>.</w:delText>
        </w:r>
      </w:del>
      <w:r w:rsidR="00BB288A" w:rsidRPr="008D36DE">
        <w:rPr>
          <w:rStyle w:val="X"/>
        </w:rPr>
        <w:t xml:space="preserve">: </w:t>
      </w:r>
      <w:r w:rsidR="00BB288A" w:rsidRPr="008D36DE">
        <w:rPr>
          <w:rStyle w:val="publisher"/>
        </w:rPr>
        <w:t xml:space="preserve">Estados Unidos Mexicanos, </w:t>
      </w:r>
      <w:del w:id="341" w:author="Christine Ranft" w:date="2021-03-01T12:26:00Z">
        <w:r w:rsidR="00BB288A" w:rsidRPr="00A54EDB" w:rsidDel="001B639E">
          <w:rPr>
            <w:rStyle w:val="publisher"/>
          </w:rPr>
          <w:delText xml:space="preserve">Cámara </w:delText>
        </w:r>
        <w:r w:rsidR="00242069" w:rsidRPr="00A54EDB" w:rsidDel="001B639E">
          <w:rPr>
            <w:rStyle w:val="publisher"/>
          </w:rPr>
          <w:delText>de Diputados</w:delText>
        </w:r>
      </w:del>
      <w:ins w:id="342" w:author="Christine Ranft" w:date="2021-03-01T12:26:00Z">
        <w:r w:rsidR="001B639E" w:rsidRPr="00A54EDB">
          <w:rPr>
            <w:rStyle w:val="publisher"/>
          </w:rPr>
          <w:t>Cámara de Diputados</w:t>
        </w:r>
      </w:ins>
      <w:r w:rsidR="00242069" w:rsidRPr="008D36DE">
        <w:rPr>
          <w:rStyle w:val="publisher"/>
        </w:rPr>
        <w:t>, LX Legislatura</w:t>
      </w:r>
      <w:r w:rsidRPr="008D36DE">
        <w:rPr>
          <w:rStyle w:val="X"/>
        </w:rPr>
        <w:t>.</w:t>
      </w:r>
    </w:p>
    <w:p w14:paraId="6D056992" w14:textId="5AD2F661" w:rsidR="001C6991" w:rsidRPr="00CF491F" w:rsidRDefault="001C6991" w:rsidP="008D36DE">
      <w:pPr>
        <w:pStyle w:val="REFLINK"/>
      </w:pPr>
      <w:bookmarkStart w:id="343" w:name="B31"/>
      <w:bookmarkEnd w:id="343"/>
      <w:r w:rsidRPr="008D36DE">
        <w:rPr>
          <w:rStyle w:val="surname"/>
        </w:rPr>
        <w:t>Orgánica</w:t>
      </w:r>
      <w:r w:rsidRPr="008D36DE">
        <w:rPr>
          <w:rStyle w:val="X"/>
        </w:rPr>
        <w:t xml:space="preserve">. </w:t>
      </w:r>
      <w:r w:rsidRPr="008D36DE">
        <w:rPr>
          <w:rStyle w:val="SPidate"/>
        </w:rPr>
        <w:t>2019</w:t>
      </w:r>
      <w:r w:rsidRPr="008D36DE">
        <w:rPr>
          <w:rStyle w:val="X"/>
        </w:rPr>
        <w:t xml:space="preserve">. </w:t>
      </w:r>
      <w:sdt>
        <w:sdtPr>
          <w:rPr>
            <w:rStyle w:val="X"/>
          </w:rPr>
          <w:alias w:val="inline-quotes"/>
          <w:tag w:val="inline-quotes"/>
          <w:id w:val="1253932441"/>
          <w:placeholder>
            <w:docPart w:val="2DBEC0F300C54F6EA24A04D409DFDBB1"/>
          </w:placeholder>
        </w:sdtPr>
        <w:sdtEndPr>
          <w:rPr>
            <w:rStyle w:val="miss"/>
          </w:rPr>
        </w:sdtEndPr>
        <w:sdtContent>
          <w:r w:rsidR="00DC285E" w:rsidRPr="008D36DE">
            <w:rPr>
              <w:rStyle w:val="miss"/>
            </w:rPr>
            <w:t>“</w:t>
          </w:r>
          <w:r w:rsidRPr="008D36DE">
            <w:rPr>
              <w:rStyle w:val="miss"/>
            </w:rPr>
            <w:t>Ley Orgánica del Congreso de los Estados Unidos Mexicanos (last modified 8 May 2019).</w:t>
          </w:r>
          <w:r w:rsidR="00DC285E" w:rsidRPr="008D36DE">
            <w:rPr>
              <w:rStyle w:val="miss"/>
            </w:rPr>
            <w:t>”</w:t>
          </w:r>
        </w:sdtContent>
      </w:sdt>
      <w:r w:rsidRPr="008D36DE">
        <w:rPr>
          <w:rStyle w:val="miss"/>
        </w:rPr>
        <w:t xml:space="preserve"> Secretaría de Servicios Parlamentarios</w:t>
      </w:r>
      <w:r w:rsidRPr="008D36DE">
        <w:rPr>
          <w:rStyle w:val="X"/>
        </w:rPr>
        <w:t xml:space="preserve"> </w:t>
      </w:r>
      <w:hyperlink r:id="rId14" w:history="1">
        <w:r w:rsidR="00A320EE" w:rsidRPr="008D36DE">
          <w:rPr>
            <w:rStyle w:val="weblink"/>
            <w:color w:val="666699"/>
            <w:u w:val="single"/>
          </w:rPr>
          <w:t>http://www.diputados.gob.mx/LeyesBiblio/marco.htm</w:t>
        </w:r>
      </w:hyperlink>
      <w:r w:rsidRPr="008D36DE">
        <w:rPr>
          <w:rStyle w:val="weblink"/>
        </w:rPr>
        <w:t xml:space="preserve"> (visited</w:t>
      </w:r>
      <w:del w:id="344" w:author="Christine Ranft" w:date="2021-03-02T08:56:00Z">
        <w:r w:rsidRPr="008D36DE" w:rsidDel="00A54EDB">
          <w:rPr>
            <w:rStyle w:val="weblink"/>
          </w:rPr>
          <w:delText xml:space="preserve"> 10</w:delText>
        </w:r>
      </w:del>
      <w:r w:rsidRPr="008D36DE">
        <w:rPr>
          <w:rStyle w:val="weblink"/>
        </w:rPr>
        <w:t xml:space="preserve"> Jun</w:t>
      </w:r>
      <w:ins w:id="345" w:author="Christine Ranft" w:date="2021-03-02T08:56:00Z">
        <w:r w:rsidR="00A54EDB">
          <w:rPr>
            <w:rStyle w:val="weblink"/>
          </w:rPr>
          <w:t>e</w:t>
        </w:r>
      </w:ins>
      <w:del w:id="346" w:author="Christine Ranft" w:date="2021-03-02T08:56:00Z">
        <w:r w:rsidRPr="008D36DE" w:rsidDel="00A54EDB">
          <w:rPr>
            <w:rStyle w:val="weblink"/>
          </w:rPr>
          <w:delText>.</w:delText>
        </w:r>
      </w:del>
      <w:r w:rsidRPr="008D36DE">
        <w:rPr>
          <w:rStyle w:val="weblink"/>
        </w:rPr>
        <w:t xml:space="preserve"> </w:t>
      </w:r>
      <w:ins w:id="347" w:author="Christine Ranft" w:date="2021-03-02T08:57:00Z">
        <w:r w:rsidR="00A54EDB">
          <w:rPr>
            <w:rStyle w:val="weblink"/>
          </w:rPr>
          <w:t xml:space="preserve">10, </w:t>
        </w:r>
      </w:ins>
      <w:r w:rsidRPr="008D36DE">
        <w:rPr>
          <w:rStyle w:val="weblink"/>
        </w:rPr>
        <w:t>2020)</w:t>
      </w:r>
      <w:r w:rsidRPr="008D36DE">
        <w:rPr>
          <w:rStyle w:val="X"/>
        </w:rPr>
        <w:t>.</w:t>
      </w:r>
    </w:p>
    <w:p w14:paraId="12C9CBD3" w14:textId="2459B064" w:rsidR="001C6991" w:rsidRPr="00CF491F" w:rsidRDefault="001C6991" w:rsidP="008D36DE">
      <w:pPr>
        <w:pStyle w:val="REFJART"/>
      </w:pPr>
      <w:bookmarkStart w:id="348" w:name="B32"/>
      <w:bookmarkEnd w:id="348"/>
      <w:r w:rsidRPr="008D36DE">
        <w:rPr>
          <w:rStyle w:val="surname"/>
        </w:rPr>
        <w:t>Piscopo</w:t>
      </w:r>
      <w:r w:rsidRPr="00CF491F">
        <w:t xml:space="preserve">, </w:t>
      </w:r>
      <w:r w:rsidRPr="008D36DE">
        <w:rPr>
          <w:rStyle w:val="forename"/>
        </w:rPr>
        <w:t>Jennifer M.</w:t>
      </w:r>
      <w:r w:rsidRPr="008D36DE">
        <w:rPr>
          <w:rStyle w:val="X"/>
        </w:rPr>
        <w:t xml:space="preserve"> </w:t>
      </w:r>
      <w:r w:rsidRPr="008D36DE">
        <w:rPr>
          <w:rStyle w:val="SPidate"/>
        </w:rPr>
        <w:t>2016</w:t>
      </w:r>
      <w:r w:rsidRPr="008D36DE">
        <w:rPr>
          <w:rStyle w:val="X"/>
        </w:rPr>
        <w:t xml:space="preserve">. </w:t>
      </w:r>
      <w:sdt>
        <w:sdtPr>
          <w:rPr>
            <w:rStyle w:val="X"/>
          </w:rPr>
          <w:alias w:val="inline-quotes"/>
          <w:tag w:val="inline-quotes"/>
          <w:id w:val="897870995"/>
          <w:placeholder>
            <w:docPart w:val="DEA7F82428954FB982CA748109621771"/>
          </w:placeholder>
        </w:sdtPr>
        <w:sdtEndPr>
          <w:rPr>
            <w:rStyle w:val="X"/>
          </w:rPr>
        </w:sdtEndPr>
        <w:sdtContent>
          <w:r w:rsidR="00DC285E" w:rsidRPr="008D36DE">
            <w:rPr>
              <w:rStyle w:val="X"/>
            </w:rPr>
            <w:t>“</w:t>
          </w:r>
          <w:r w:rsidRPr="008D36DE">
            <w:rPr>
              <w:rStyle w:val="articletitle"/>
            </w:rPr>
            <w:t>When Informality Advantages Women: Quota Networks, Electoral Rules and Candidate Selection in Mexico</w:t>
          </w:r>
          <w:r w:rsidRPr="008D36DE">
            <w:rPr>
              <w:rStyle w:val="X"/>
            </w:rPr>
            <w:t>.</w:t>
          </w:r>
          <w:r w:rsidR="00DC285E" w:rsidRPr="008D36DE">
            <w:rPr>
              <w:rStyle w:val="X"/>
            </w:rPr>
            <w:t>”</w:t>
          </w:r>
        </w:sdtContent>
      </w:sdt>
      <w:r w:rsidRPr="008D36DE">
        <w:rPr>
          <w:rStyle w:val="X"/>
        </w:rPr>
        <w:t xml:space="preserve"> </w:t>
      </w:r>
      <w:r w:rsidRPr="008D36DE">
        <w:rPr>
          <w:rStyle w:val="journal-title"/>
          <w:i/>
        </w:rPr>
        <w:t>Government and Opposition</w:t>
      </w:r>
      <w:r w:rsidRPr="008D36DE">
        <w:rPr>
          <w:rStyle w:val="X"/>
        </w:rPr>
        <w:t xml:space="preserve"> </w:t>
      </w:r>
      <w:r w:rsidRPr="008D36DE">
        <w:rPr>
          <w:rStyle w:val="volume"/>
          <w:i/>
        </w:rPr>
        <w:t>51</w:t>
      </w:r>
      <w:r w:rsidR="003A40B9" w:rsidRPr="008D36DE">
        <w:rPr>
          <w:rStyle w:val="X"/>
        </w:rPr>
        <w:t xml:space="preserve"> </w:t>
      </w:r>
      <w:r w:rsidRPr="008D36DE">
        <w:rPr>
          <w:rStyle w:val="X"/>
        </w:rPr>
        <w:t>(</w:t>
      </w:r>
      <w:r w:rsidRPr="008D36DE">
        <w:rPr>
          <w:rStyle w:val="Issueno"/>
        </w:rPr>
        <w:t>3</w:t>
      </w:r>
      <w:r w:rsidRPr="008D36DE">
        <w:rPr>
          <w:rStyle w:val="X"/>
        </w:rPr>
        <w:t>)</w:t>
      </w:r>
      <w:del w:id="349" w:author="Christine Ranft" w:date="2021-03-01T15:52:00Z">
        <w:r w:rsidRPr="008D36DE" w:rsidDel="00960D63">
          <w:rPr>
            <w:rStyle w:val="X"/>
          </w:rPr>
          <w:delText>:</w:delText>
        </w:r>
        <w:r w:rsidR="003A40B9" w:rsidRPr="008D36DE" w:rsidDel="00960D63">
          <w:rPr>
            <w:rStyle w:val="X"/>
          </w:rPr>
          <w:delText xml:space="preserve"> pp. </w:delText>
        </w:r>
      </w:del>
      <w:ins w:id="350" w:author="Christine Ranft" w:date="2021-03-01T15:52:00Z">
        <w:r w:rsidR="00960D63">
          <w:rPr>
            <w:rStyle w:val="X"/>
          </w:rPr>
          <w:t xml:space="preserve">: </w:t>
        </w:r>
      </w:ins>
      <w:r w:rsidRPr="008D36DE">
        <w:rPr>
          <w:rStyle w:val="pageextent"/>
        </w:rPr>
        <w:t>487</w:t>
      </w:r>
      <w:r w:rsidRPr="008D36DE">
        <w:rPr>
          <w:rStyle w:val="X"/>
        </w:rPr>
        <w:t>–</w:t>
      </w:r>
      <w:r w:rsidRPr="008D36DE">
        <w:rPr>
          <w:rStyle w:val="pageextent"/>
        </w:rPr>
        <w:t>–512</w:t>
      </w:r>
      <w:r w:rsidRPr="008D36DE">
        <w:rPr>
          <w:rStyle w:val="X"/>
        </w:rPr>
        <w:t>.</w:t>
      </w:r>
    </w:p>
    <w:p w14:paraId="414A7245" w14:textId="522368DD" w:rsidR="001C6991" w:rsidRPr="00CF491F" w:rsidRDefault="001C6991" w:rsidP="008D36DE">
      <w:pPr>
        <w:pStyle w:val="REFBK"/>
      </w:pPr>
      <w:bookmarkStart w:id="351" w:name="B33"/>
      <w:bookmarkEnd w:id="351"/>
      <w:r w:rsidRPr="008D36DE">
        <w:rPr>
          <w:rStyle w:val="surname"/>
        </w:rPr>
        <w:t>Poiré</w:t>
      </w:r>
      <w:r w:rsidRPr="008D36DE">
        <w:t xml:space="preserve">, </w:t>
      </w:r>
      <w:r w:rsidRPr="008D36DE">
        <w:rPr>
          <w:rStyle w:val="forename"/>
        </w:rPr>
        <w:t>Alejandro</w:t>
      </w:r>
      <w:r w:rsidRPr="008D36DE">
        <w:rPr>
          <w:rStyle w:val="X"/>
        </w:rPr>
        <w:t xml:space="preserve">. </w:t>
      </w:r>
      <w:r w:rsidRPr="008D36DE">
        <w:rPr>
          <w:rStyle w:val="SPidate"/>
        </w:rPr>
        <w:t>2002</w:t>
      </w:r>
      <w:r w:rsidRPr="008D36DE">
        <w:rPr>
          <w:rStyle w:val="X"/>
        </w:rPr>
        <w:t xml:space="preserve">. </w:t>
      </w:r>
      <w:ins w:id="352" w:author="Christine Ranft" w:date="2021-03-02T08:57:00Z">
        <w:r w:rsidR="00A54EDB">
          <w:rPr>
            <w:rStyle w:val="X"/>
          </w:rPr>
          <w:t>“</w:t>
        </w:r>
      </w:ins>
      <w:r w:rsidRPr="008D36DE">
        <w:rPr>
          <w:rStyle w:val="SPibooktitle"/>
        </w:rPr>
        <w:t xml:space="preserve">Bounded </w:t>
      </w:r>
      <w:del w:id="353" w:author="Christine Ranft" w:date="2021-03-02T08:57:00Z">
        <w:r w:rsidRPr="008D36DE" w:rsidDel="00A54EDB">
          <w:rPr>
            <w:rStyle w:val="SPibooktitle"/>
          </w:rPr>
          <w:delText>a</w:delText>
        </w:r>
      </w:del>
      <w:ins w:id="354" w:author="Christine Ranft" w:date="2021-03-02T08:57:00Z">
        <w:r w:rsidR="00A54EDB">
          <w:rPr>
            <w:rStyle w:val="SPibooktitle"/>
          </w:rPr>
          <w:t>A</w:t>
        </w:r>
      </w:ins>
      <w:r w:rsidRPr="008D36DE">
        <w:rPr>
          <w:rStyle w:val="SPibooktitle"/>
        </w:rPr>
        <w:t xml:space="preserve">mbitions. Party </w:t>
      </w:r>
      <w:del w:id="355" w:author="Christine Ranft" w:date="2021-03-02T08:57:00Z">
        <w:r w:rsidRPr="008D36DE" w:rsidDel="00A54EDB">
          <w:rPr>
            <w:rStyle w:val="SPibooktitle"/>
          </w:rPr>
          <w:delText>n</w:delText>
        </w:r>
      </w:del>
      <w:ins w:id="356" w:author="Christine Ranft" w:date="2021-03-02T08:57:00Z">
        <w:r w:rsidR="00A54EDB">
          <w:rPr>
            <w:rStyle w:val="SPibooktitle"/>
          </w:rPr>
          <w:t>N</w:t>
        </w:r>
      </w:ins>
      <w:r w:rsidRPr="008D36DE">
        <w:rPr>
          <w:rStyle w:val="SPibooktitle"/>
        </w:rPr>
        <w:t xml:space="preserve">ominations, </w:t>
      </w:r>
      <w:ins w:id="357" w:author="Christine Ranft" w:date="2021-03-02T08:57:00Z">
        <w:r w:rsidR="00A54EDB">
          <w:rPr>
            <w:rStyle w:val="SPibooktitle"/>
          </w:rPr>
          <w:t>D</w:t>
        </w:r>
      </w:ins>
      <w:del w:id="358" w:author="Christine Ranft" w:date="2021-03-02T08:57:00Z">
        <w:r w:rsidRPr="008D36DE" w:rsidDel="00A54EDB">
          <w:rPr>
            <w:rStyle w:val="SPibooktitle"/>
          </w:rPr>
          <w:delText>d</w:delText>
        </w:r>
      </w:del>
      <w:r w:rsidRPr="008D36DE">
        <w:rPr>
          <w:rStyle w:val="SPibooktitle"/>
        </w:rPr>
        <w:t xml:space="preserve">iscipline, and </w:t>
      </w:r>
      <w:del w:id="359" w:author="Christine Ranft" w:date="2021-03-02T08:57:00Z">
        <w:r w:rsidRPr="008D36DE" w:rsidDel="00A54EDB">
          <w:rPr>
            <w:rStyle w:val="SPibooktitle"/>
          </w:rPr>
          <w:delText>d</w:delText>
        </w:r>
      </w:del>
      <w:ins w:id="360" w:author="Christine Ranft" w:date="2021-03-02T08:57:00Z">
        <w:r w:rsidR="00A54EDB">
          <w:rPr>
            <w:rStyle w:val="SPibooktitle"/>
          </w:rPr>
          <w:t>D</w:t>
        </w:r>
      </w:ins>
      <w:r w:rsidRPr="008D36DE">
        <w:rPr>
          <w:rStyle w:val="SPibooktitle"/>
        </w:rPr>
        <w:t>efection: Mexico</w:t>
      </w:r>
      <w:r w:rsidR="00CF491F" w:rsidRPr="008D36DE">
        <w:rPr>
          <w:rStyle w:val="SPibooktitle"/>
          <w:highlight w:val="yellow"/>
        </w:rPr>
        <w:t>’</w:t>
      </w:r>
      <w:r w:rsidRPr="008D36DE">
        <w:rPr>
          <w:rStyle w:val="SPibooktitle"/>
        </w:rPr>
        <w:t xml:space="preserve">s PRI in </w:t>
      </w:r>
      <w:del w:id="361" w:author="Christine Ranft" w:date="2021-03-02T08:57:00Z">
        <w:r w:rsidRPr="008D36DE" w:rsidDel="00A54EDB">
          <w:rPr>
            <w:rStyle w:val="SPibooktitle"/>
          </w:rPr>
          <w:delText>c</w:delText>
        </w:r>
      </w:del>
      <w:ins w:id="362" w:author="Christine Ranft" w:date="2021-03-02T08:57:00Z">
        <w:r w:rsidR="00A54EDB">
          <w:rPr>
            <w:rStyle w:val="SPibooktitle"/>
          </w:rPr>
          <w:t>C</w:t>
        </w:r>
      </w:ins>
      <w:r w:rsidRPr="008D36DE">
        <w:rPr>
          <w:rStyle w:val="SPibooktitle"/>
        </w:rPr>
        <w:t xml:space="preserve">omparative </w:t>
      </w:r>
      <w:del w:id="363" w:author="Christine Ranft" w:date="2021-03-02T08:57:00Z">
        <w:r w:rsidRPr="008D36DE" w:rsidDel="00A54EDB">
          <w:rPr>
            <w:rStyle w:val="SPibooktitle"/>
          </w:rPr>
          <w:delText>p</w:delText>
        </w:r>
      </w:del>
      <w:ins w:id="364" w:author="Christine Ranft" w:date="2021-03-02T08:57:00Z">
        <w:r w:rsidR="00A54EDB">
          <w:rPr>
            <w:rStyle w:val="SPibooktitle"/>
          </w:rPr>
          <w:t>P</w:t>
        </w:r>
      </w:ins>
      <w:r w:rsidRPr="008D36DE">
        <w:rPr>
          <w:rStyle w:val="SPibooktitle"/>
        </w:rPr>
        <w:t>erspective</w:t>
      </w:r>
      <w:r w:rsidR="00785B66" w:rsidRPr="008D36DE">
        <w:rPr>
          <w:rStyle w:val="SPibooktitle"/>
        </w:rPr>
        <w:t>.</w:t>
      </w:r>
      <w:ins w:id="365" w:author="Christine Ranft" w:date="2021-03-02T08:57:00Z">
        <w:r w:rsidR="00A54EDB">
          <w:rPr>
            <w:rStyle w:val="SPibooktitle"/>
          </w:rPr>
          <w:t>”</w:t>
        </w:r>
      </w:ins>
      <w:r w:rsidRPr="008D36DE">
        <w:rPr>
          <w:rStyle w:val="SPibooktitle"/>
        </w:rPr>
        <w:t xml:space="preserve"> PhD thesis</w:t>
      </w:r>
      <w:ins w:id="366" w:author="Christine Ranft" w:date="2021-03-02T08:57:00Z">
        <w:r w:rsidR="00A54EDB">
          <w:rPr>
            <w:rStyle w:val="SPibooktitle"/>
          </w:rPr>
          <w:t>,</w:t>
        </w:r>
      </w:ins>
      <w:r w:rsidRPr="008D36DE">
        <w:rPr>
          <w:rStyle w:val="SPibooktitle"/>
        </w:rPr>
        <w:t xml:space="preserve"> Dep</w:t>
      </w:r>
      <w:r w:rsidR="00785B66" w:rsidRPr="008D36DE">
        <w:rPr>
          <w:rStyle w:val="SPibooktitle"/>
        </w:rPr>
        <w:t>artment</w:t>
      </w:r>
      <w:r w:rsidRPr="008D36DE">
        <w:rPr>
          <w:rStyle w:val="SPibooktitle"/>
        </w:rPr>
        <w:t xml:space="preserve"> of Government</w:t>
      </w:r>
      <w:r w:rsidRPr="008D36DE">
        <w:rPr>
          <w:rStyle w:val="X"/>
        </w:rPr>
        <w:t xml:space="preserve">, </w:t>
      </w:r>
      <w:r w:rsidRPr="008D36DE">
        <w:rPr>
          <w:rStyle w:val="publisher"/>
        </w:rPr>
        <w:t>Harvard University</w:t>
      </w:r>
      <w:r w:rsidRPr="008D36DE">
        <w:rPr>
          <w:rStyle w:val="X"/>
        </w:rPr>
        <w:t>.</w:t>
      </w:r>
    </w:p>
    <w:p w14:paraId="29E0F8E5" w14:textId="7B5AE654" w:rsidR="001C6991" w:rsidRPr="00CF491F" w:rsidRDefault="001C6991" w:rsidP="008D36DE">
      <w:pPr>
        <w:pStyle w:val="REFBK"/>
      </w:pPr>
      <w:bookmarkStart w:id="367" w:name="B34"/>
      <w:bookmarkEnd w:id="367"/>
      <w:r w:rsidRPr="008D36DE">
        <w:rPr>
          <w:rStyle w:val="surname"/>
        </w:rPr>
        <w:t>Prata</w:t>
      </w:r>
      <w:r w:rsidRPr="00CF491F">
        <w:t xml:space="preserve">, </w:t>
      </w:r>
      <w:r w:rsidRPr="008D36DE">
        <w:rPr>
          <w:rStyle w:val="forename"/>
        </w:rPr>
        <w:t>Adriana</w:t>
      </w:r>
      <w:r w:rsidRPr="008D36DE">
        <w:rPr>
          <w:rStyle w:val="X"/>
        </w:rPr>
        <w:t xml:space="preserve">. </w:t>
      </w:r>
      <w:r w:rsidRPr="008D36DE">
        <w:rPr>
          <w:rStyle w:val="SPidate"/>
        </w:rPr>
        <w:t>2001</w:t>
      </w:r>
      <w:r w:rsidRPr="008D36DE">
        <w:rPr>
          <w:rStyle w:val="X"/>
        </w:rPr>
        <w:t xml:space="preserve">. </w:t>
      </w:r>
      <w:r w:rsidRPr="008D36DE">
        <w:rPr>
          <w:rStyle w:val="SPibooktitle"/>
          <w:i/>
        </w:rPr>
        <w:t>A Study of Party Discipline and Agenda Control in National Legislatures</w:t>
      </w:r>
      <w:r w:rsidR="00785B66" w:rsidRPr="008D36DE">
        <w:rPr>
          <w:rStyle w:val="X"/>
        </w:rPr>
        <w:t>.</w:t>
      </w:r>
      <w:r w:rsidRPr="008D36DE">
        <w:rPr>
          <w:rStyle w:val="X"/>
        </w:rPr>
        <w:t xml:space="preserve"> </w:t>
      </w:r>
      <w:r w:rsidRPr="008D36DE">
        <w:rPr>
          <w:rStyle w:val="publisher"/>
        </w:rPr>
        <w:t xml:space="preserve">PhD </w:t>
      </w:r>
      <w:r w:rsidR="004062C1" w:rsidRPr="008D36DE">
        <w:rPr>
          <w:rStyle w:val="publisher"/>
        </w:rPr>
        <w:t>Dissertation. University of California at</w:t>
      </w:r>
      <w:r w:rsidRPr="008D36DE">
        <w:rPr>
          <w:rStyle w:val="publisher"/>
        </w:rPr>
        <w:t xml:space="preserve"> San Diego</w:t>
      </w:r>
      <w:r w:rsidRPr="008D36DE">
        <w:rPr>
          <w:rStyle w:val="X"/>
        </w:rPr>
        <w:t>.</w:t>
      </w:r>
    </w:p>
    <w:p w14:paraId="7CA67791" w14:textId="118974B0" w:rsidR="001C6991" w:rsidRPr="00CF491F" w:rsidRDefault="001C6991" w:rsidP="008D36DE">
      <w:pPr>
        <w:pStyle w:val="REFBK"/>
      </w:pPr>
      <w:bookmarkStart w:id="368" w:name="B35"/>
      <w:bookmarkEnd w:id="368"/>
      <w:r w:rsidRPr="008D36DE">
        <w:rPr>
          <w:rStyle w:val="surname"/>
        </w:rPr>
        <w:t>Proksch</w:t>
      </w:r>
      <w:r w:rsidRPr="00CF491F">
        <w:t xml:space="preserve">, </w:t>
      </w:r>
      <w:r w:rsidRPr="008D36DE">
        <w:rPr>
          <w:rStyle w:val="forename"/>
        </w:rPr>
        <w:t>Sven-Oliver</w:t>
      </w:r>
      <w:r w:rsidR="00785B66" w:rsidRPr="008D36DE">
        <w:rPr>
          <w:rStyle w:val="X"/>
        </w:rPr>
        <w:t>,</w:t>
      </w:r>
      <w:r w:rsidRPr="008D36DE">
        <w:rPr>
          <w:rStyle w:val="X"/>
        </w:rPr>
        <w:t xml:space="preserve"> and </w:t>
      </w:r>
      <w:r w:rsidRPr="008D36DE">
        <w:rPr>
          <w:rStyle w:val="forename"/>
        </w:rPr>
        <w:t xml:space="preserve">Jonathan B. </w:t>
      </w:r>
      <w:r w:rsidRPr="008D36DE">
        <w:rPr>
          <w:rStyle w:val="surname"/>
        </w:rPr>
        <w:t>Slapin</w:t>
      </w:r>
      <w:r w:rsidRPr="008D36DE">
        <w:rPr>
          <w:rStyle w:val="X"/>
        </w:rPr>
        <w:t xml:space="preserve">. </w:t>
      </w:r>
      <w:r w:rsidRPr="008D36DE">
        <w:rPr>
          <w:rStyle w:val="SPidate"/>
        </w:rPr>
        <w:t>2015</w:t>
      </w:r>
      <w:r w:rsidRPr="008D36DE">
        <w:rPr>
          <w:rStyle w:val="X"/>
        </w:rPr>
        <w:t xml:space="preserve">. </w:t>
      </w:r>
      <w:r w:rsidRPr="008D36DE">
        <w:rPr>
          <w:rStyle w:val="SPibooktitle"/>
          <w:i/>
        </w:rPr>
        <w:t>The Politics of Parliamentary Debate: Parties, Rebels and Representation</w:t>
      </w:r>
      <w:r w:rsidRPr="008D36DE">
        <w:rPr>
          <w:rStyle w:val="X"/>
          <w:i/>
        </w:rPr>
        <w:t xml:space="preserve">. </w:t>
      </w:r>
      <w:r w:rsidRPr="008D36DE">
        <w:rPr>
          <w:rStyle w:val="placeofpub"/>
        </w:rPr>
        <w:t>Cambridge</w:t>
      </w:r>
      <w:r w:rsidR="00785B66" w:rsidRPr="008D36DE">
        <w:rPr>
          <w:rStyle w:val="X"/>
        </w:rPr>
        <w:t xml:space="preserve">: </w:t>
      </w:r>
      <w:r w:rsidR="00785B66" w:rsidRPr="008D36DE">
        <w:rPr>
          <w:rStyle w:val="publisher"/>
        </w:rPr>
        <w:t>Cambridge</w:t>
      </w:r>
      <w:r w:rsidRPr="008D36DE">
        <w:rPr>
          <w:rStyle w:val="publisher"/>
        </w:rPr>
        <w:t xml:space="preserve"> University Press</w:t>
      </w:r>
      <w:r w:rsidRPr="008D36DE">
        <w:rPr>
          <w:rStyle w:val="X"/>
        </w:rPr>
        <w:t>.</w:t>
      </w:r>
    </w:p>
    <w:p w14:paraId="29FF810B" w14:textId="16DA21DF" w:rsidR="000862DA" w:rsidRPr="00CF491F" w:rsidRDefault="00C73066" w:rsidP="008D36DE">
      <w:pPr>
        <w:pStyle w:val="REFLINK"/>
      </w:pPr>
      <w:bookmarkStart w:id="369" w:name="B36"/>
      <w:bookmarkEnd w:id="369"/>
      <w:r w:rsidRPr="008D36DE">
        <w:rPr>
          <w:rStyle w:val="forename"/>
        </w:rPr>
        <w:t xml:space="preserve">R </w:t>
      </w:r>
      <w:r w:rsidRPr="008D36DE">
        <w:rPr>
          <w:rStyle w:val="surname"/>
        </w:rPr>
        <w:t>Dev</w:t>
      </w:r>
      <w:r w:rsidR="00785B66" w:rsidRPr="008D36DE">
        <w:rPr>
          <w:rStyle w:val="surname"/>
        </w:rPr>
        <w:t>elopment</w:t>
      </w:r>
      <w:r w:rsidRPr="008D36DE">
        <w:rPr>
          <w:rStyle w:val="surname"/>
        </w:rPr>
        <w:t xml:space="preserve"> Core</w:t>
      </w:r>
      <w:r w:rsidRPr="008D36DE">
        <w:rPr>
          <w:rStyle w:val="X"/>
        </w:rPr>
        <w:t xml:space="preserve"> Team. </w:t>
      </w:r>
      <w:r w:rsidRPr="008D36DE">
        <w:rPr>
          <w:rStyle w:val="SPidate"/>
        </w:rPr>
        <w:t>2011</w:t>
      </w:r>
      <w:r w:rsidRPr="008D36DE">
        <w:rPr>
          <w:rStyle w:val="X"/>
        </w:rPr>
        <w:t xml:space="preserve">. </w:t>
      </w:r>
      <w:sdt>
        <w:sdtPr>
          <w:rPr>
            <w:rStyle w:val="X"/>
          </w:rPr>
          <w:alias w:val="inline-quotes"/>
          <w:tag w:val="inline-quotes"/>
          <w:id w:val="-1834755210"/>
          <w:placeholder>
            <w:docPart w:val="C1A3247E926E4EDAB906B944809B0CCD"/>
          </w:placeholder>
        </w:sdtPr>
        <w:sdtEndPr>
          <w:rPr>
            <w:rStyle w:val="miss"/>
          </w:rPr>
        </w:sdtEndPr>
        <w:sdtContent>
          <w:r w:rsidR="00DC285E" w:rsidRPr="008D36DE">
            <w:rPr>
              <w:rStyle w:val="X"/>
            </w:rPr>
            <w:t>“</w:t>
          </w:r>
          <w:r w:rsidRPr="008D36DE">
            <w:rPr>
              <w:rStyle w:val="miss"/>
            </w:rPr>
            <w:t>R: A Language and Environment for Statistical Computing.</w:t>
          </w:r>
          <w:r w:rsidR="00DC285E" w:rsidRPr="008D36DE">
            <w:rPr>
              <w:rStyle w:val="miss"/>
            </w:rPr>
            <w:t>”</w:t>
          </w:r>
        </w:sdtContent>
      </w:sdt>
      <w:r w:rsidRPr="008D36DE">
        <w:rPr>
          <w:rStyle w:val="miss"/>
        </w:rPr>
        <w:t xml:space="preserve"> </w:t>
      </w:r>
      <w:r w:rsidRPr="008D36DE">
        <w:rPr>
          <w:rStyle w:val="miss"/>
          <w:i/>
        </w:rPr>
        <w:t>R Foundation for Statistical Computing</w:t>
      </w:r>
      <w:r w:rsidRPr="008D36DE">
        <w:rPr>
          <w:rStyle w:val="X"/>
        </w:rPr>
        <w:t xml:space="preserve"> </w:t>
      </w:r>
      <w:hyperlink r:id="rId15" w:history="1">
        <w:r w:rsidR="005D3AD8" w:rsidRPr="008D36DE">
          <w:rPr>
            <w:rStyle w:val="weblink"/>
            <w:color w:val="666699"/>
            <w:u w:val="single"/>
          </w:rPr>
          <w:t>http://www.R-project.org</w:t>
        </w:r>
      </w:hyperlink>
      <w:r w:rsidRPr="008D36DE">
        <w:rPr>
          <w:rStyle w:val="X"/>
        </w:rPr>
        <w:t>.</w:t>
      </w:r>
    </w:p>
    <w:p w14:paraId="6FEAFD82" w14:textId="1EE4EDFA" w:rsidR="005D3AD8" w:rsidRPr="00CF491F" w:rsidRDefault="005D3AD8" w:rsidP="008D36DE">
      <w:pPr>
        <w:pStyle w:val="REFLINK"/>
      </w:pPr>
      <w:bookmarkStart w:id="370" w:name="B37"/>
      <w:bookmarkEnd w:id="370"/>
      <w:r w:rsidRPr="008D36DE">
        <w:rPr>
          <w:rStyle w:val="surname"/>
        </w:rPr>
        <w:t>Reglamento</w:t>
      </w:r>
      <w:r w:rsidRPr="008D36DE">
        <w:rPr>
          <w:rStyle w:val="X"/>
        </w:rPr>
        <w:t xml:space="preserve">. </w:t>
      </w:r>
      <w:r w:rsidRPr="008D36DE">
        <w:rPr>
          <w:rStyle w:val="SPidate"/>
        </w:rPr>
        <w:t>2019</w:t>
      </w:r>
      <w:r w:rsidRPr="008D36DE">
        <w:rPr>
          <w:rStyle w:val="X"/>
        </w:rPr>
        <w:t xml:space="preserve">. </w:t>
      </w:r>
      <w:sdt>
        <w:sdtPr>
          <w:rPr>
            <w:rStyle w:val="X"/>
          </w:rPr>
          <w:alias w:val="inline-quotes"/>
          <w:tag w:val="inline-quotes"/>
          <w:id w:val="2040310166"/>
          <w:placeholder>
            <w:docPart w:val="193B91013B8A492B9D07E8C549762C9A"/>
          </w:placeholder>
        </w:sdtPr>
        <w:sdtEndPr>
          <w:rPr>
            <w:rStyle w:val="miss"/>
          </w:rPr>
        </w:sdtEndPr>
        <w:sdtContent>
          <w:r w:rsidR="00DC285E" w:rsidRPr="008D36DE">
            <w:rPr>
              <w:rStyle w:val="miss"/>
            </w:rPr>
            <w:t>“</w:t>
          </w:r>
          <w:r w:rsidRPr="008D36DE">
            <w:rPr>
              <w:rStyle w:val="miss"/>
            </w:rPr>
            <w:t xml:space="preserve">Reglamento de la </w:t>
          </w:r>
          <w:del w:id="371" w:author="Christine Ranft" w:date="2021-03-01T12:26:00Z">
            <w:r w:rsidRPr="00A54EDB" w:rsidDel="001B639E">
              <w:rPr>
                <w:rStyle w:val="miss"/>
              </w:rPr>
              <w:delText>Cámara de Diputados</w:delText>
            </w:r>
          </w:del>
          <w:ins w:id="372" w:author="Christine Ranft" w:date="2021-03-01T12:26:00Z">
            <w:r w:rsidR="001B639E" w:rsidRPr="00A54EDB">
              <w:rPr>
                <w:rStyle w:val="miss"/>
              </w:rPr>
              <w:t>Cámara de Diputados</w:t>
            </w:r>
          </w:ins>
          <w:ins w:id="373" w:author="Christine Ranft" w:date="2021-03-02T08:58:00Z">
            <w:r w:rsidR="00A54EDB">
              <w:rPr>
                <w:rStyle w:val="miss"/>
              </w:rPr>
              <w:t>.”</w:t>
            </w:r>
          </w:ins>
          <w:r w:rsidRPr="008D36DE">
            <w:rPr>
              <w:rStyle w:val="miss"/>
            </w:rPr>
            <w:t xml:space="preserve"> (</w:t>
          </w:r>
          <w:del w:id="374" w:author="Christine Ranft" w:date="2021-03-02T08:58:00Z">
            <w:r w:rsidRPr="008D36DE" w:rsidDel="00A54EDB">
              <w:rPr>
                <w:rStyle w:val="miss"/>
              </w:rPr>
              <w:delText>l</w:delText>
            </w:r>
          </w:del>
          <w:ins w:id="375" w:author="Christine Ranft" w:date="2021-03-02T08:58:00Z">
            <w:r w:rsidR="00A54EDB">
              <w:rPr>
                <w:rStyle w:val="miss"/>
              </w:rPr>
              <w:t>l</w:t>
            </w:r>
          </w:ins>
          <w:r w:rsidRPr="008D36DE">
            <w:rPr>
              <w:rStyle w:val="miss"/>
            </w:rPr>
            <w:t xml:space="preserve">ast modified </w:t>
          </w:r>
          <w:del w:id="376" w:author="Christine Ranft" w:date="2021-03-02T08:58:00Z">
            <w:r w:rsidRPr="008D36DE" w:rsidDel="00A54EDB">
              <w:rPr>
                <w:rStyle w:val="miss"/>
              </w:rPr>
              <w:delText xml:space="preserve">18 </w:delText>
            </w:r>
          </w:del>
          <w:r w:rsidRPr="008D36DE">
            <w:rPr>
              <w:rStyle w:val="miss"/>
            </w:rPr>
            <w:t>Dec</w:t>
          </w:r>
          <w:ins w:id="377" w:author="Christine Ranft" w:date="2021-03-02T08:58:00Z">
            <w:r w:rsidR="00A54EDB">
              <w:rPr>
                <w:rStyle w:val="miss"/>
              </w:rPr>
              <w:t>ember</w:t>
            </w:r>
          </w:ins>
          <w:del w:id="378" w:author="Christine Ranft" w:date="2021-03-02T08:58:00Z">
            <w:r w:rsidRPr="008D36DE" w:rsidDel="00A54EDB">
              <w:rPr>
                <w:rStyle w:val="miss"/>
              </w:rPr>
              <w:delText>.</w:delText>
            </w:r>
          </w:del>
          <w:ins w:id="379" w:author="Christine Ranft" w:date="2021-03-02T08:58:00Z">
            <w:r w:rsidR="00A54EDB">
              <w:rPr>
                <w:rStyle w:val="miss"/>
              </w:rPr>
              <w:t xml:space="preserve"> 18, </w:t>
            </w:r>
          </w:ins>
          <w:r w:rsidRPr="008D36DE">
            <w:rPr>
              <w:rStyle w:val="miss"/>
            </w:rPr>
            <w:t xml:space="preserve"> 2019)</w:t>
          </w:r>
          <w:del w:id="380" w:author="Christine Ranft" w:date="2021-03-02T08:58:00Z">
            <w:r w:rsidRPr="008D36DE" w:rsidDel="00A54EDB">
              <w:rPr>
                <w:rStyle w:val="miss"/>
              </w:rPr>
              <w:delText>.</w:delText>
            </w:r>
            <w:r w:rsidR="00DC285E" w:rsidRPr="008D36DE" w:rsidDel="00A54EDB">
              <w:rPr>
                <w:rStyle w:val="miss"/>
              </w:rPr>
              <w:delText>”</w:delText>
            </w:r>
          </w:del>
        </w:sdtContent>
      </w:sdt>
      <w:r w:rsidRPr="008D36DE">
        <w:rPr>
          <w:rStyle w:val="miss"/>
        </w:rPr>
        <w:t xml:space="preserve"> Secretaría de Servicios Parlamentarios</w:t>
      </w:r>
      <w:r w:rsidRPr="008D36DE">
        <w:rPr>
          <w:rStyle w:val="X"/>
        </w:rPr>
        <w:t xml:space="preserve"> </w:t>
      </w:r>
      <w:hyperlink r:id="rId16" w:history="1">
        <w:r w:rsidR="00A320EE" w:rsidRPr="008D36DE">
          <w:rPr>
            <w:rStyle w:val="weblink"/>
            <w:color w:val="666699"/>
            <w:u w:val="single"/>
          </w:rPr>
          <w:t>http://www.diputados.gob.mx/</w:t>
        </w:r>
      </w:hyperlink>
      <w:r w:rsidRPr="008D36DE">
        <w:rPr>
          <w:rStyle w:val="weblink"/>
        </w:rPr>
        <w:t xml:space="preserve"> LeyesBiblio/marco.htm (visited </w:t>
      </w:r>
      <w:del w:id="381" w:author="Christine Ranft" w:date="2021-03-02T08:59:00Z">
        <w:r w:rsidRPr="008D36DE" w:rsidDel="00A54EDB">
          <w:rPr>
            <w:rStyle w:val="weblink"/>
          </w:rPr>
          <w:delText xml:space="preserve">10 </w:delText>
        </w:r>
      </w:del>
      <w:r w:rsidRPr="008D36DE">
        <w:rPr>
          <w:rStyle w:val="weblink"/>
        </w:rPr>
        <w:t>Jun</w:t>
      </w:r>
      <w:del w:id="382" w:author="Christine Ranft" w:date="2021-03-02T08:59:00Z">
        <w:r w:rsidRPr="008D36DE" w:rsidDel="00A54EDB">
          <w:rPr>
            <w:rStyle w:val="weblink"/>
          </w:rPr>
          <w:delText>.</w:delText>
        </w:r>
      </w:del>
      <w:ins w:id="383" w:author="Christine Ranft" w:date="2021-03-02T08:59:00Z">
        <w:r w:rsidR="00A54EDB">
          <w:rPr>
            <w:rStyle w:val="weblink"/>
          </w:rPr>
          <w:t>e 10,</w:t>
        </w:r>
      </w:ins>
      <w:r w:rsidRPr="008D36DE">
        <w:rPr>
          <w:rStyle w:val="weblink"/>
        </w:rPr>
        <w:t xml:space="preserve"> 2020)</w:t>
      </w:r>
      <w:r w:rsidRPr="008D36DE">
        <w:rPr>
          <w:rStyle w:val="X"/>
        </w:rPr>
        <w:t>.</w:t>
      </w:r>
    </w:p>
    <w:p w14:paraId="65B815AD" w14:textId="4F8A5953" w:rsidR="005D3AD8" w:rsidRPr="00CF491F" w:rsidRDefault="005D3AD8" w:rsidP="008D36DE">
      <w:pPr>
        <w:pStyle w:val="REFBKCH"/>
      </w:pPr>
      <w:bookmarkStart w:id="384" w:name="B38"/>
      <w:bookmarkEnd w:id="384"/>
      <w:r w:rsidRPr="008D36DE">
        <w:rPr>
          <w:rStyle w:val="surname"/>
        </w:rPr>
        <w:lastRenderedPageBreak/>
        <w:t>Roberts</w:t>
      </w:r>
      <w:r w:rsidRPr="00CF491F">
        <w:t xml:space="preserve">, </w:t>
      </w:r>
      <w:r w:rsidRPr="008D36DE">
        <w:rPr>
          <w:rStyle w:val="forename"/>
        </w:rPr>
        <w:t>Jason M.</w:t>
      </w:r>
      <w:r w:rsidRPr="008D36DE">
        <w:rPr>
          <w:rStyle w:val="X"/>
        </w:rPr>
        <w:t xml:space="preserve"> and </w:t>
      </w:r>
      <w:r w:rsidRPr="008D36DE">
        <w:rPr>
          <w:rStyle w:val="forename"/>
        </w:rPr>
        <w:t xml:space="preserve">Steven S. </w:t>
      </w:r>
      <w:r w:rsidRPr="008D36DE">
        <w:rPr>
          <w:rStyle w:val="surname"/>
        </w:rPr>
        <w:t>Smith</w:t>
      </w:r>
      <w:r w:rsidRPr="008D36DE">
        <w:rPr>
          <w:rStyle w:val="X"/>
        </w:rPr>
        <w:t xml:space="preserve">. </w:t>
      </w:r>
      <w:r w:rsidRPr="008D36DE">
        <w:rPr>
          <w:rStyle w:val="SPidate"/>
        </w:rPr>
        <w:t>2007</w:t>
      </w:r>
      <w:r w:rsidRPr="008D36DE">
        <w:rPr>
          <w:rStyle w:val="X"/>
        </w:rPr>
        <w:t xml:space="preserve">. </w:t>
      </w:r>
      <w:sdt>
        <w:sdtPr>
          <w:rPr>
            <w:rStyle w:val="X"/>
          </w:rPr>
          <w:alias w:val="inline-quotes"/>
          <w:tag w:val="inline-quotes"/>
          <w:id w:val="-1889951420"/>
          <w:placeholder>
            <w:docPart w:val="D2187A1503CB4C018E13F016BC957543"/>
          </w:placeholder>
        </w:sdtPr>
        <w:sdtEndPr>
          <w:rPr>
            <w:rStyle w:val="X"/>
          </w:rPr>
        </w:sdtEndPr>
        <w:sdtContent>
          <w:r w:rsidR="00DC285E" w:rsidRPr="008D36DE">
            <w:rPr>
              <w:rStyle w:val="X"/>
            </w:rPr>
            <w:t>“</w:t>
          </w:r>
          <w:r w:rsidRPr="008D36DE">
            <w:rPr>
              <w:rStyle w:val="bookchaptertitle"/>
            </w:rPr>
            <w:t>The Evolution of Agenda-Setting Institutions in Congress: Path Dependency in House and Senate Institutional Development</w:t>
          </w:r>
          <w:r w:rsidRPr="008D36DE">
            <w:rPr>
              <w:rStyle w:val="X"/>
            </w:rPr>
            <w:t>.</w:t>
          </w:r>
          <w:r w:rsidR="00DC285E" w:rsidRPr="008D36DE">
            <w:rPr>
              <w:rStyle w:val="X"/>
            </w:rPr>
            <w:t>”</w:t>
          </w:r>
        </w:sdtContent>
      </w:sdt>
      <w:r w:rsidRPr="008D36DE">
        <w:rPr>
          <w:rStyle w:val="X"/>
        </w:rPr>
        <w:t xml:space="preserve"> In </w:t>
      </w:r>
      <w:r w:rsidRPr="008D36DE">
        <w:rPr>
          <w:rStyle w:val="SPibooktitle"/>
          <w:i/>
        </w:rPr>
        <w:t>Party, Process, and Political Change in Congress Volume 2: Further New Perspectives on the History of Congress</w:t>
      </w:r>
      <w:r w:rsidRPr="008D36DE">
        <w:rPr>
          <w:rStyle w:val="X"/>
          <w:i/>
        </w:rPr>
        <w:t xml:space="preserve">, </w:t>
      </w:r>
      <w:r w:rsidRPr="008D36DE">
        <w:rPr>
          <w:rStyle w:val="X"/>
        </w:rPr>
        <w:t>ed</w:t>
      </w:r>
      <w:r w:rsidR="00785B66" w:rsidRPr="008D36DE">
        <w:rPr>
          <w:rStyle w:val="X"/>
        </w:rPr>
        <w:t>ited by</w:t>
      </w:r>
      <w:r w:rsidRPr="008D36DE">
        <w:rPr>
          <w:rStyle w:val="X"/>
        </w:rPr>
        <w:t xml:space="preserve"> </w:t>
      </w:r>
      <w:r w:rsidRPr="008D36DE">
        <w:rPr>
          <w:rStyle w:val="eforename"/>
        </w:rPr>
        <w:t xml:space="preserve">David W. </w:t>
      </w:r>
      <w:r w:rsidRPr="008D36DE">
        <w:rPr>
          <w:rStyle w:val="esurname"/>
        </w:rPr>
        <w:t>Brady</w:t>
      </w:r>
      <w:r w:rsidR="00785B66" w:rsidRPr="008D36DE">
        <w:rPr>
          <w:rStyle w:val="X"/>
        </w:rPr>
        <w:t>,</w:t>
      </w:r>
      <w:r w:rsidRPr="008D36DE">
        <w:rPr>
          <w:rStyle w:val="X"/>
        </w:rPr>
        <w:t xml:space="preserve"> and </w:t>
      </w:r>
      <w:r w:rsidRPr="008D36DE">
        <w:rPr>
          <w:rStyle w:val="eforename"/>
        </w:rPr>
        <w:t xml:space="preserve">Mathew D. </w:t>
      </w:r>
      <w:r w:rsidRPr="008D36DE">
        <w:rPr>
          <w:rStyle w:val="esurname"/>
        </w:rPr>
        <w:t>McCubbins</w:t>
      </w:r>
      <w:r w:rsidR="00785B66" w:rsidRPr="008D36DE">
        <w:rPr>
          <w:rStyle w:val="X"/>
        </w:rPr>
        <w:t xml:space="preserve">, pp. </w:t>
      </w:r>
      <w:r w:rsidR="00785B66" w:rsidRPr="008D36DE">
        <w:rPr>
          <w:rStyle w:val="pageextent"/>
        </w:rPr>
        <w:t>182</w:t>
      </w:r>
      <w:r w:rsidR="00785B66" w:rsidRPr="008D36DE">
        <w:rPr>
          <w:rStyle w:val="X"/>
        </w:rPr>
        <w:t>–</w:t>
      </w:r>
      <w:r w:rsidR="00785B66" w:rsidRPr="008D36DE">
        <w:rPr>
          <w:rStyle w:val="pageextent"/>
        </w:rPr>
        <w:t>204</w:t>
      </w:r>
      <w:r w:rsidRPr="008D36DE">
        <w:rPr>
          <w:rStyle w:val="X"/>
        </w:rPr>
        <w:t xml:space="preserve">. </w:t>
      </w:r>
      <w:r w:rsidR="004062C1" w:rsidRPr="008D36DE">
        <w:rPr>
          <w:rStyle w:val="placeofpub"/>
        </w:rPr>
        <w:t>Palo Alto, CA</w:t>
      </w:r>
      <w:del w:id="385" w:author="Christine Ranft" w:date="2021-03-02T08:59:00Z">
        <w:r w:rsidR="00785B66" w:rsidRPr="008D36DE" w:rsidDel="00A54EDB">
          <w:rPr>
            <w:rStyle w:val="placeofpub"/>
          </w:rPr>
          <w:delText>.</w:delText>
        </w:r>
      </w:del>
      <w:r w:rsidRPr="008D36DE">
        <w:rPr>
          <w:rStyle w:val="X"/>
        </w:rPr>
        <w:t xml:space="preserve">: </w:t>
      </w:r>
      <w:r w:rsidRPr="008D36DE">
        <w:rPr>
          <w:rStyle w:val="publisher"/>
        </w:rPr>
        <w:t>Stanford University Press</w:t>
      </w:r>
      <w:r w:rsidRPr="008D36DE">
        <w:rPr>
          <w:rStyle w:val="X"/>
        </w:rPr>
        <w:t>.</w:t>
      </w:r>
    </w:p>
    <w:p w14:paraId="62248030" w14:textId="568D549C" w:rsidR="005D3AD8" w:rsidRPr="00CF491F" w:rsidRDefault="005D3AD8" w:rsidP="008D36DE">
      <w:pPr>
        <w:pStyle w:val="REFJART"/>
      </w:pPr>
      <w:bookmarkStart w:id="386" w:name="B39"/>
      <w:bookmarkEnd w:id="386"/>
      <w:r w:rsidRPr="008D36DE">
        <w:rPr>
          <w:rStyle w:val="surname"/>
        </w:rPr>
        <w:t>Rosas</w:t>
      </w:r>
      <w:r w:rsidRPr="00CF491F">
        <w:t xml:space="preserve">, </w:t>
      </w:r>
      <w:r w:rsidRPr="008D36DE">
        <w:rPr>
          <w:rStyle w:val="forename"/>
        </w:rPr>
        <w:t>Guillermo</w:t>
      </w:r>
      <w:r w:rsidR="001B5239" w:rsidRPr="008D36DE">
        <w:rPr>
          <w:rStyle w:val="X"/>
        </w:rPr>
        <w:t>,</w:t>
      </w:r>
      <w:r w:rsidRPr="008D36DE">
        <w:rPr>
          <w:rStyle w:val="X"/>
        </w:rPr>
        <w:t xml:space="preserve"> and </w:t>
      </w:r>
      <w:r w:rsidRPr="008D36DE">
        <w:rPr>
          <w:rStyle w:val="forename"/>
        </w:rPr>
        <w:t xml:space="preserve">Joy </w:t>
      </w:r>
      <w:r w:rsidRPr="008D36DE">
        <w:rPr>
          <w:rStyle w:val="surname"/>
        </w:rPr>
        <w:t>Langston</w:t>
      </w:r>
      <w:r w:rsidRPr="008D36DE">
        <w:rPr>
          <w:rStyle w:val="X"/>
        </w:rPr>
        <w:t xml:space="preserve">. </w:t>
      </w:r>
      <w:r w:rsidRPr="008D36DE">
        <w:rPr>
          <w:rStyle w:val="SPidate"/>
        </w:rPr>
        <w:t>2011</w:t>
      </w:r>
      <w:r w:rsidRPr="008D36DE">
        <w:rPr>
          <w:rStyle w:val="X"/>
        </w:rPr>
        <w:t xml:space="preserve">. </w:t>
      </w:r>
      <w:sdt>
        <w:sdtPr>
          <w:rPr>
            <w:rStyle w:val="X"/>
          </w:rPr>
          <w:alias w:val="inline-quotes"/>
          <w:tag w:val="inline-quotes"/>
          <w:id w:val="-408240377"/>
          <w:placeholder>
            <w:docPart w:val="29558148079B415FB7B288C025190D41"/>
          </w:placeholder>
        </w:sdtPr>
        <w:sdtEndPr>
          <w:rPr>
            <w:rStyle w:val="X"/>
          </w:rPr>
        </w:sdtEndPr>
        <w:sdtContent>
          <w:r w:rsidR="00DC285E" w:rsidRPr="008D36DE">
            <w:rPr>
              <w:rStyle w:val="X"/>
            </w:rPr>
            <w:t>“</w:t>
          </w:r>
          <w:r w:rsidRPr="008D36DE">
            <w:rPr>
              <w:rStyle w:val="articletitle"/>
            </w:rPr>
            <w:t xml:space="preserve">Gubernatorial </w:t>
          </w:r>
          <w:del w:id="387" w:author="Christine Ranft" w:date="2021-03-02T08:59:00Z">
            <w:r w:rsidRPr="008D36DE" w:rsidDel="00A54EDB">
              <w:rPr>
                <w:rStyle w:val="articletitle"/>
              </w:rPr>
              <w:delText>e</w:delText>
            </w:r>
          </w:del>
          <w:ins w:id="388" w:author="Christine Ranft" w:date="2021-03-02T08:59:00Z">
            <w:r w:rsidR="00A54EDB">
              <w:rPr>
                <w:rStyle w:val="articletitle"/>
              </w:rPr>
              <w:t>E</w:t>
            </w:r>
          </w:ins>
          <w:r w:rsidRPr="008D36DE">
            <w:rPr>
              <w:rStyle w:val="articletitle"/>
            </w:rPr>
            <w:t xml:space="preserve">ffects in the </w:t>
          </w:r>
          <w:del w:id="389" w:author="Christine Ranft" w:date="2021-03-02T08:59:00Z">
            <w:r w:rsidRPr="008D36DE" w:rsidDel="00A54EDB">
              <w:rPr>
                <w:rStyle w:val="articletitle"/>
              </w:rPr>
              <w:delText>v</w:delText>
            </w:r>
          </w:del>
          <w:ins w:id="390" w:author="Christine Ranft" w:date="2021-03-02T08:59:00Z">
            <w:r w:rsidR="00A54EDB">
              <w:rPr>
                <w:rStyle w:val="articletitle"/>
              </w:rPr>
              <w:t>V</w:t>
            </w:r>
          </w:ins>
          <w:r w:rsidRPr="008D36DE">
            <w:rPr>
              <w:rStyle w:val="articletitle"/>
            </w:rPr>
            <w:t xml:space="preserve">oting </w:t>
          </w:r>
          <w:del w:id="391" w:author="Christine Ranft" w:date="2021-03-02T08:59:00Z">
            <w:r w:rsidRPr="008D36DE" w:rsidDel="00A54EDB">
              <w:rPr>
                <w:rStyle w:val="articletitle"/>
              </w:rPr>
              <w:delText>b</w:delText>
            </w:r>
          </w:del>
          <w:ins w:id="392" w:author="Christine Ranft" w:date="2021-03-02T08:59:00Z">
            <w:r w:rsidR="00A54EDB">
              <w:rPr>
                <w:rStyle w:val="articletitle"/>
              </w:rPr>
              <w:t>B</w:t>
            </w:r>
          </w:ins>
          <w:r w:rsidRPr="008D36DE">
            <w:rPr>
              <w:rStyle w:val="articletitle"/>
            </w:rPr>
            <w:t xml:space="preserve">ehavior of </w:t>
          </w:r>
          <w:del w:id="393" w:author="Christine Ranft" w:date="2021-03-02T08:59:00Z">
            <w:r w:rsidRPr="008D36DE" w:rsidDel="00A54EDB">
              <w:rPr>
                <w:rStyle w:val="articletitle"/>
              </w:rPr>
              <w:delText>n</w:delText>
            </w:r>
          </w:del>
          <w:ins w:id="394" w:author="Christine Ranft" w:date="2021-03-02T08:59:00Z">
            <w:r w:rsidR="00A54EDB">
              <w:rPr>
                <w:rStyle w:val="articletitle"/>
              </w:rPr>
              <w:t>N</w:t>
            </w:r>
          </w:ins>
          <w:r w:rsidRPr="008D36DE">
            <w:rPr>
              <w:rStyle w:val="articletitle"/>
            </w:rPr>
            <w:t xml:space="preserve">ational </w:t>
          </w:r>
          <w:del w:id="395" w:author="Christine Ranft" w:date="2021-03-02T08:59:00Z">
            <w:r w:rsidRPr="008D36DE" w:rsidDel="00A54EDB">
              <w:rPr>
                <w:rStyle w:val="articletitle"/>
              </w:rPr>
              <w:delText>l</w:delText>
            </w:r>
          </w:del>
          <w:ins w:id="396" w:author="Christine Ranft" w:date="2021-03-02T08:59:00Z">
            <w:r w:rsidR="00A54EDB">
              <w:rPr>
                <w:rStyle w:val="articletitle"/>
              </w:rPr>
              <w:t>L</w:t>
            </w:r>
          </w:ins>
          <w:r w:rsidRPr="008D36DE">
            <w:rPr>
              <w:rStyle w:val="articletitle"/>
            </w:rPr>
            <w:t>egislators</w:t>
          </w:r>
          <w:r w:rsidRPr="008D36DE">
            <w:rPr>
              <w:rStyle w:val="X"/>
            </w:rPr>
            <w:t>.</w:t>
          </w:r>
          <w:r w:rsidR="00DC285E" w:rsidRPr="008D36DE">
            <w:rPr>
              <w:rStyle w:val="X"/>
            </w:rPr>
            <w:t>”</w:t>
          </w:r>
        </w:sdtContent>
      </w:sdt>
      <w:r w:rsidRPr="008D36DE">
        <w:rPr>
          <w:rStyle w:val="X"/>
        </w:rPr>
        <w:t xml:space="preserve"> </w:t>
      </w:r>
      <w:r w:rsidRPr="008D36DE">
        <w:rPr>
          <w:rStyle w:val="journal-title"/>
          <w:i/>
        </w:rPr>
        <w:t>The Journal of Politics</w:t>
      </w:r>
      <w:r w:rsidRPr="008D36DE">
        <w:rPr>
          <w:rStyle w:val="X"/>
        </w:rPr>
        <w:t xml:space="preserve"> </w:t>
      </w:r>
      <w:r w:rsidRPr="008D36DE">
        <w:rPr>
          <w:rStyle w:val="volume"/>
          <w:i/>
        </w:rPr>
        <w:t>73</w:t>
      </w:r>
      <w:r w:rsidR="001B5239" w:rsidRPr="008D36DE">
        <w:rPr>
          <w:rStyle w:val="X"/>
        </w:rPr>
        <w:t xml:space="preserve"> </w:t>
      </w:r>
      <w:r w:rsidRPr="008D36DE">
        <w:rPr>
          <w:rStyle w:val="X"/>
        </w:rPr>
        <w:t>(</w:t>
      </w:r>
      <w:r w:rsidRPr="008D36DE">
        <w:rPr>
          <w:rStyle w:val="Issueno"/>
        </w:rPr>
        <w:t>2</w:t>
      </w:r>
      <w:r w:rsidRPr="008D36DE">
        <w:rPr>
          <w:rStyle w:val="X"/>
        </w:rPr>
        <w:t>)</w:t>
      </w:r>
      <w:del w:id="397" w:author="Christine Ranft" w:date="2021-03-01T15:52:00Z">
        <w:r w:rsidRPr="008D36DE" w:rsidDel="00960D63">
          <w:rPr>
            <w:rStyle w:val="X"/>
          </w:rPr>
          <w:delText>:</w:delText>
        </w:r>
        <w:r w:rsidR="001B5239" w:rsidRPr="008D36DE" w:rsidDel="00960D63">
          <w:rPr>
            <w:rStyle w:val="X"/>
          </w:rPr>
          <w:delText xml:space="preserve"> pp. </w:delText>
        </w:r>
      </w:del>
      <w:ins w:id="398" w:author="Christine Ranft" w:date="2021-03-01T15:52:00Z">
        <w:r w:rsidR="00960D63">
          <w:rPr>
            <w:rStyle w:val="X"/>
          </w:rPr>
          <w:t xml:space="preserve">: </w:t>
        </w:r>
      </w:ins>
      <w:r w:rsidRPr="008D36DE">
        <w:rPr>
          <w:rStyle w:val="pageextent"/>
        </w:rPr>
        <w:t>477</w:t>
      </w:r>
      <w:r w:rsidRPr="008D36DE">
        <w:rPr>
          <w:rStyle w:val="X"/>
        </w:rPr>
        <w:t>–</w:t>
      </w:r>
      <w:ins w:id="399" w:author="Christine Ranft" w:date="2021-03-02T08:59:00Z">
        <w:r w:rsidR="00A54EDB">
          <w:rPr>
            <w:rStyle w:val="X"/>
          </w:rPr>
          <w:t>4</w:t>
        </w:r>
      </w:ins>
      <w:r w:rsidR="00CF491F" w:rsidRPr="008D36DE">
        <w:rPr>
          <w:rStyle w:val="pageextent"/>
        </w:rPr>
        <w:t>93</w:t>
      </w:r>
      <w:r w:rsidRPr="008D36DE">
        <w:rPr>
          <w:rStyle w:val="X"/>
        </w:rPr>
        <w:t>.</w:t>
      </w:r>
    </w:p>
    <w:p w14:paraId="6D38284E" w14:textId="63EE591F" w:rsidR="005D3AD8" w:rsidRPr="00CF491F" w:rsidRDefault="005D3AD8" w:rsidP="008D36DE">
      <w:pPr>
        <w:pStyle w:val="REFBK"/>
      </w:pPr>
      <w:bookmarkStart w:id="400" w:name="B40"/>
      <w:bookmarkEnd w:id="400"/>
      <w:r w:rsidRPr="008D36DE">
        <w:rPr>
          <w:rStyle w:val="surname"/>
        </w:rPr>
        <w:t>Schlesinger</w:t>
      </w:r>
      <w:r w:rsidRPr="00CF491F">
        <w:t xml:space="preserve">, </w:t>
      </w:r>
      <w:r w:rsidRPr="008D36DE">
        <w:rPr>
          <w:rStyle w:val="forename"/>
        </w:rPr>
        <w:t>Joseph A.</w:t>
      </w:r>
      <w:r w:rsidRPr="008D36DE">
        <w:rPr>
          <w:rStyle w:val="X"/>
        </w:rPr>
        <w:t xml:space="preserve"> </w:t>
      </w:r>
      <w:r w:rsidRPr="008D36DE">
        <w:rPr>
          <w:rStyle w:val="SPidate"/>
        </w:rPr>
        <w:t>1966</w:t>
      </w:r>
      <w:r w:rsidRPr="008D36DE">
        <w:rPr>
          <w:rStyle w:val="X"/>
        </w:rPr>
        <w:t xml:space="preserve">. </w:t>
      </w:r>
      <w:r w:rsidRPr="00A54EDB">
        <w:rPr>
          <w:rStyle w:val="SPibooktitle"/>
          <w:i/>
          <w:iCs/>
        </w:rPr>
        <w:t>Ambition and Politics: Political Careers in the United States</w:t>
      </w:r>
      <w:r w:rsidRPr="00A54EDB">
        <w:rPr>
          <w:rStyle w:val="X"/>
          <w:i/>
          <w:iCs/>
        </w:rPr>
        <w:t>.</w:t>
      </w:r>
      <w:r w:rsidRPr="008D36DE">
        <w:rPr>
          <w:rStyle w:val="X"/>
        </w:rPr>
        <w:t xml:space="preserve"> </w:t>
      </w:r>
      <w:r w:rsidRPr="008D36DE">
        <w:rPr>
          <w:rStyle w:val="placeofpub"/>
        </w:rPr>
        <w:t>Chicago</w:t>
      </w:r>
      <w:r w:rsidRPr="008D36DE">
        <w:rPr>
          <w:rStyle w:val="X"/>
        </w:rPr>
        <w:t xml:space="preserve">: </w:t>
      </w:r>
      <w:r w:rsidRPr="008D36DE">
        <w:rPr>
          <w:rStyle w:val="publisher"/>
        </w:rPr>
        <w:t>Rand McNally</w:t>
      </w:r>
      <w:r w:rsidRPr="008D36DE">
        <w:rPr>
          <w:rStyle w:val="X"/>
        </w:rPr>
        <w:t>.</w:t>
      </w:r>
    </w:p>
    <w:p w14:paraId="2B37DF20" w14:textId="531429BF" w:rsidR="005D3AD8" w:rsidRPr="00CF491F" w:rsidRDefault="005D3AD8" w:rsidP="008D36DE">
      <w:pPr>
        <w:pStyle w:val="REFBK"/>
      </w:pPr>
      <w:bookmarkStart w:id="401" w:name="B41"/>
      <w:bookmarkEnd w:id="401"/>
      <w:r w:rsidRPr="008D36DE">
        <w:rPr>
          <w:rStyle w:val="surname"/>
        </w:rPr>
        <w:t>Scott</w:t>
      </w:r>
      <w:r w:rsidRPr="00CF491F">
        <w:t xml:space="preserve">, </w:t>
      </w:r>
      <w:r w:rsidRPr="008D36DE">
        <w:rPr>
          <w:rStyle w:val="forename"/>
        </w:rPr>
        <w:t>Robert E</w:t>
      </w:r>
      <w:r w:rsidR="001B5239" w:rsidRPr="008D36DE">
        <w:rPr>
          <w:rStyle w:val="forename"/>
        </w:rPr>
        <w:t>dwin</w:t>
      </w:r>
      <w:r w:rsidRPr="008D36DE">
        <w:rPr>
          <w:rStyle w:val="X"/>
        </w:rPr>
        <w:t xml:space="preserve">. </w:t>
      </w:r>
      <w:r w:rsidRPr="008D36DE">
        <w:rPr>
          <w:rStyle w:val="SPidate"/>
        </w:rPr>
        <w:t>1959</w:t>
      </w:r>
      <w:r w:rsidRPr="008D36DE">
        <w:rPr>
          <w:rStyle w:val="X"/>
        </w:rPr>
        <w:t xml:space="preserve">. </w:t>
      </w:r>
      <w:r w:rsidRPr="008D36DE">
        <w:rPr>
          <w:rStyle w:val="SPibooktitle"/>
          <w:i/>
        </w:rPr>
        <w:t>Mexican Government in Transition</w:t>
      </w:r>
      <w:r w:rsidRPr="008D36DE">
        <w:rPr>
          <w:rStyle w:val="X"/>
        </w:rPr>
        <w:t xml:space="preserve">. </w:t>
      </w:r>
      <w:r w:rsidRPr="008D36DE">
        <w:rPr>
          <w:rStyle w:val="placeofpub"/>
        </w:rPr>
        <w:t>Urbana-Champaign</w:t>
      </w:r>
      <w:r w:rsidRPr="008D36DE">
        <w:rPr>
          <w:rStyle w:val="X"/>
        </w:rPr>
        <w:t xml:space="preserve">: </w:t>
      </w:r>
      <w:r w:rsidRPr="008D36DE">
        <w:rPr>
          <w:rStyle w:val="publisher"/>
        </w:rPr>
        <w:t>University of Illinois Press</w:t>
      </w:r>
      <w:r w:rsidRPr="008D36DE">
        <w:rPr>
          <w:rStyle w:val="X"/>
        </w:rPr>
        <w:t>.</w:t>
      </w:r>
    </w:p>
    <w:p w14:paraId="0F3E30E7" w14:textId="43DFC73F" w:rsidR="005D3AD8" w:rsidRPr="00CF491F" w:rsidRDefault="005D3AD8" w:rsidP="008D36DE">
      <w:pPr>
        <w:pStyle w:val="REF"/>
      </w:pPr>
      <w:bookmarkStart w:id="402" w:name="B42"/>
      <w:bookmarkEnd w:id="402"/>
      <w:r w:rsidRPr="008D36DE">
        <w:rPr>
          <w:rStyle w:val="surname"/>
        </w:rPr>
        <w:t>Téllez del Río</w:t>
      </w:r>
      <w:r w:rsidRPr="00CF491F">
        <w:t xml:space="preserve">, </w:t>
      </w:r>
      <w:r w:rsidRPr="008D36DE">
        <w:rPr>
          <w:rStyle w:val="forename"/>
        </w:rPr>
        <w:t>Julio</w:t>
      </w:r>
      <w:r w:rsidRPr="008D36DE">
        <w:rPr>
          <w:rStyle w:val="X"/>
        </w:rPr>
        <w:t xml:space="preserve">. </w:t>
      </w:r>
      <w:r w:rsidRPr="008D36DE">
        <w:rPr>
          <w:rStyle w:val="SPidate"/>
        </w:rPr>
        <w:t>2018</w:t>
      </w:r>
      <w:r w:rsidRPr="008D36DE">
        <w:rPr>
          <w:rStyle w:val="X"/>
        </w:rPr>
        <w:t xml:space="preserve">. </w:t>
      </w:r>
      <w:ins w:id="403" w:author="Christine Ranft" w:date="2021-03-02T09:00:00Z">
        <w:r w:rsidR="00A54EDB">
          <w:rPr>
            <w:rStyle w:val="X"/>
          </w:rPr>
          <w:t>“</w:t>
        </w:r>
      </w:ins>
      <w:r w:rsidRPr="008D36DE">
        <w:rPr>
          <w:rStyle w:val="articletitle"/>
        </w:rPr>
        <w:t xml:space="preserve">Legisladores indisciplinados en partidos disciplinados: evidencia de la </w:t>
      </w:r>
      <w:del w:id="404" w:author="Christine Ranft" w:date="2021-03-01T12:26:00Z">
        <w:r w:rsidRPr="00A54EDB" w:rsidDel="001B639E">
          <w:rPr>
            <w:rStyle w:val="articletitle"/>
          </w:rPr>
          <w:delText>Cámara de Diputados</w:delText>
        </w:r>
      </w:del>
      <w:ins w:id="405" w:author="Christine Ranft" w:date="2021-03-01T12:26:00Z">
        <w:r w:rsidR="001B639E" w:rsidRPr="00A54EDB">
          <w:rPr>
            <w:rStyle w:val="articletitle"/>
          </w:rPr>
          <w:t>Cámara de Diputados</w:t>
        </w:r>
      </w:ins>
      <w:r w:rsidRPr="008D36DE">
        <w:rPr>
          <w:rStyle w:val="articletitle"/>
        </w:rPr>
        <w:t xml:space="preserve"> de México 1998–2018</w:t>
      </w:r>
      <w:r w:rsidRPr="008D36DE">
        <w:rPr>
          <w:rStyle w:val="X"/>
        </w:rPr>
        <w:t>.</w:t>
      </w:r>
      <w:ins w:id="406" w:author="Christine Ranft" w:date="2021-03-02T09:00:00Z">
        <w:r w:rsidR="00A54EDB">
          <w:rPr>
            <w:rStyle w:val="X"/>
          </w:rPr>
          <w:t>”</w:t>
        </w:r>
      </w:ins>
      <w:r w:rsidR="00077066" w:rsidRPr="008D36DE">
        <w:rPr>
          <w:rStyle w:val="X"/>
        </w:rPr>
        <w:t xml:space="preserve"> </w:t>
      </w:r>
      <w:r w:rsidR="00077066" w:rsidRPr="008D36DE">
        <w:rPr>
          <w:rStyle w:val="miss"/>
        </w:rPr>
        <w:t>MA</w:t>
      </w:r>
      <w:r w:rsidRPr="008D36DE">
        <w:rPr>
          <w:rStyle w:val="miss"/>
        </w:rPr>
        <w:t xml:space="preserve"> </w:t>
      </w:r>
      <w:r w:rsidR="00077066" w:rsidRPr="008D36DE">
        <w:rPr>
          <w:rStyle w:val="miss"/>
        </w:rPr>
        <w:t>t</w:t>
      </w:r>
      <w:r w:rsidRPr="008D36DE">
        <w:rPr>
          <w:rStyle w:val="miss"/>
        </w:rPr>
        <w:t>hesis</w:t>
      </w:r>
      <w:ins w:id="407" w:author="Christine Ranft" w:date="2021-03-02T09:00:00Z">
        <w:r w:rsidR="00A54EDB">
          <w:rPr>
            <w:rStyle w:val="miss"/>
          </w:rPr>
          <w:t>,</w:t>
        </w:r>
      </w:ins>
      <w:r w:rsidRPr="008D36DE">
        <w:rPr>
          <w:rStyle w:val="miss"/>
        </w:rPr>
        <w:t xml:space="preserve"> Centro de Investigación y Docencia Económicas</w:t>
      </w:r>
      <w:r w:rsidR="00077066" w:rsidRPr="008D36DE">
        <w:rPr>
          <w:rStyle w:val="miss"/>
        </w:rPr>
        <w:t>, A.C</w:t>
      </w:r>
      <w:r w:rsidRPr="008D36DE">
        <w:rPr>
          <w:rStyle w:val="X"/>
        </w:rPr>
        <w:t>.</w:t>
      </w:r>
    </w:p>
    <w:p w14:paraId="1A295330" w14:textId="0EE0901A" w:rsidR="005D3AD8" w:rsidRPr="00CF491F" w:rsidRDefault="005D3AD8" w:rsidP="008D36DE">
      <w:pPr>
        <w:pStyle w:val="REFBK"/>
      </w:pPr>
      <w:bookmarkStart w:id="408" w:name="B43"/>
      <w:bookmarkEnd w:id="408"/>
      <w:r w:rsidRPr="008D36DE">
        <w:rPr>
          <w:rStyle w:val="surname"/>
        </w:rPr>
        <w:t>Wawro</w:t>
      </w:r>
      <w:r w:rsidRPr="00CF491F">
        <w:t xml:space="preserve">, </w:t>
      </w:r>
      <w:r w:rsidRPr="008D36DE">
        <w:rPr>
          <w:rStyle w:val="forename"/>
        </w:rPr>
        <w:t>Gregory J.</w:t>
      </w:r>
      <w:r w:rsidR="00FA7772" w:rsidRPr="008D36DE">
        <w:rPr>
          <w:rStyle w:val="X"/>
        </w:rPr>
        <w:t>,</w:t>
      </w:r>
      <w:r w:rsidR="0022055C" w:rsidRPr="008D36DE">
        <w:rPr>
          <w:rStyle w:val="X"/>
        </w:rPr>
        <w:t xml:space="preserve"> and </w:t>
      </w:r>
      <w:r w:rsidR="0022055C" w:rsidRPr="008D36DE">
        <w:rPr>
          <w:rStyle w:val="forename"/>
        </w:rPr>
        <w:t xml:space="preserve">Eric </w:t>
      </w:r>
      <w:r w:rsidR="0022055C" w:rsidRPr="008D36DE">
        <w:rPr>
          <w:rStyle w:val="surname"/>
        </w:rPr>
        <w:t>Schickler</w:t>
      </w:r>
      <w:r w:rsidR="0022055C" w:rsidRPr="008D36DE">
        <w:rPr>
          <w:rStyle w:val="X"/>
        </w:rPr>
        <w:t xml:space="preserve">. </w:t>
      </w:r>
      <w:r w:rsidR="0022055C" w:rsidRPr="008D36DE">
        <w:rPr>
          <w:rStyle w:val="SPidate"/>
        </w:rPr>
        <w:t>2006</w:t>
      </w:r>
      <w:r w:rsidRPr="008D36DE">
        <w:rPr>
          <w:rStyle w:val="X"/>
        </w:rPr>
        <w:t xml:space="preserve">. </w:t>
      </w:r>
      <w:r w:rsidRPr="00A54EDB">
        <w:rPr>
          <w:rStyle w:val="SPibooktitle"/>
          <w:i/>
          <w:iCs/>
        </w:rPr>
        <w:t>Filibuster: Obstruction and Lawmaking in the U.S. Senate</w:t>
      </w:r>
      <w:r w:rsidRPr="00A54EDB">
        <w:rPr>
          <w:rStyle w:val="X"/>
          <w:i/>
          <w:iCs/>
        </w:rPr>
        <w:t xml:space="preserve">. </w:t>
      </w:r>
      <w:r w:rsidRPr="008D36DE">
        <w:rPr>
          <w:rStyle w:val="placeofpub"/>
        </w:rPr>
        <w:t>Princeton, NJ</w:t>
      </w:r>
      <w:r w:rsidRPr="008D36DE">
        <w:rPr>
          <w:rStyle w:val="X"/>
        </w:rPr>
        <w:t xml:space="preserve">: </w:t>
      </w:r>
      <w:r w:rsidRPr="008D36DE">
        <w:rPr>
          <w:rStyle w:val="publisher"/>
        </w:rPr>
        <w:t>Princeton University Press</w:t>
      </w:r>
      <w:r w:rsidRPr="008D36DE">
        <w:rPr>
          <w:rStyle w:val="X"/>
        </w:rPr>
        <w:t>.</w:t>
      </w:r>
    </w:p>
    <w:p w14:paraId="63B50B3B" w14:textId="4CDD8A10" w:rsidR="005D3AD8" w:rsidRPr="00CF491F" w:rsidRDefault="005D3AD8" w:rsidP="008D36DE">
      <w:pPr>
        <w:pStyle w:val="REFBKCH"/>
      </w:pPr>
      <w:bookmarkStart w:id="409" w:name="B44"/>
      <w:bookmarkEnd w:id="409"/>
      <w:r w:rsidRPr="008D36DE">
        <w:rPr>
          <w:rStyle w:val="surname"/>
        </w:rPr>
        <w:t>Weldon</w:t>
      </w:r>
      <w:r w:rsidRPr="00CF491F">
        <w:t xml:space="preserve">, </w:t>
      </w:r>
      <w:r w:rsidRPr="008D36DE">
        <w:rPr>
          <w:rStyle w:val="forename"/>
        </w:rPr>
        <w:t>Jeffrey A.</w:t>
      </w:r>
      <w:r w:rsidRPr="008D36DE">
        <w:rPr>
          <w:rStyle w:val="X"/>
        </w:rPr>
        <w:t xml:space="preserve"> </w:t>
      </w:r>
      <w:r w:rsidRPr="008D36DE">
        <w:rPr>
          <w:rStyle w:val="SPidate"/>
        </w:rPr>
        <w:t>1997</w:t>
      </w:r>
      <w:r w:rsidRPr="008D36DE">
        <w:rPr>
          <w:rStyle w:val="X"/>
        </w:rPr>
        <w:t xml:space="preserve">. </w:t>
      </w:r>
      <w:ins w:id="410" w:author="Christine Ranft" w:date="2021-03-02T09:00:00Z">
        <w:r w:rsidR="00A54EDB">
          <w:rPr>
            <w:rStyle w:val="X"/>
            <w:lang w:val="en-GB"/>
          </w:rPr>
          <w:t>“</w:t>
        </w:r>
      </w:ins>
      <w:r w:rsidRPr="008D36DE">
        <w:rPr>
          <w:rStyle w:val="bookchaptertitle"/>
        </w:rPr>
        <w:t>The Political Sources of Presidencialismo in Mexico</w:t>
      </w:r>
      <w:r w:rsidRPr="008D36DE">
        <w:rPr>
          <w:rStyle w:val="X"/>
        </w:rPr>
        <w:t>.</w:t>
      </w:r>
      <w:ins w:id="411" w:author="Christine Ranft" w:date="2021-03-02T09:01:00Z">
        <w:r w:rsidR="00A54EDB">
          <w:rPr>
            <w:rStyle w:val="X"/>
            <w:lang w:val="en-GB"/>
          </w:rPr>
          <w:t>”</w:t>
        </w:r>
      </w:ins>
      <w:r w:rsidRPr="008D36DE">
        <w:rPr>
          <w:rStyle w:val="X"/>
        </w:rPr>
        <w:t xml:space="preserve"> In </w:t>
      </w:r>
      <w:r w:rsidRPr="00A54EDB">
        <w:rPr>
          <w:rStyle w:val="SPibooktitle"/>
          <w:i/>
          <w:iCs/>
        </w:rPr>
        <w:t>Presidentialism and Democracy in Latin America</w:t>
      </w:r>
      <w:r w:rsidRPr="008D36DE">
        <w:rPr>
          <w:rStyle w:val="X"/>
        </w:rPr>
        <w:t>, ed</w:t>
      </w:r>
      <w:ins w:id="412" w:author="Christine Ranft" w:date="2021-03-02T09:01:00Z">
        <w:r w:rsidR="00A54EDB">
          <w:rPr>
            <w:rStyle w:val="X"/>
            <w:lang w:val="en-GB"/>
          </w:rPr>
          <w:t>ited by</w:t>
        </w:r>
      </w:ins>
      <w:del w:id="413" w:author="Christine Ranft" w:date="2021-03-02T09:01:00Z">
        <w:r w:rsidRPr="008D36DE" w:rsidDel="00A54EDB">
          <w:rPr>
            <w:rStyle w:val="X"/>
          </w:rPr>
          <w:delText>.</w:delText>
        </w:r>
      </w:del>
      <w:r w:rsidRPr="008D36DE">
        <w:rPr>
          <w:rStyle w:val="X"/>
        </w:rPr>
        <w:t xml:space="preserve"> </w:t>
      </w:r>
      <w:r w:rsidRPr="008D36DE">
        <w:rPr>
          <w:rStyle w:val="eforename"/>
        </w:rPr>
        <w:t xml:space="preserve">Scott </w:t>
      </w:r>
      <w:r w:rsidRPr="008D36DE">
        <w:rPr>
          <w:rStyle w:val="esurname"/>
        </w:rPr>
        <w:t>Mainwaring</w:t>
      </w:r>
      <w:r w:rsidRPr="008D36DE">
        <w:rPr>
          <w:rStyle w:val="X"/>
        </w:rPr>
        <w:t xml:space="preserve"> and </w:t>
      </w:r>
      <w:r w:rsidRPr="008D36DE">
        <w:rPr>
          <w:rStyle w:val="eforename"/>
        </w:rPr>
        <w:t xml:space="preserve">Matthew S. </w:t>
      </w:r>
      <w:r w:rsidRPr="008D36DE">
        <w:rPr>
          <w:rStyle w:val="esurname"/>
        </w:rPr>
        <w:t>Shugart</w:t>
      </w:r>
      <w:ins w:id="414" w:author="Christine Ranft" w:date="2021-03-02T09:01:00Z">
        <w:r w:rsidR="00A54EDB">
          <w:rPr>
            <w:rStyle w:val="X"/>
            <w:lang w:val="en-GB"/>
          </w:rPr>
          <w:t xml:space="preserve">, </w:t>
        </w:r>
        <w:r w:rsidR="00A54EDB" w:rsidRPr="008D36DE">
          <w:rPr>
            <w:rStyle w:val="X"/>
          </w:rPr>
          <w:t xml:space="preserve">pp. </w:t>
        </w:r>
        <w:r w:rsidR="00A54EDB" w:rsidRPr="008D36DE">
          <w:rPr>
            <w:rStyle w:val="pageextent"/>
          </w:rPr>
          <w:t>225</w:t>
        </w:r>
        <w:r w:rsidR="00A54EDB" w:rsidRPr="008D36DE">
          <w:rPr>
            <w:rStyle w:val="X"/>
          </w:rPr>
          <w:t>–</w:t>
        </w:r>
        <w:r w:rsidR="00A54EDB">
          <w:rPr>
            <w:rStyle w:val="X"/>
            <w:lang w:val="en-GB"/>
          </w:rPr>
          <w:t>2</w:t>
        </w:r>
        <w:r w:rsidR="00A54EDB" w:rsidRPr="008D36DE">
          <w:rPr>
            <w:rStyle w:val="pageextent"/>
          </w:rPr>
          <w:t>58</w:t>
        </w:r>
        <w:r w:rsidR="00A54EDB" w:rsidRPr="008D36DE">
          <w:rPr>
            <w:rStyle w:val="X"/>
          </w:rPr>
          <w:t>.</w:t>
        </w:r>
      </w:ins>
      <w:del w:id="415" w:author="Christine Ranft" w:date="2021-03-02T09:01:00Z">
        <w:r w:rsidRPr="008D36DE" w:rsidDel="00A54EDB">
          <w:rPr>
            <w:rStyle w:val="X"/>
          </w:rPr>
          <w:delText>.</w:delText>
        </w:r>
      </w:del>
      <w:r w:rsidRPr="008D36DE">
        <w:rPr>
          <w:rStyle w:val="X"/>
        </w:rPr>
        <w:t xml:space="preserve"> </w:t>
      </w:r>
      <w:r w:rsidRPr="008D36DE">
        <w:rPr>
          <w:rStyle w:val="placeofpub"/>
        </w:rPr>
        <w:t>New York</w:t>
      </w:r>
      <w:r w:rsidRPr="008D36DE">
        <w:rPr>
          <w:rStyle w:val="X"/>
        </w:rPr>
        <w:t xml:space="preserve">: </w:t>
      </w:r>
      <w:r w:rsidRPr="008D36DE">
        <w:rPr>
          <w:rStyle w:val="publisher"/>
        </w:rPr>
        <w:t>Cambridge University Press</w:t>
      </w:r>
      <w:ins w:id="416" w:author="Christine Ranft" w:date="2021-03-02T09:01:00Z">
        <w:r w:rsidR="00A54EDB">
          <w:rPr>
            <w:rStyle w:val="publisher"/>
            <w:lang w:val="en-GB"/>
          </w:rPr>
          <w:t>.</w:t>
        </w:r>
      </w:ins>
      <w:r w:rsidRPr="008D36DE">
        <w:rPr>
          <w:rStyle w:val="X"/>
        </w:rPr>
        <w:t xml:space="preserve"> </w:t>
      </w:r>
      <w:del w:id="417" w:author="Christine Ranft" w:date="2021-03-02T09:01:00Z">
        <w:r w:rsidRPr="008D36DE" w:rsidDel="00A54EDB">
          <w:rPr>
            <w:rStyle w:val="X"/>
          </w:rPr>
          <w:delText xml:space="preserve">pp. </w:delText>
        </w:r>
        <w:r w:rsidRPr="008D36DE" w:rsidDel="00A54EDB">
          <w:rPr>
            <w:rStyle w:val="pageextent"/>
          </w:rPr>
          <w:delText>225</w:delText>
        </w:r>
        <w:r w:rsidRPr="008D36DE" w:rsidDel="00A54EDB">
          <w:rPr>
            <w:rStyle w:val="X"/>
          </w:rPr>
          <w:delText>–</w:delText>
        </w:r>
        <w:r w:rsidRPr="008D36DE" w:rsidDel="00A54EDB">
          <w:rPr>
            <w:rStyle w:val="pageextent"/>
          </w:rPr>
          <w:delText>58</w:delText>
        </w:r>
        <w:r w:rsidRPr="008D36DE" w:rsidDel="00A54EDB">
          <w:rPr>
            <w:rStyle w:val="X"/>
          </w:rPr>
          <w:delText>.</w:delText>
        </w:r>
      </w:del>
    </w:p>
    <w:p w14:paraId="55E72C89" w14:textId="7DD77BA9" w:rsidR="005D3AD8" w:rsidRPr="00CF491F" w:rsidRDefault="005D3AD8" w:rsidP="008D36DE">
      <w:pPr>
        <w:pStyle w:val="REFBKCH"/>
      </w:pPr>
      <w:bookmarkStart w:id="418" w:name="B45"/>
      <w:bookmarkEnd w:id="418"/>
      <w:r w:rsidRPr="008D36DE">
        <w:rPr>
          <w:rStyle w:val="surname"/>
        </w:rPr>
        <w:t>Weldon</w:t>
      </w:r>
      <w:r w:rsidRPr="00CF491F">
        <w:t xml:space="preserve">, </w:t>
      </w:r>
      <w:r w:rsidRPr="008D36DE">
        <w:rPr>
          <w:rStyle w:val="forename"/>
        </w:rPr>
        <w:t>Jeffrey A.</w:t>
      </w:r>
      <w:r w:rsidRPr="008D36DE">
        <w:rPr>
          <w:rStyle w:val="X"/>
        </w:rPr>
        <w:t xml:space="preserve"> </w:t>
      </w:r>
      <w:r w:rsidRPr="008D36DE">
        <w:rPr>
          <w:rStyle w:val="SPidate"/>
        </w:rPr>
        <w:t>2001</w:t>
      </w:r>
      <w:r w:rsidRPr="008D36DE">
        <w:rPr>
          <w:rStyle w:val="X"/>
        </w:rPr>
        <w:t xml:space="preserve">. </w:t>
      </w:r>
      <w:sdt>
        <w:sdtPr>
          <w:rPr>
            <w:rStyle w:val="X"/>
          </w:rPr>
          <w:alias w:val="inline-quotes"/>
          <w:tag w:val="inline-quotes"/>
          <w:id w:val="-262989579"/>
          <w:placeholder>
            <w:docPart w:val="C438E6FFA1B0464D99149E14FCF15471"/>
          </w:placeholder>
        </w:sdtPr>
        <w:sdtEndPr>
          <w:rPr>
            <w:rStyle w:val="X"/>
          </w:rPr>
        </w:sdtEndPr>
        <w:sdtContent>
          <w:r w:rsidR="00DC285E" w:rsidRPr="008D36DE">
            <w:rPr>
              <w:rStyle w:val="X"/>
            </w:rPr>
            <w:t>“</w:t>
          </w:r>
          <w:r w:rsidRPr="008D36DE">
            <w:rPr>
              <w:rStyle w:val="bookchaptertitle"/>
            </w:rPr>
            <w:t xml:space="preserve">The </w:t>
          </w:r>
          <w:del w:id="419" w:author="Christine Ranft" w:date="2021-03-02T09:01:00Z">
            <w:r w:rsidRPr="008D36DE" w:rsidDel="00A54EDB">
              <w:rPr>
                <w:rStyle w:val="bookchaptertitle"/>
              </w:rPr>
              <w:delText>c</w:delText>
            </w:r>
          </w:del>
          <w:ins w:id="420" w:author="Christine Ranft" w:date="2021-03-02T09:02:00Z">
            <w:r w:rsidR="00A54EDB">
              <w:rPr>
                <w:rStyle w:val="bookchaptertitle"/>
                <w:lang w:val="en-GB"/>
              </w:rPr>
              <w:t>C</w:t>
            </w:r>
          </w:ins>
          <w:r w:rsidRPr="008D36DE">
            <w:rPr>
              <w:rStyle w:val="bookchaptertitle"/>
            </w:rPr>
            <w:t>onsequences of Mexico</w:t>
          </w:r>
          <w:r w:rsidR="00CF491F" w:rsidRPr="008D36DE">
            <w:rPr>
              <w:rStyle w:val="bookchaptertitle"/>
              <w:highlight w:val="yellow"/>
            </w:rPr>
            <w:t>’</w:t>
          </w:r>
          <w:r w:rsidRPr="008D36DE">
            <w:rPr>
              <w:rStyle w:val="bookchaptertitle"/>
            </w:rPr>
            <w:t xml:space="preserve">s </w:t>
          </w:r>
          <w:del w:id="421" w:author="Christine Ranft" w:date="2021-03-02T09:02:00Z">
            <w:r w:rsidRPr="008D36DE" w:rsidDel="00A54EDB">
              <w:rPr>
                <w:rStyle w:val="bookchaptertitle"/>
              </w:rPr>
              <w:delText>m</w:delText>
            </w:r>
          </w:del>
          <w:ins w:id="422" w:author="Christine Ranft" w:date="2021-03-02T09:02:00Z">
            <w:r w:rsidR="00A54EDB">
              <w:rPr>
                <w:rStyle w:val="bookchaptertitle"/>
                <w:lang w:val="en-GB"/>
              </w:rPr>
              <w:t>M</w:t>
            </w:r>
          </w:ins>
          <w:r w:rsidRPr="008D36DE">
            <w:rPr>
              <w:rStyle w:val="bookchaptertitle"/>
            </w:rPr>
            <w:t xml:space="preserve">ixed-member </w:t>
          </w:r>
          <w:del w:id="423" w:author="Christine Ranft" w:date="2021-03-02T09:02:00Z">
            <w:r w:rsidRPr="008D36DE" w:rsidDel="00A54EDB">
              <w:rPr>
                <w:rStyle w:val="bookchaptertitle"/>
              </w:rPr>
              <w:delText>e</w:delText>
            </w:r>
          </w:del>
          <w:ins w:id="424" w:author="Christine Ranft" w:date="2021-03-02T09:02:00Z">
            <w:r w:rsidR="00A54EDB">
              <w:rPr>
                <w:rStyle w:val="bookchaptertitle"/>
                <w:lang w:val="en-GB"/>
              </w:rPr>
              <w:t>E</w:t>
            </w:r>
          </w:ins>
          <w:r w:rsidRPr="008D36DE">
            <w:rPr>
              <w:rStyle w:val="bookchaptertitle"/>
            </w:rPr>
            <w:t xml:space="preserve">lectoral </w:t>
          </w:r>
          <w:del w:id="425" w:author="Christine Ranft" w:date="2021-03-02T09:02:00Z">
            <w:r w:rsidRPr="008D36DE" w:rsidDel="00A54EDB">
              <w:rPr>
                <w:rStyle w:val="bookchaptertitle"/>
              </w:rPr>
              <w:delText>s</w:delText>
            </w:r>
          </w:del>
          <w:ins w:id="426" w:author="Christine Ranft" w:date="2021-03-02T09:02:00Z">
            <w:r w:rsidR="00A54EDB">
              <w:rPr>
                <w:rStyle w:val="bookchaptertitle"/>
                <w:lang w:val="en-GB"/>
              </w:rPr>
              <w:t>S</w:t>
            </w:r>
          </w:ins>
          <w:r w:rsidRPr="008D36DE">
            <w:rPr>
              <w:rStyle w:val="bookchaptertitle"/>
            </w:rPr>
            <w:t>ystem, 1988–1997</w:t>
          </w:r>
          <w:r w:rsidRPr="008D36DE">
            <w:rPr>
              <w:rStyle w:val="X"/>
            </w:rPr>
            <w:t>.</w:t>
          </w:r>
          <w:r w:rsidR="00DC285E" w:rsidRPr="008D36DE">
            <w:rPr>
              <w:rStyle w:val="X"/>
            </w:rPr>
            <w:t>”</w:t>
          </w:r>
        </w:sdtContent>
      </w:sdt>
      <w:r w:rsidRPr="008D36DE">
        <w:rPr>
          <w:rStyle w:val="X"/>
        </w:rPr>
        <w:t xml:space="preserve"> In </w:t>
      </w:r>
      <w:r w:rsidRPr="008D36DE">
        <w:rPr>
          <w:rStyle w:val="SPibooktitle"/>
          <w:i/>
        </w:rPr>
        <w:t xml:space="preserve">Mixed-Member Electoral Systems: </w:t>
      </w:r>
      <w:del w:id="427" w:author="Christine Ranft" w:date="2021-03-02T09:02:00Z">
        <w:r w:rsidRPr="008D36DE" w:rsidDel="00A54EDB">
          <w:rPr>
            <w:rStyle w:val="SPibooktitle"/>
            <w:i/>
          </w:rPr>
          <w:delText>t</w:delText>
        </w:r>
      </w:del>
      <w:ins w:id="428" w:author="Christine Ranft" w:date="2021-03-02T09:02:00Z">
        <w:r w:rsidR="00A54EDB">
          <w:rPr>
            <w:rStyle w:val="SPibooktitle"/>
            <w:i/>
            <w:lang w:val="en-GB"/>
          </w:rPr>
          <w:t>T</w:t>
        </w:r>
      </w:ins>
      <w:r w:rsidRPr="008D36DE">
        <w:rPr>
          <w:rStyle w:val="SPibooktitle"/>
          <w:i/>
        </w:rPr>
        <w:t>he Best of Both Worlds?</w:t>
      </w:r>
      <w:del w:id="429" w:author="Christine Ranft" w:date="2021-03-02T09:02:00Z">
        <w:r w:rsidRPr="008D36DE" w:rsidDel="00A54EDB">
          <w:rPr>
            <w:rStyle w:val="X"/>
          </w:rPr>
          <w:delText>,</w:delText>
        </w:r>
      </w:del>
      <w:r w:rsidRPr="008D36DE">
        <w:rPr>
          <w:rStyle w:val="X"/>
        </w:rPr>
        <w:t xml:space="preserve"> ed</w:t>
      </w:r>
      <w:r w:rsidR="00FA7772" w:rsidRPr="008D36DE">
        <w:rPr>
          <w:rStyle w:val="X"/>
        </w:rPr>
        <w:t>ited by</w:t>
      </w:r>
      <w:r w:rsidRPr="008D36DE">
        <w:rPr>
          <w:rStyle w:val="X"/>
        </w:rPr>
        <w:t xml:space="preserve"> </w:t>
      </w:r>
      <w:r w:rsidRPr="008D36DE">
        <w:rPr>
          <w:rStyle w:val="eforename"/>
        </w:rPr>
        <w:t xml:space="preserve">Matthew S. </w:t>
      </w:r>
      <w:r w:rsidRPr="008D36DE">
        <w:rPr>
          <w:rStyle w:val="esurname"/>
        </w:rPr>
        <w:t>Shugart</w:t>
      </w:r>
      <w:r w:rsidRPr="008D36DE">
        <w:rPr>
          <w:rStyle w:val="X"/>
        </w:rPr>
        <w:t xml:space="preserve"> and </w:t>
      </w:r>
      <w:r w:rsidRPr="008D36DE">
        <w:rPr>
          <w:rStyle w:val="eforename"/>
        </w:rPr>
        <w:t xml:space="preserve">Martin P. </w:t>
      </w:r>
      <w:r w:rsidRPr="008D36DE">
        <w:rPr>
          <w:rStyle w:val="esurname"/>
        </w:rPr>
        <w:t>Wattenberg</w:t>
      </w:r>
      <w:r w:rsidR="00FA7772" w:rsidRPr="008D36DE">
        <w:rPr>
          <w:rStyle w:val="X"/>
        </w:rPr>
        <w:t xml:space="preserve">, pp. </w:t>
      </w:r>
      <w:r w:rsidR="00FA7772" w:rsidRPr="008D36DE">
        <w:rPr>
          <w:rStyle w:val="pageextent"/>
        </w:rPr>
        <w:t>447</w:t>
      </w:r>
      <w:r w:rsidR="00FA7772" w:rsidRPr="008D36DE">
        <w:rPr>
          <w:rStyle w:val="X"/>
        </w:rPr>
        <w:t>–</w:t>
      </w:r>
      <w:ins w:id="430" w:author="Christine Ranft" w:date="2021-03-02T09:02:00Z">
        <w:r w:rsidR="00A54EDB">
          <w:rPr>
            <w:rStyle w:val="X"/>
            <w:lang w:val="en-GB"/>
          </w:rPr>
          <w:t>4</w:t>
        </w:r>
      </w:ins>
      <w:r w:rsidR="00CF491F" w:rsidRPr="008D36DE">
        <w:rPr>
          <w:rStyle w:val="pageextent"/>
        </w:rPr>
        <w:t>76</w:t>
      </w:r>
      <w:r w:rsidRPr="008D36DE">
        <w:rPr>
          <w:rStyle w:val="X"/>
        </w:rPr>
        <w:t xml:space="preserve">. </w:t>
      </w:r>
      <w:r w:rsidRPr="008D36DE">
        <w:rPr>
          <w:rStyle w:val="placeofpub"/>
        </w:rPr>
        <w:t>Oxford</w:t>
      </w:r>
      <w:r w:rsidRPr="008D36DE">
        <w:rPr>
          <w:rStyle w:val="X"/>
        </w:rPr>
        <w:t xml:space="preserve">: </w:t>
      </w:r>
      <w:r w:rsidRPr="008D36DE">
        <w:rPr>
          <w:rStyle w:val="publisher"/>
        </w:rPr>
        <w:t>Oxford University Press</w:t>
      </w:r>
      <w:r w:rsidRPr="008D36DE">
        <w:rPr>
          <w:rStyle w:val="X"/>
        </w:rPr>
        <w:t>.</w:t>
      </w:r>
    </w:p>
    <w:p w14:paraId="5C93DC3F" w14:textId="2BB52FBF" w:rsidR="005D3AD8" w:rsidRPr="00CF491F" w:rsidRDefault="005D3AD8" w:rsidP="008D36DE">
      <w:pPr>
        <w:pStyle w:val="REFBKCH"/>
      </w:pPr>
      <w:bookmarkStart w:id="431" w:name="B46"/>
      <w:bookmarkEnd w:id="431"/>
      <w:r w:rsidRPr="008D36DE">
        <w:rPr>
          <w:rStyle w:val="surname"/>
        </w:rPr>
        <w:lastRenderedPageBreak/>
        <w:t>Weldon</w:t>
      </w:r>
      <w:r w:rsidRPr="00CF491F">
        <w:t xml:space="preserve">, </w:t>
      </w:r>
      <w:r w:rsidRPr="008D36DE">
        <w:rPr>
          <w:rStyle w:val="forename"/>
        </w:rPr>
        <w:t>Jeffrey A.</w:t>
      </w:r>
      <w:r w:rsidRPr="008D36DE">
        <w:rPr>
          <w:rStyle w:val="X"/>
        </w:rPr>
        <w:t xml:space="preserve"> </w:t>
      </w:r>
      <w:r w:rsidRPr="008D36DE">
        <w:rPr>
          <w:rStyle w:val="SPidate"/>
        </w:rPr>
        <w:t>2002</w:t>
      </w:r>
      <w:r w:rsidRPr="008D36DE">
        <w:rPr>
          <w:rStyle w:val="X"/>
        </w:rPr>
        <w:t xml:space="preserve">. </w:t>
      </w:r>
      <w:sdt>
        <w:sdtPr>
          <w:rPr>
            <w:rStyle w:val="X"/>
          </w:rPr>
          <w:alias w:val="inline-quotes"/>
          <w:tag w:val="inline-quotes"/>
          <w:id w:val="-1041592586"/>
          <w:placeholder>
            <w:docPart w:val="A46D6E71982D4669B2733605F349CA1C"/>
          </w:placeholder>
        </w:sdtPr>
        <w:sdtEndPr>
          <w:rPr>
            <w:rStyle w:val="X"/>
          </w:rPr>
        </w:sdtEndPr>
        <w:sdtContent>
          <w:r w:rsidR="00DC285E" w:rsidRPr="008D36DE">
            <w:rPr>
              <w:rStyle w:val="X"/>
            </w:rPr>
            <w:t>“</w:t>
          </w:r>
          <w:r w:rsidRPr="008D36DE">
            <w:rPr>
              <w:rStyle w:val="bookchaptertitle"/>
            </w:rPr>
            <w:t>The Legal and Partisan Framework of the Legislative Delegation of the Budget in Mexico</w:t>
          </w:r>
          <w:r w:rsidRPr="008D36DE">
            <w:rPr>
              <w:rStyle w:val="X"/>
            </w:rPr>
            <w:t>.</w:t>
          </w:r>
          <w:r w:rsidR="00DC285E" w:rsidRPr="008D36DE">
            <w:rPr>
              <w:rStyle w:val="X"/>
            </w:rPr>
            <w:t>”</w:t>
          </w:r>
        </w:sdtContent>
      </w:sdt>
      <w:r w:rsidRPr="008D36DE">
        <w:rPr>
          <w:rStyle w:val="X"/>
        </w:rPr>
        <w:t xml:space="preserve"> </w:t>
      </w:r>
      <w:r w:rsidRPr="00A54EDB">
        <w:rPr>
          <w:rStyle w:val="X"/>
          <w:iCs/>
        </w:rPr>
        <w:t>In</w:t>
      </w:r>
      <w:r w:rsidRPr="008D36DE">
        <w:rPr>
          <w:rStyle w:val="X"/>
          <w:i/>
        </w:rPr>
        <w:t xml:space="preserve"> </w:t>
      </w:r>
      <w:r w:rsidRPr="008D36DE">
        <w:rPr>
          <w:rStyle w:val="SPibooktitle"/>
          <w:i/>
        </w:rPr>
        <w:t>Legislative Politics in Latin America</w:t>
      </w:r>
      <w:r w:rsidRPr="008D36DE">
        <w:rPr>
          <w:rStyle w:val="X"/>
        </w:rPr>
        <w:t>, ed</w:t>
      </w:r>
      <w:r w:rsidR="001E7CDB" w:rsidRPr="008D36DE">
        <w:rPr>
          <w:rStyle w:val="X"/>
        </w:rPr>
        <w:t>ited by</w:t>
      </w:r>
      <w:r w:rsidRPr="008D36DE">
        <w:rPr>
          <w:rStyle w:val="X"/>
        </w:rPr>
        <w:t xml:space="preserve"> </w:t>
      </w:r>
      <w:r w:rsidRPr="008D36DE">
        <w:rPr>
          <w:rStyle w:val="eforename"/>
        </w:rPr>
        <w:t xml:space="preserve">Scott </w:t>
      </w:r>
      <w:r w:rsidRPr="008D36DE">
        <w:rPr>
          <w:rStyle w:val="esurname"/>
        </w:rPr>
        <w:t>Morgenstern</w:t>
      </w:r>
      <w:r w:rsidRPr="008D36DE">
        <w:rPr>
          <w:rStyle w:val="X"/>
        </w:rPr>
        <w:t xml:space="preserve"> and </w:t>
      </w:r>
      <w:r w:rsidRPr="008D36DE">
        <w:rPr>
          <w:rStyle w:val="eforename"/>
        </w:rPr>
        <w:t xml:space="preserve">Benito </w:t>
      </w:r>
      <w:r w:rsidRPr="008D36DE">
        <w:rPr>
          <w:rStyle w:val="esurname"/>
        </w:rPr>
        <w:t>Nacif</w:t>
      </w:r>
      <w:r w:rsidR="001E7CDB" w:rsidRPr="008D36DE">
        <w:rPr>
          <w:rStyle w:val="X"/>
        </w:rPr>
        <w:t xml:space="preserve">, pp. </w:t>
      </w:r>
      <w:r w:rsidR="001E7CDB" w:rsidRPr="008D36DE">
        <w:rPr>
          <w:rStyle w:val="pageextent"/>
        </w:rPr>
        <w:t>377</w:t>
      </w:r>
      <w:r w:rsidR="001E7CDB" w:rsidRPr="008D36DE">
        <w:rPr>
          <w:rStyle w:val="X"/>
        </w:rPr>
        <w:t>–</w:t>
      </w:r>
      <w:r w:rsidR="001E7CDB" w:rsidRPr="008D36DE">
        <w:rPr>
          <w:rStyle w:val="pageextent"/>
        </w:rPr>
        <w:t>410</w:t>
      </w:r>
      <w:r w:rsidRPr="008D36DE">
        <w:rPr>
          <w:rStyle w:val="X"/>
        </w:rPr>
        <w:t xml:space="preserve">. </w:t>
      </w:r>
      <w:r w:rsidR="0022055C" w:rsidRPr="008D36DE">
        <w:rPr>
          <w:rStyle w:val="placeofpub"/>
        </w:rPr>
        <w:t>Cambridge</w:t>
      </w:r>
      <w:r w:rsidRPr="008D36DE">
        <w:rPr>
          <w:rStyle w:val="X"/>
        </w:rPr>
        <w:t xml:space="preserve">: </w:t>
      </w:r>
      <w:r w:rsidRPr="008D36DE">
        <w:rPr>
          <w:rStyle w:val="publisher"/>
        </w:rPr>
        <w:t>Cambridge University Press</w:t>
      </w:r>
      <w:r w:rsidRPr="008D36DE">
        <w:rPr>
          <w:rStyle w:val="X"/>
        </w:rPr>
        <w:t>.</w:t>
      </w:r>
    </w:p>
    <w:p w14:paraId="0B815A16" w14:textId="4EAFEE84" w:rsidR="005D3AD8" w:rsidRPr="00CF491F" w:rsidRDefault="005D3AD8" w:rsidP="008D36DE">
      <w:pPr>
        <w:pStyle w:val="REFBKCH"/>
      </w:pPr>
      <w:bookmarkStart w:id="432" w:name="B47"/>
      <w:bookmarkEnd w:id="432"/>
      <w:r w:rsidRPr="008D36DE">
        <w:rPr>
          <w:rStyle w:val="surname"/>
        </w:rPr>
        <w:t>Zaller</w:t>
      </w:r>
      <w:r w:rsidRPr="00CF491F">
        <w:t xml:space="preserve">, </w:t>
      </w:r>
      <w:r w:rsidRPr="008D36DE">
        <w:rPr>
          <w:rStyle w:val="forename"/>
        </w:rPr>
        <w:t>John</w:t>
      </w:r>
      <w:r w:rsidRPr="008D36DE">
        <w:rPr>
          <w:rStyle w:val="X"/>
        </w:rPr>
        <w:t xml:space="preserve">. </w:t>
      </w:r>
      <w:r w:rsidRPr="008D36DE">
        <w:rPr>
          <w:rStyle w:val="SPidate"/>
        </w:rPr>
        <w:t>1998</w:t>
      </w:r>
      <w:r w:rsidRPr="008D36DE">
        <w:rPr>
          <w:rStyle w:val="X"/>
        </w:rPr>
        <w:t xml:space="preserve">. </w:t>
      </w:r>
      <w:sdt>
        <w:sdtPr>
          <w:rPr>
            <w:rStyle w:val="X"/>
          </w:rPr>
          <w:alias w:val="inline-quotes"/>
          <w:tag w:val="inline-quotes"/>
          <w:id w:val="-406921143"/>
          <w:placeholder>
            <w:docPart w:val="5334BC74B4A14D969E1BB887E4E6BAFE"/>
          </w:placeholder>
        </w:sdtPr>
        <w:sdtEndPr>
          <w:rPr>
            <w:rStyle w:val="X"/>
          </w:rPr>
        </w:sdtEndPr>
        <w:sdtContent>
          <w:r w:rsidR="00DC285E" w:rsidRPr="008D36DE">
            <w:rPr>
              <w:rStyle w:val="X"/>
            </w:rPr>
            <w:t>“</w:t>
          </w:r>
          <w:r w:rsidRPr="008D36DE">
            <w:rPr>
              <w:rStyle w:val="bookchaptertitle"/>
            </w:rPr>
            <w:t>Politicians as Prize Fighters: Electoral Selection and Incumbency Advantage</w:t>
          </w:r>
          <w:r w:rsidRPr="008D36DE">
            <w:rPr>
              <w:rStyle w:val="X"/>
            </w:rPr>
            <w:t>.</w:t>
          </w:r>
          <w:r w:rsidR="00DC285E" w:rsidRPr="008D36DE">
            <w:rPr>
              <w:rStyle w:val="X"/>
            </w:rPr>
            <w:t>”</w:t>
          </w:r>
        </w:sdtContent>
      </w:sdt>
      <w:r w:rsidRPr="008D36DE">
        <w:rPr>
          <w:rStyle w:val="X"/>
        </w:rPr>
        <w:t xml:space="preserve"> In </w:t>
      </w:r>
      <w:r w:rsidRPr="008D36DE">
        <w:rPr>
          <w:rStyle w:val="SPibooktitle"/>
          <w:i/>
        </w:rPr>
        <w:t>Party Politics and Politicians</w:t>
      </w:r>
      <w:r w:rsidRPr="008D36DE">
        <w:rPr>
          <w:rStyle w:val="X"/>
        </w:rPr>
        <w:t>, ed</w:t>
      </w:r>
      <w:r w:rsidR="001E7CDB" w:rsidRPr="008D36DE">
        <w:rPr>
          <w:rStyle w:val="X"/>
        </w:rPr>
        <w:t>ited by</w:t>
      </w:r>
      <w:r w:rsidRPr="008D36DE">
        <w:rPr>
          <w:rStyle w:val="X"/>
        </w:rPr>
        <w:t xml:space="preserve"> </w:t>
      </w:r>
      <w:r w:rsidRPr="008D36DE">
        <w:rPr>
          <w:rStyle w:val="eforename"/>
        </w:rPr>
        <w:t xml:space="preserve">John G. </w:t>
      </w:r>
      <w:r w:rsidRPr="008D36DE">
        <w:rPr>
          <w:rStyle w:val="esurname"/>
        </w:rPr>
        <w:t>Geer</w:t>
      </w:r>
      <w:r w:rsidR="001E7CDB" w:rsidRPr="008D36DE">
        <w:rPr>
          <w:rStyle w:val="X"/>
        </w:rPr>
        <w:t xml:space="preserve">, pp. </w:t>
      </w:r>
      <w:r w:rsidR="001E7CDB" w:rsidRPr="008D36DE">
        <w:rPr>
          <w:rStyle w:val="pageextent"/>
        </w:rPr>
        <w:t>125</w:t>
      </w:r>
      <w:r w:rsidR="001E7CDB" w:rsidRPr="008D36DE">
        <w:rPr>
          <w:rStyle w:val="X"/>
        </w:rPr>
        <w:t>–</w:t>
      </w:r>
      <w:ins w:id="433" w:author="Christine Ranft" w:date="2021-03-02T09:02:00Z">
        <w:r w:rsidR="00A54EDB">
          <w:rPr>
            <w:rStyle w:val="X"/>
            <w:lang w:val="en-GB"/>
          </w:rPr>
          <w:t>1</w:t>
        </w:r>
      </w:ins>
      <w:r w:rsidR="00CF491F" w:rsidRPr="008D36DE">
        <w:rPr>
          <w:rStyle w:val="pageextent"/>
        </w:rPr>
        <w:t>85</w:t>
      </w:r>
      <w:r w:rsidRPr="008D36DE">
        <w:rPr>
          <w:rStyle w:val="X"/>
        </w:rPr>
        <w:t xml:space="preserve">. </w:t>
      </w:r>
      <w:r w:rsidRPr="008D36DE">
        <w:rPr>
          <w:rStyle w:val="placeofpub"/>
        </w:rPr>
        <w:t>Baltimore, MD</w:t>
      </w:r>
      <w:r w:rsidRPr="008D36DE">
        <w:rPr>
          <w:rStyle w:val="X"/>
        </w:rPr>
        <w:t xml:space="preserve">: </w:t>
      </w:r>
      <w:r w:rsidRPr="008D36DE">
        <w:rPr>
          <w:rStyle w:val="publisher"/>
        </w:rPr>
        <w:t>Johns Hopkins University Press</w:t>
      </w:r>
      <w:r w:rsidRPr="008D36DE">
        <w:rPr>
          <w:rStyle w:val="X"/>
        </w:rPr>
        <w:t>.</w:t>
      </w:r>
    </w:p>
    <w:p w14:paraId="7400F092" w14:textId="77777777" w:rsidR="00E775D8" w:rsidRPr="00CF491F" w:rsidRDefault="00E775D8" w:rsidP="00F60EB9">
      <w:pPr>
        <w:pStyle w:val="TT"/>
        <w:rPr>
          <w:rFonts w:eastAsia="Calibri" w:cs="Arial"/>
        </w:rPr>
      </w:pPr>
      <w:bookmarkStart w:id="434" w:name="Tab1"/>
      <w:r w:rsidRPr="00CF491F">
        <w:rPr>
          <w:rStyle w:val="TNChar"/>
          <w:rFonts w:eastAsia="Calibri"/>
          <w:b/>
          <w:lang w:val="en-US"/>
        </w:rPr>
        <w:t>Table 28.1</w:t>
      </w:r>
      <w:del w:id="435" w:author="Christine Ranft" w:date="2021-03-02T09:03:00Z">
        <w:r w:rsidRPr="00CF491F" w:rsidDel="00A54EDB">
          <w:rPr>
            <w:rFonts w:eastAsia="Calibri" w:cs="Arial"/>
            <w:b/>
          </w:rPr>
          <w:delText>:</w:delText>
        </w:r>
      </w:del>
      <w:r w:rsidRPr="00CF491F">
        <w:rPr>
          <w:rFonts w:eastAsia="Calibri" w:cs="Arial"/>
          <w:b/>
        </w:rPr>
        <w:t xml:space="preserve"> </w:t>
      </w:r>
      <w:r w:rsidRPr="00A54EDB">
        <w:rPr>
          <w:rFonts w:eastAsia="Calibri"/>
          <w:bCs/>
        </w:rPr>
        <w:t>Parliamentary debate types in Mexico</w:t>
      </w:r>
      <w:bookmarkEnd w:id="434"/>
    </w:p>
    <w:tbl>
      <w:tblPr>
        <w:tblStyle w:val="TableGrid"/>
        <w:tblW w:w="7936" w:type="dxa"/>
        <w:tblLayout w:type="fixed"/>
        <w:tblLook w:val="04A0" w:firstRow="1" w:lastRow="0" w:firstColumn="1" w:lastColumn="0" w:noHBand="0" w:noVBand="1"/>
      </w:tblPr>
      <w:tblGrid>
        <w:gridCol w:w="3050"/>
        <w:gridCol w:w="1524"/>
        <w:gridCol w:w="890"/>
        <w:gridCol w:w="1307"/>
        <w:gridCol w:w="1165"/>
      </w:tblGrid>
      <w:tr w:rsidR="00E775D8" w:rsidRPr="00CF491F" w14:paraId="425F606A" w14:textId="77777777" w:rsidTr="00BC57E4">
        <w:tc>
          <w:tcPr>
            <w:tcW w:w="3050" w:type="dxa"/>
          </w:tcPr>
          <w:p w14:paraId="7ABDE190" w14:textId="77777777" w:rsidR="00E775D8" w:rsidRPr="00CF491F" w:rsidRDefault="00E775D8" w:rsidP="00D0771D">
            <w:pPr>
              <w:pStyle w:val="TCH1"/>
              <w:rPr>
                <w:rFonts w:eastAsia="Calibri"/>
                <w:b/>
              </w:rPr>
            </w:pPr>
            <w:r w:rsidRPr="00CF491F">
              <w:rPr>
                <w:rFonts w:eastAsia="Calibri"/>
                <w:b/>
              </w:rPr>
              <w:t>Debate type (in Spanish)</w:t>
            </w:r>
          </w:p>
        </w:tc>
        <w:tc>
          <w:tcPr>
            <w:tcW w:w="1524" w:type="dxa"/>
          </w:tcPr>
          <w:p w14:paraId="6183441A" w14:textId="77777777" w:rsidR="00E775D8" w:rsidRPr="00CF491F" w:rsidRDefault="00E775D8" w:rsidP="00D0771D">
            <w:pPr>
              <w:pStyle w:val="TCH1"/>
              <w:rPr>
                <w:rFonts w:eastAsia="Calibri"/>
                <w:b/>
              </w:rPr>
            </w:pPr>
            <w:r w:rsidRPr="00CF491F">
              <w:rPr>
                <w:rFonts w:eastAsia="Calibri"/>
                <w:b/>
              </w:rPr>
              <w:t>Goal</w:t>
            </w:r>
          </w:p>
        </w:tc>
        <w:tc>
          <w:tcPr>
            <w:tcW w:w="890" w:type="dxa"/>
          </w:tcPr>
          <w:p w14:paraId="03D87DC7" w14:textId="14650CE4" w:rsidR="00E775D8" w:rsidRPr="00CF491F" w:rsidRDefault="00E775D8" w:rsidP="00DC285E">
            <w:pPr>
              <w:pStyle w:val="TCH1"/>
              <w:rPr>
                <w:rFonts w:eastAsia="Calibri"/>
                <w:b/>
              </w:rPr>
            </w:pPr>
            <w:commentRangeStart w:id="436"/>
            <w:r w:rsidRPr="00CF491F">
              <w:rPr>
                <w:rFonts w:eastAsia="Calibri"/>
                <w:b/>
              </w:rPr>
              <w:t>Durat</w:t>
            </w:r>
            <w:ins w:id="437" w:author="Christine Ranft" w:date="2021-03-02T09:12:00Z">
              <w:r w:rsidR="00323562">
                <w:rPr>
                  <w:rFonts w:eastAsia="Calibri"/>
                  <w:b/>
                </w:rPr>
                <w:t xml:space="preserve">ion </w:t>
              </w:r>
            </w:ins>
            <w:commentRangeEnd w:id="436"/>
            <w:ins w:id="438" w:author="Christine Ranft" w:date="2021-03-02T09:14:00Z">
              <w:r w:rsidR="00993F7D">
                <w:rPr>
                  <w:rStyle w:val="CommentReference"/>
                  <w:rFonts w:ascii="Times" w:hAnsi="Times" w:cs="Arial"/>
                  <w:color w:val="00000A"/>
                  <w:lang w:val="de-DE"/>
                </w:rPr>
                <w:commentReference w:id="436"/>
              </w:r>
            </w:ins>
            <w:ins w:id="439" w:author="Christine Ranft" w:date="2021-03-02T09:12:00Z">
              <w:r w:rsidR="00323562">
                <w:rPr>
                  <w:rFonts w:eastAsia="Calibri"/>
                  <w:b/>
                </w:rPr>
                <w:t>(mins)</w:t>
              </w:r>
            </w:ins>
          </w:p>
        </w:tc>
        <w:tc>
          <w:tcPr>
            <w:tcW w:w="1307" w:type="dxa"/>
          </w:tcPr>
          <w:p w14:paraId="235DF716" w14:textId="136F6652" w:rsidR="00E775D8" w:rsidRPr="00CF491F" w:rsidRDefault="00E775D8" w:rsidP="00DC285E">
            <w:pPr>
              <w:pStyle w:val="TCH1"/>
              <w:rPr>
                <w:rFonts w:eastAsia="Calibri"/>
                <w:b/>
              </w:rPr>
            </w:pPr>
            <w:r w:rsidRPr="00CF491F">
              <w:rPr>
                <w:rFonts w:eastAsia="Calibri"/>
                <w:b/>
              </w:rPr>
              <w:t>Selector</w:t>
            </w:r>
          </w:p>
        </w:tc>
        <w:tc>
          <w:tcPr>
            <w:tcW w:w="1165" w:type="dxa"/>
          </w:tcPr>
          <w:p w14:paraId="66DCDEE2" w14:textId="77777777" w:rsidR="00E775D8" w:rsidRPr="00CF491F" w:rsidRDefault="00E775D8" w:rsidP="00D0771D">
            <w:pPr>
              <w:pStyle w:val="TCH1"/>
              <w:rPr>
                <w:rFonts w:eastAsia="Calibri"/>
                <w:b/>
              </w:rPr>
            </w:pPr>
            <w:r w:rsidRPr="00CF491F">
              <w:rPr>
                <w:rFonts w:eastAsia="Calibri"/>
                <w:b/>
              </w:rPr>
              <w:t>Veto</w:t>
            </w:r>
          </w:p>
        </w:tc>
      </w:tr>
      <w:tr w:rsidR="00E775D8" w:rsidRPr="00CF491F" w14:paraId="5B58C9E0" w14:textId="77777777" w:rsidTr="00BC57E4">
        <w:tc>
          <w:tcPr>
            <w:tcW w:w="3050" w:type="dxa"/>
          </w:tcPr>
          <w:p w14:paraId="600293F4" w14:textId="77777777" w:rsidR="00E775D8" w:rsidRPr="00CF491F" w:rsidRDefault="00E775D8" w:rsidP="00D0771D">
            <w:pPr>
              <w:pStyle w:val="TB"/>
              <w:rPr>
                <w:rFonts w:eastAsia="Calibri"/>
              </w:rPr>
            </w:pPr>
            <w:r w:rsidRPr="00CF491F">
              <w:rPr>
                <w:rFonts w:eastAsia="Calibri"/>
              </w:rPr>
              <w:t>1. Introduce legislation (iniciativa)</w:t>
            </w:r>
          </w:p>
        </w:tc>
        <w:tc>
          <w:tcPr>
            <w:tcW w:w="1524" w:type="dxa"/>
          </w:tcPr>
          <w:p w14:paraId="02DF7F91" w14:textId="6846B34B" w:rsidR="00E775D8" w:rsidRDefault="00E775D8" w:rsidP="00D0771D">
            <w:pPr>
              <w:pStyle w:val="TB"/>
              <w:rPr>
                <w:ins w:id="440" w:author="Christine Ranft" w:date="2021-03-02T09:09:00Z"/>
                <w:rFonts w:eastAsia="Calibri"/>
              </w:rPr>
            </w:pPr>
            <w:r w:rsidRPr="00CF491F">
              <w:rPr>
                <w:rFonts w:eastAsia="Calibri"/>
              </w:rPr>
              <w:t>Author</w:t>
            </w:r>
            <w:ins w:id="441" w:author="Christine Ranft" w:date="2021-03-02T09:09:00Z">
              <w:r w:rsidR="00323562">
                <w:rPr>
                  <w:rFonts w:eastAsia="Calibri"/>
                </w:rPr>
                <w:t xml:space="preserve"> presents the bill</w:t>
              </w:r>
            </w:ins>
          </w:p>
          <w:p w14:paraId="5DF2E27D" w14:textId="59CC04C2" w:rsidR="00323562" w:rsidRPr="00323562" w:rsidRDefault="00323562" w:rsidP="00323562"/>
        </w:tc>
        <w:tc>
          <w:tcPr>
            <w:tcW w:w="890" w:type="dxa"/>
          </w:tcPr>
          <w:p w14:paraId="49E7B000" w14:textId="77777777" w:rsidR="00E775D8" w:rsidRPr="00CF491F" w:rsidRDefault="00E775D8" w:rsidP="00D0771D">
            <w:pPr>
              <w:pStyle w:val="TB"/>
              <w:rPr>
                <w:rFonts w:eastAsia="Calibri"/>
              </w:rPr>
            </w:pPr>
          </w:p>
        </w:tc>
        <w:tc>
          <w:tcPr>
            <w:tcW w:w="1307" w:type="dxa"/>
          </w:tcPr>
          <w:p w14:paraId="5857BAA1" w14:textId="77777777" w:rsidR="00E775D8" w:rsidRPr="00CF491F" w:rsidRDefault="00E775D8" w:rsidP="00D0771D">
            <w:pPr>
              <w:pStyle w:val="TB"/>
              <w:rPr>
                <w:rFonts w:eastAsia="Calibri"/>
              </w:rPr>
            </w:pPr>
          </w:p>
        </w:tc>
        <w:tc>
          <w:tcPr>
            <w:tcW w:w="1165" w:type="dxa"/>
          </w:tcPr>
          <w:p w14:paraId="389F8908" w14:textId="77777777" w:rsidR="00E775D8" w:rsidRPr="00CF491F" w:rsidRDefault="00E775D8" w:rsidP="00D0771D">
            <w:pPr>
              <w:pStyle w:val="TB"/>
              <w:rPr>
                <w:rFonts w:eastAsia="Calibri"/>
              </w:rPr>
            </w:pPr>
          </w:p>
        </w:tc>
      </w:tr>
      <w:tr w:rsidR="00E775D8" w:rsidRPr="00CF491F" w14:paraId="72A2E3AD" w14:textId="77777777" w:rsidTr="00BC57E4">
        <w:tc>
          <w:tcPr>
            <w:tcW w:w="3050" w:type="dxa"/>
          </w:tcPr>
          <w:p w14:paraId="78458BA2" w14:textId="58FF5991" w:rsidR="00E775D8" w:rsidRPr="00CF491F" w:rsidRDefault="00DC285E" w:rsidP="00323562">
            <w:pPr>
              <w:pStyle w:val="TB"/>
              <w:numPr>
                <w:ilvl w:val="0"/>
                <w:numId w:val="15"/>
              </w:numPr>
              <w:rPr>
                <w:rFonts w:eastAsia="Calibri"/>
              </w:rPr>
            </w:pPr>
            <w:del w:id="442" w:author="Christine Ranft" w:date="2021-03-02T09:04:00Z">
              <w:r w:rsidRPr="00CF491F" w:rsidDel="00323562">
                <w:rPr>
                  <w:rFonts w:eastAsia="Calibri"/>
                </w:rPr>
                <w:delText>-</w:delText>
              </w:r>
            </w:del>
            <w:del w:id="443" w:author="Christine Ranft" w:date="2021-03-02T09:08:00Z">
              <w:r w:rsidR="00E775D8" w:rsidRPr="00CF491F" w:rsidDel="00323562">
                <w:rPr>
                  <w:rFonts w:eastAsia="Calibri"/>
                </w:rPr>
                <w:delText>a</w:delText>
              </w:r>
            </w:del>
            <w:ins w:id="444" w:author="Christine Ranft" w:date="2021-03-02T09:08:00Z">
              <w:r w:rsidR="00323562">
                <w:rPr>
                  <w:rFonts w:eastAsia="Calibri"/>
                </w:rPr>
                <w:t>A</w:t>
              </w:r>
            </w:ins>
            <w:r w:rsidR="00E775D8" w:rsidRPr="00CF491F">
              <w:rPr>
                <w:rFonts w:eastAsia="Calibri"/>
              </w:rPr>
              <w:t xml:space="preserve"> new law</w:t>
            </w:r>
          </w:p>
        </w:tc>
        <w:tc>
          <w:tcPr>
            <w:tcW w:w="1524" w:type="dxa"/>
          </w:tcPr>
          <w:p w14:paraId="1F0AD052" w14:textId="59970D34" w:rsidR="00E775D8" w:rsidRPr="00CF491F" w:rsidRDefault="00E775D8" w:rsidP="00D0771D">
            <w:pPr>
              <w:pStyle w:val="TB"/>
              <w:rPr>
                <w:rFonts w:eastAsia="Calibri"/>
              </w:rPr>
            </w:pPr>
            <w:del w:id="445" w:author="Christine Ranft" w:date="2021-03-02T09:09:00Z">
              <w:r w:rsidRPr="00CF491F" w:rsidDel="00323562">
                <w:rPr>
                  <w:rFonts w:eastAsia="Calibri"/>
                </w:rPr>
                <w:delText>presents</w:delText>
              </w:r>
            </w:del>
          </w:p>
        </w:tc>
        <w:tc>
          <w:tcPr>
            <w:tcW w:w="890" w:type="dxa"/>
          </w:tcPr>
          <w:p w14:paraId="7CE6A709" w14:textId="5BADBA57" w:rsidR="00E775D8" w:rsidRPr="00CF491F" w:rsidRDefault="00DC285E" w:rsidP="00D0771D">
            <w:pPr>
              <w:pStyle w:val="TB"/>
              <w:rPr>
                <w:rFonts w:eastAsia="Calibri"/>
              </w:rPr>
            </w:pPr>
            <w:del w:id="446" w:author="Christine Ranft" w:date="2021-03-02T09:13:00Z">
              <w:r w:rsidRPr="00CF491F" w:rsidDel="00323562">
                <w:rPr>
                  <w:rFonts w:eastAsia="Calibri"/>
                </w:rPr>
                <w:delText>-</w:delText>
              </w:r>
            </w:del>
            <w:r w:rsidR="00E775D8" w:rsidRPr="00CF491F">
              <w:rPr>
                <w:rFonts w:eastAsia="Calibri"/>
              </w:rPr>
              <w:t>10</w:t>
            </w:r>
            <w:del w:id="447" w:author="Christine Ranft" w:date="2021-03-02T09:14:00Z">
              <w:r w:rsidRPr="00CF491F" w:rsidDel="00323562">
                <w:rPr>
                  <w:rFonts w:eastAsia="Calibri"/>
                  <w:highlight w:val="yellow"/>
                </w:rPr>
                <w:delText>’</w:delText>
              </w:r>
            </w:del>
          </w:p>
        </w:tc>
        <w:tc>
          <w:tcPr>
            <w:tcW w:w="1307" w:type="dxa"/>
          </w:tcPr>
          <w:p w14:paraId="37A30EE3" w14:textId="60D5BF9E" w:rsidR="00E775D8" w:rsidRPr="00CF491F" w:rsidRDefault="00DC285E" w:rsidP="00D0771D">
            <w:pPr>
              <w:pStyle w:val="TB"/>
              <w:rPr>
                <w:rFonts w:eastAsia="Calibri"/>
              </w:rPr>
            </w:pPr>
            <w:del w:id="448"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057EF5A8" w14:textId="4E09A0DD" w:rsidR="00E775D8" w:rsidRPr="00CF491F" w:rsidRDefault="00DC285E" w:rsidP="00D0771D">
            <w:pPr>
              <w:pStyle w:val="TB"/>
              <w:rPr>
                <w:rFonts w:eastAsia="Calibri"/>
              </w:rPr>
            </w:pPr>
            <w:del w:id="449" w:author="Christine Ranft" w:date="2021-03-02T09:11:00Z">
              <w:r w:rsidRPr="00CF491F" w:rsidDel="00323562">
                <w:rPr>
                  <w:rFonts w:eastAsia="Calibri"/>
                </w:rPr>
                <w:delText>-</w:delText>
              </w:r>
            </w:del>
            <w:r w:rsidR="00E775D8" w:rsidRPr="00CF491F">
              <w:rPr>
                <w:rFonts w:eastAsia="Calibri"/>
              </w:rPr>
              <w:t>no</w:t>
            </w:r>
          </w:p>
        </w:tc>
      </w:tr>
      <w:tr w:rsidR="00E775D8" w:rsidRPr="00CF491F" w14:paraId="70C599FD" w14:textId="77777777" w:rsidTr="00BC57E4">
        <w:tc>
          <w:tcPr>
            <w:tcW w:w="3050" w:type="dxa"/>
          </w:tcPr>
          <w:p w14:paraId="6E056625" w14:textId="571BE5EB" w:rsidR="00E775D8" w:rsidRPr="00CF491F" w:rsidRDefault="00DC285E" w:rsidP="00323562">
            <w:pPr>
              <w:pStyle w:val="TB"/>
              <w:numPr>
                <w:ilvl w:val="0"/>
                <w:numId w:val="15"/>
              </w:numPr>
              <w:rPr>
                <w:rFonts w:eastAsia="Calibri"/>
              </w:rPr>
            </w:pPr>
            <w:del w:id="450" w:author="Christine Ranft" w:date="2021-03-02T09:04:00Z">
              <w:r w:rsidRPr="00CF491F" w:rsidDel="00323562">
                <w:rPr>
                  <w:rFonts w:eastAsia="Calibri"/>
                </w:rPr>
                <w:delText>-</w:delText>
              </w:r>
            </w:del>
            <w:ins w:id="451" w:author="Christine Ranft" w:date="2021-03-02T09:08:00Z">
              <w:r w:rsidR="00323562">
                <w:rPr>
                  <w:rFonts w:eastAsia="Calibri"/>
                </w:rPr>
                <w:t>A</w:t>
              </w:r>
            </w:ins>
            <w:del w:id="452" w:author="Christine Ranft" w:date="2021-03-02T09:08:00Z">
              <w:r w:rsidR="00E775D8" w:rsidRPr="00CF491F" w:rsidDel="00323562">
                <w:rPr>
                  <w:rFonts w:eastAsia="Calibri"/>
                </w:rPr>
                <w:delText>a</w:delText>
              </w:r>
            </w:del>
            <w:r w:rsidR="00E775D8" w:rsidRPr="00CF491F">
              <w:rPr>
                <w:rFonts w:eastAsia="Calibri"/>
              </w:rPr>
              <w:t>mend a law</w:t>
            </w:r>
          </w:p>
        </w:tc>
        <w:tc>
          <w:tcPr>
            <w:tcW w:w="1524" w:type="dxa"/>
          </w:tcPr>
          <w:p w14:paraId="602C94D9" w14:textId="12E26CF1" w:rsidR="00E775D8" w:rsidRPr="00CF491F" w:rsidRDefault="00E775D8" w:rsidP="00D0771D">
            <w:pPr>
              <w:pStyle w:val="TB"/>
              <w:rPr>
                <w:rFonts w:eastAsia="Calibri"/>
              </w:rPr>
            </w:pPr>
            <w:del w:id="453" w:author="Christine Ranft" w:date="2021-03-02T09:09:00Z">
              <w:r w:rsidRPr="00CF491F" w:rsidDel="00323562">
                <w:rPr>
                  <w:rFonts w:eastAsia="Calibri"/>
                </w:rPr>
                <w:delText>the bill</w:delText>
              </w:r>
            </w:del>
          </w:p>
        </w:tc>
        <w:tc>
          <w:tcPr>
            <w:tcW w:w="890" w:type="dxa"/>
          </w:tcPr>
          <w:p w14:paraId="295728F7" w14:textId="03AC4446" w:rsidR="00E775D8" w:rsidRPr="00CF491F" w:rsidRDefault="00DC285E" w:rsidP="00D0771D">
            <w:pPr>
              <w:pStyle w:val="TB"/>
              <w:rPr>
                <w:rFonts w:eastAsia="Calibri"/>
              </w:rPr>
            </w:pPr>
            <w:del w:id="454" w:author="Christine Ranft" w:date="2021-03-02T09:13:00Z">
              <w:r w:rsidRPr="00CF491F" w:rsidDel="00323562">
                <w:rPr>
                  <w:rFonts w:eastAsia="Calibri"/>
                </w:rPr>
                <w:delText>-</w:delText>
              </w:r>
            </w:del>
            <w:r w:rsidR="00E775D8" w:rsidRPr="00CF491F">
              <w:rPr>
                <w:rFonts w:eastAsia="Calibri"/>
              </w:rPr>
              <w:t>5</w:t>
            </w:r>
            <w:del w:id="455" w:author="Christine Ranft" w:date="2021-03-02T09:14:00Z">
              <w:r w:rsidRPr="00CF491F" w:rsidDel="00323562">
                <w:rPr>
                  <w:rFonts w:eastAsia="Calibri"/>
                  <w:highlight w:val="yellow"/>
                </w:rPr>
                <w:delText>’</w:delText>
              </w:r>
            </w:del>
          </w:p>
        </w:tc>
        <w:tc>
          <w:tcPr>
            <w:tcW w:w="1307" w:type="dxa"/>
          </w:tcPr>
          <w:p w14:paraId="0FCB674C" w14:textId="0324EE4A" w:rsidR="00E775D8" w:rsidRPr="00CF491F" w:rsidRDefault="00DC285E" w:rsidP="00D0771D">
            <w:pPr>
              <w:pStyle w:val="TB"/>
              <w:rPr>
                <w:rFonts w:eastAsia="Calibri"/>
              </w:rPr>
            </w:pPr>
            <w:del w:id="456"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094680BD" w14:textId="626D14AD" w:rsidR="00E775D8" w:rsidRPr="00CF491F" w:rsidRDefault="00DC285E" w:rsidP="00D0771D">
            <w:pPr>
              <w:pStyle w:val="TB"/>
              <w:rPr>
                <w:rFonts w:eastAsia="Calibri"/>
              </w:rPr>
            </w:pPr>
            <w:del w:id="457" w:author="Christine Ranft" w:date="2021-03-02T09:11:00Z">
              <w:r w:rsidRPr="00CF491F" w:rsidDel="00323562">
                <w:rPr>
                  <w:rFonts w:eastAsia="Calibri"/>
                </w:rPr>
                <w:delText>-</w:delText>
              </w:r>
            </w:del>
            <w:r w:rsidR="00E775D8" w:rsidRPr="00CF491F">
              <w:rPr>
                <w:rFonts w:eastAsia="Calibri"/>
              </w:rPr>
              <w:t>no</w:t>
            </w:r>
          </w:p>
        </w:tc>
      </w:tr>
      <w:tr w:rsidR="00E775D8" w:rsidRPr="00CF491F" w14:paraId="2F6731D6" w14:textId="77777777" w:rsidTr="00BC57E4">
        <w:tc>
          <w:tcPr>
            <w:tcW w:w="3050" w:type="dxa"/>
          </w:tcPr>
          <w:p w14:paraId="67B17C1D" w14:textId="77777777" w:rsidR="00E775D8" w:rsidRPr="00CF491F" w:rsidRDefault="00E775D8" w:rsidP="00D0771D">
            <w:pPr>
              <w:pStyle w:val="TB"/>
              <w:rPr>
                <w:rFonts w:eastAsia="Calibri"/>
              </w:rPr>
            </w:pPr>
            <w:r w:rsidRPr="00CF491F">
              <w:rPr>
                <w:rFonts w:eastAsia="Calibri"/>
              </w:rPr>
              <w:t>2. Committee report (dictamen)</w:t>
            </w:r>
          </w:p>
        </w:tc>
        <w:tc>
          <w:tcPr>
            <w:tcW w:w="1524" w:type="dxa"/>
          </w:tcPr>
          <w:p w14:paraId="1EF35275" w14:textId="646CC74B" w:rsidR="00E775D8" w:rsidRPr="00CF491F" w:rsidRDefault="00E775D8" w:rsidP="00D0771D">
            <w:pPr>
              <w:pStyle w:val="TB"/>
              <w:rPr>
                <w:rFonts w:eastAsia="Calibri"/>
              </w:rPr>
            </w:pPr>
            <w:r w:rsidRPr="00CF491F">
              <w:rPr>
                <w:rFonts w:eastAsia="Calibri"/>
              </w:rPr>
              <w:t>Move</w:t>
            </w:r>
            <w:ins w:id="458" w:author="Christine Ranft" w:date="2021-03-02T09:09:00Z">
              <w:r w:rsidR="00323562">
                <w:rPr>
                  <w:rFonts w:eastAsia="Calibri"/>
                </w:rPr>
                <w:t xml:space="preserve"> for f</w:t>
              </w:r>
            </w:ins>
            <w:ins w:id="459" w:author="Christine Ranft" w:date="2021-03-02T09:10:00Z">
              <w:r w:rsidR="00323562">
                <w:rPr>
                  <w:rFonts w:eastAsia="Calibri"/>
                </w:rPr>
                <w:t>loor consideration</w:t>
              </w:r>
            </w:ins>
          </w:p>
        </w:tc>
        <w:tc>
          <w:tcPr>
            <w:tcW w:w="890" w:type="dxa"/>
          </w:tcPr>
          <w:p w14:paraId="77AF17E2" w14:textId="77777777" w:rsidR="00E775D8" w:rsidRPr="00CF491F" w:rsidRDefault="00E775D8" w:rsidP="00D0771D">
            <w:pPr>
              <w:pStyle w:val="TB"/>
              <w:rPr>
                <w:rFonts w:eastAsia="Calibri"/>
              </w:rPr>
            </w:pPr>
          </w:p>
        </w:tc>
        <w:tc>
          <w:tcPr>
            <w:tcW w:w="1307" w:type="dxa"/>
          </w:tcPr>
          <w:p w14:paraId="133440F3" w14:textId="77777777" w:rsidR="00E775D8" w:rsidRPr="00CF491F" w:rsidRDefault="00E775D8" w:rsidP="00D0771D">
            <w:pPr>
              <w:pStyle w:val="TB"/>
              <w:rPr>
                <w:rFonts w:eastAsia="Calibri"/>
              </w:rPr>
            </w:pPr>
          </w:p>
        </w:tc>
        <w:tc>
          <w:tcPr>
            <w:tcW w:w="1165" w:type="dxa"/>
          </w:tcPr>
          <w:p w14:paraId="56AC69E4" w14:textId="77777777" w:rsidR="00E775D8" w:rsidRPr="00CF491F" w:rsidRDefault="00E775D8" w:rsidP="00D0771D">
            <w:pPr>
              <w:pStyle w:val="TB"/>
              <w:rPr>
                <w:rFonts w:eastAsia="Calibri"/>
              </w:rPr>
            </w:pPr>
          </w:p>
        </w:tc>
      </w:tr>
      <w:tr w:rsidR="00E775D8" w:rsidRPr="00CF491F" w14:paraId="706DDAC7" w14:textId="77777777" w:rsidTr="00BC57E4">
        <w:tc>
          <w:tcPr>
            <w:tcW w:w="3050" w:type="dxa"/>
          </w:tcPr>
          <w:p w14:paraId="24EFA8B3" w14:textId="105057B2" w:rsidR="00E775D8" w:rsidRPr="00CF491F" w:rsidRDefault="00DC285E" w:rsidP="00323562">
            <w:pPr>
              <w:pStyle w:val="TB"/>
              <w:numPr>
                <w:ilvl w:val="0"/>
                <w:numId w:val="15"/>
              </w:numPr>
              <w:rPr>
                <w:rFonts w:eastAsia="Calibri"/>
              </w:rPr>
            </w:pPr>
            <w:del w:id="460" w:author="Christine Ranft" w:date="2021-03-02T09:04:00Z">
              <w:r w:rsidRPr="00CF491F" w:rsidDel="00323562">
                <w:rPr>
                  <w:rFonts w:eastAsia="Calibri"/>
                </w:rPr>
                <w:delText>-</w:delText>
              </w:r>
            </w:del>
            <w:r w:rsidR="00E775D8" w:rsidRPr="00CF491F">
              <w:rPr>
                <w:rFonts w:eastAsia="Calibri"/>
              </w:rPr>
              <w:t>Debate en lo general vs SQ, chair</w:t>
            </w:r>
            <w:r w:rsidRPr="00CF491F">
              <w:rPr>
                <w:rFonts w:eastAsia="Calibri"/>
              </w:rPr>
              <w:t xml:space="preserve"> </w:t>
            </w:r>
            <w:r w:rsidR="00E775D8" w:rsidRPr="00CF491F">
              <w:rPr>
                <w:rFonts w:eastAsia="Calibri"/>
              </w:rPr>
              <w:t xml:space="preserve"> </w:t>
            </w:r>
          </w:p>
        </w:tc>
        <w:tc>
          <w:tcPr>
            <w:tcW w:w="1524" w:type="dxa"/>
          </w:tcPr>
          <w:p w14:paraId="19279938" w14:textId="3C267E09" w:rsidR="00E775D8" w:rsidRPr="00CF491F" w:rsidRDefault="00E775D8" w:rsidP="00D0771D">
            <w:pPr>
              <w:pStyle w:val="TB"/>
              <w:rPr>
                <w:rFonts w:eastAsia="Calibri"/>
              </w:rPr>
            </w:pPr>
            <w:del w:id="461" w:author="Christine Ranft" w:date="2021-03-02T09:10:00Z">
              <w:r w:rsidRPr="00CF491F" w:rsidDel="00323562">
                <w:rPr>
                  <w:rFonts w:eastAsia="Calibri"/>
                </w:rPr>
                <w:delText>for floor</w:delText>
              </w:r>
            </w:del>
          </w:p>
        </w:tc>
        <w:tc>
          <w:tcPr>
            <w:tcW w:w="890" w:type="dxa"/>
          </w:tcPr>
          <w:p w14:paraId="1F2DCA0B" w14:textId="1FB41C48" w:rsidR="00E775D8" w:rsidRPr="00CF491F" w:rsidRDefault="00DC285E" w:rsidP="00D0771D">
            <w:pPr>
              <w:pStyle w:val="TB"/>
              <w:rPr>
                <w:rFonts w:eastAsia="Calibri"/>
              </w:rPr>
            </w:pPr>
            <w:del w:id="462" w:author="Christine Ranft" w:date="2021-03-02T09:13:00Z">
              <w:r w:rsidRPr="00CF491F" w:rsidDel="00323562">
                <w:rPr>
                  <w:rFonts w:eastAsia="Calibri"/>
                </w:rPr>
                <w:delText>-</w:delText>
              </w:r>
            </w:del>
            <w:r w:rsidR="00E775D8" w:rsidRPr="00CF491F">
              <w:rPr>
                <w:rFonts w:eastAsia="Calibri"/>
              </w:rPr>
              <w:t>10</w:t>
            </w:r>
            <w:del w:id="463" w:author="Christine Ranft" w:date="2021-03-02T09:14:00Z">
              <w:r w:rsidRPr="00CF491F" w:rsidDel="00323562">
                <w:rPr>
                  <w:rFonts w:eastAsia="Calibri"/>
                  <w:highlight w:val="yellow"/>
                </w:rPr>
                <w:delText>’</w:delText>
              </w:r>
            </w:del>
          </w:p>
        </w:tc>
        <w:tc>
          <w:tcPr>
            <w:tcW w:w="1307" w:type="dxa"/>
          </w:tcPr>
          <w:p w14:paraId="3AACD386" w14:textId="3AD630D9" w:rsidR="00E775D8" w:rsidRPr="00CF491F" w:rsidRDefault="00DC285E" w:rsidP="00D0771D">
            <w:pPr>
              <w:pStyle w:val="TB"/>
              <w:rPr>
                <w:rFonts w:eastAsia="Calibri"/>
              </w:rPr>
            </w:pPr>
            <w:del w:id="464" w:author="Christine Ranft" w:date="2021-03-02T09:11:00Z">
              <w:r w:rsidRPr="00CF491F" w:rsidDel="00323562">
                <w:rPr>
                  <w:rFonts w:eastAsia="Calibri"/>
                </w:rPr>
                <w:delText>-</w:delText>
              </w:r>
            </w:del>
            <w:r w:rsidR="00E775D8" w:rsidRPr="00CF491F">
              <w:rPr>
                <w:rFonts w:eastAsia="Calibri"/>
              </w:rPr>
              <w:t xml:space="preserve">comm.maj </w:t>
            </w:r>
          </w:p>
        </w:tc>
        <w:tc>
          <w:tcPr>
            <w:tcW w:w="1165" w:type="dxa"/>
          </w:tcPr>
          <w:p w14:paraId="133B991E" w14:textId="0DBF1B40" w:rsidR="00E775D8" w:rsidRPr="00CF491F" w:rsidRDefault="00DC285E" w:rsidP="00D0771D">
            <w:pPr>
              <w:pStyle w:val="TB"/>
              <w:rPr>
                <w:rFonts w:eastAsia="Calibri"/>
              </w:rPr>
            </w:pPr>
            <w:del w:id="465" w:author="Christine Ranft" w:date="2021-03-02T09:11:00Z">
              <w:r w:rsidRPr="00CF491F" w:rsidDel="00323562">
                <w:rPr>
                  <w:rFonts w:eastAsia="Calibri"/>
                </w:rPr>
                <w:delText>-</w:delText>
              </w:r>
            </w:del>
            <w:r w:rsidR="00E775D8" w:rsidRPr="00CF491F">
              <w:rPr>
                <w:rFonts w:eastAsia="Calibri"/>
              </w:rPr>
              <w:t>pres.</w:t>
            </w:r>
            <w:r w:rsidR="00E775D8" w:rsidRPr="00CF491F">
              <w:rPr>
                <w:rFonts w:eastAsia="Calibri"/>
                <w:vertAlign w:val="superscript"/>
              </w:rPr>
              <w:t>*</w:t>
            </w:r>
          </w:p>
        </w:tc>
      </w:tr>
      <w:tr w:rsidR="00E775D8" w:rsidRPr="00CF491F" w14:paraId="7A0B9FDD" w14:textId="77777777" w:rsidTr="00BC57E4">
        <w:tc>
          <w:tcPr>
            <w:tcW w:w="3050" w:type="dxa"/>
          </w:tcPr>
          <w:p w14:paraId="416EFE0D" w14:textId="645044D5" w:rsidR="00E775D8" w:rsidRPr="00CF491F" w:rsidRDefault="00E775D8" w:rsidP="00D0771D">
            <w:pPr>
              <w:pStyle w:val="TB"/>
              <w:rPr>
                <w:rFonts w:eastAsia="Calibri"/>
              </w:rPr>
            </w:pPr>
            <w:r w:rsidRPr="00CF491F">
              <w:rPr>
                <w:rFonts w:eastAsia="Calibri"/>
              </w:rPr>
              <w:t>-</w:t>
            </w:r>
            <w:r w:rsidR="00DC285E" w:rsidRPr="00CF491F">
              <w:rPr>
                <w:rFonts w:eastAsia="Calibri"/>
                <w:highlight w:val="yellow"/>
              </w:rPr>
              <w:t>“ “ “</w:t>
            </w:r>
            <w:r w:rsidR="00DC285E" w:rsidRPr="00CF491F">
              <w:rPr>
                <w:rFonts w:eastAsia="Calibri"/>
              </w:rPr>
              <w:t>,</w:t>
            </w:r>
            <w:r w:rsidRPr="00CF491F">
              <w:rPr>
                <w:rFonts w:eastAsia="Calibri"/>
              </w:rPr>
              <w:t xml:space="preserve"> </w:t>
            </w:r>
            <w:ins w:id="466" w:author="Christine Ranft" w:date="2021-03-02T09:08:00Z">
              <w:r w:rsidR="00323562">
                <w:rPr>
                  <w:rFonts w:eastAsia="Calibri"/>
                </w:rPr>
                <w:t>O</w:t>
              </w:r>
            </w:ins>
            <w:del w:id="467" w:author="Christine Ranft" w:date="2021-03-02T09:08:00Z">
              <w:r w:rsidRPr="00CF491F" w:rsidDel="00323562">
                <w:rPr>
                  <w:rFonts w:eastAsia="Calibri"/>
                </w:rPr>
                <w:delText>o</w:delText>
              </w:r>
            </w:del>
            <w:r w:rsidRPr="00CF491F">
              <w:rPr>
                <w:rFonts w:eastAsia="Calibri"/>
              </w:rPr>
              <w:t>thers</w:t>
            </w:r>
            <w:r w:rsidR="00DC285E" w:rsidRPr="00CF491F">
              <w:rPr>
                <w:rFonts w:eastAsia="Calibri"/>
              </w:rPr>
              <w:t xml:space="preserve"> </w:t>
            </w:r>
            <w:r w:rsidRPr="00CF491F">
              <w:rPr>
                <w:rFonts w:eastAsia="Calibri"/>
              </w:rPr>
              <w:t xml:space="preserve"> </w:t>
            </w:r>
          </w:p>
        </w:tc>
        <w:tc>
          <w:tcPr>
            <w:tcW w:w="1524" w:type="dxa"/>
          </w:tcPr>
          <w:p w14:paraId="5A151901" w14:textId="2BBDE76D" w:rsidR="00E775D8" w:rsidRPr="00CF491F" w:rsidRDefault="00E775D8" w:rsidP="00D0771D">
            <w:pPr>
              <w:pStyle w:val="TB"/>
              <w:rPr>
                <w:rFonts w:eastAsia="Calibri"/>
              </w:rPr>
            </w:pPr>
            <w:del w:id="468" w:author="Christine Ranft" w:date="2021-03-02T09:10:00Z">
              <w:r w:rsidRPr="00CF491F" w:rsidDel="00323562">
                <w:rPr>
                  <w:rFonts w:eastAsia="Calibri"/>
                </w:rPr>
                <w:delText>consideration</w:delText>
              </w:r>
            </w:del>
          </w:p>
        </w:tc>
        <w:tc>
          <w:tcPr>
            <w:tcW w:w="890" w:type="dxa"/>
          </w:tcPr>
          <w:p w14:paraId="766D24DC" w14:textId="2741BB1D" w:rsidR="00E775D8" w:rsidRPr="00CF491F" w:rsidRDefault="00DC285E" w:rsidP="00D0771D">
            <w:pPr>
              <w:pStyle w:val="TB"/>
              <w:rPr>
                <w:rFonts w:eastAsia="Calibri"/>
              </w:rPr>
            </w:pPr>
            <w:del w:id="469" w:author="Christine Ranft" w:date="2021-03-02T09:13:00Z">
              <w:r w:rsidRPr="00CF491F" w:rsidDel="00323562">
                <w:rPr>
                  <w:rFonts w:eastAsia="Calibri"/>
                </w:rPr>
                <w:delText>-</w:delText>
              </w:r>
            </w:del>
            <w:r w:rsidR="00E775D8" w:rsidRPr="00CF491F">
              <w:rPr>
                <w:rFonts w:eastAsia="Calibri"/>
              </w:rPr>
              <w:t>5</w:t>
            </w:r>
            <w:del w:id="470" w:author="Christine Ranft" w:date="2021-03-02T09:14:00Z">
              <w:r w:rsidRPr="00CF491F" w:rsidDel="00323562">
                <w:rPr>
                  <w:rFonts w:eastAsia="Calibri"/>
                  <w:highlight w:val="yellow"/>
                </w:rPr>
                <w:delText>’</w:delText>
              </w:r>
            </w:del>
          </w:p>
        </w:tc>
        <w:tc>
          <w:tcPr>
            <w:tcW w:w="1307" w:type="dxa"/>
          </w:tcPr>
          <w:p w14:paraId="542C0288" w14:textId="461CD5DE" w:rsidR="00E775D8" w:rsidRPr="00CF491F" w:rsidRDefault="00DC285E" w:rsidP="00D0771D">
            <w:pPr>
              <w:pStyle w:val="TB"/>
              <w:rPr>
                <w:rFonts w:eastAsia="Calibri"/>
              </w:rPr>
            </w:pPr>
            <w:del w:id="471"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376A09ED" w14:textId="77851706" w:rsidR="00E775D8" w:rsidRPr="00CF491F" w:rsidRDefault="00DC285E" w:rsidP="00D0771D">
            <w:pPr>
              <w:pStyle w:val="TB"/>
              <w:rPr>
                <w:rFonts w:eastAsia="Calibri"/>
              </w:rPr>
            </w:pPr>
            <w:del w:id="472" w:author="Christine Ranft" w:date="2021-03-02T09:11:00Z">
              <w:r w:rsidRPr="00CF491F" w:rsidDel="00323562">
                <w:rPr>
                  <w:rFonts w:eastAsia="Calibri"/>
                </w:rPr>
                <w:delText>-</w:delText>
              </w:r>
            </w:del>
            <w:r w:rsidR="00E775D8" w:rsidRPr="00CF491F">
              <w:rPr>
                <w:rFonts w:eastAsia="Calibri"/>
              </w:rPr>
              <w:t>floor</w:t>
            </w:r>
          </w:p>
        </w:tc>
      </w:tr>
      <w:tr w:rsidR="00E775D8" w:rsidRPr="00CF491F" w14:paraId="425702B8" w14:textId="77777777" w:rsidTr="00BC57E4">
        <w:tc>
          <w:tcPr>
            <w:tcW w:w="3050" w:type="dxa"/>
          </w:tcPr>
          <w:p w14:paraId="2B00C82A" w14:textId="766D7EC2" w:rsidR="00E775D8" w:rsidRPr="00CF491F" w:rsidRDefault="00DC285E" w:rsidP="00323562">
            <w:pPr>
              <w:pStyle w:val="TB"/>
              <w:numPr>
                <w:ilvl w:val="0"/>
                <w:numId w:val="15"/>
              </w:numPr>
              <w:rPr>
                <w:rFonts w:eastAsia="Calibri"/>
              </w:rPr>
            </w:pPr>
            <w:del w:id="473" w:author="Christine Ranft" w:date="2021-03-02T09:04:00Z">
              <w:r w:rsidRPr="00CF491F" w:rsidDel="00323562">
                <w:rPr>
                  <w:rFonts w:eastAsia="Calibri"/>
                </w:rPr>
                <w:delText>-</w:delText>
              </w:r>
            </w:del>
            <w:ins w:id="474" w:author="Christine Ranft" w:date="2021-03-02T09:08:00Z">
              <w:r w:rsidR="00323562">
                <w:rPr>
                  <w:rFonts w:eastAsia="Calibri"/>
                </w:rPr>
                <w:t>N</w:t>
              </w:r>
            </w:ins>
            <w:del w:id="475" w:author="Christine Ranft" w:date="2021-03-02T09:08:00Z">
              <w:r w:rsidR="00E775D8" w:rsidRPr="00CF491F" w:rsidDel="00323562">
                <w:rPr>
                  <w:rFonts w:eastAsia="Calibri"/>
                </w:rPr>
                <w:delText>n</w:delText>
              </w:r>
            </w:del>
            <w:r w:rsidR="00E775D8" w:rsidRPr="00CF491F">
              <w:rPr>
                <w:rFonts w:eastAsia="Calibri"/>
              </w:rPr>
              <w:t>egative report</w:t>
            </w:r>
          </w:p>
        </w:tc>
        <w:tc>
          <w:tcPr>
            <w:tcW w:w="1524" w:type="dxa"/>
          </w:tcPr>
          <w:p w14:paraId="580BB5DE" w14:textId="77777777" w:rsidR="00E775D8" w:rsidRPr="00CF491F" w:rsidRDefault="00E775D8" w:rsidP="00D0771D">
            <w:pPr>
              <w:pStyle w:val="TB"/>
              <w:rPr>
                <w:rFonts w:eastAsia="Calibri"/>
              </w:rPr>
            </w:pPr>
          </w:p>
        </w:tc>
        <w:tc>
          <w:tcPr>
            <w:tcW w:w="890" w:type="dxa"/>
          </w:tcPr>
          <w:p w14:paraId="544CF1D8" w14:textId="27529C45" w:rsidR="00E775D8" w:rsidRPr="00CF491F" w:rsidRDefault="00DC285E" w:rsidP="00D0771D">
            <w:pPr>
              <w:pStyle w:val="TB"/>
              <w:rPr>
                <w:rFonts w:eastAsia="Calibri"/>
              </w:rPr>
            </w:pPr>
            <w:del w:id="476" w:author="Christine Ranft" w:date="2021-03-02T09:13:00Z">
              <w:r w:rsidRPr="00CF491F" w:rsidDel="00323562">
                <w:rPr>
                  <w:rFonts w:eastAsia="Calibri"/>
                </w:rPr>
                <w:delText>-</w:delText>
              </w:r>
            </w:del>
            <w:r w:rsidR="00E775D8" w:rsidRPr="00CF491F">
              <w:rPr>
                <w:rFonts w:eastAsia="Calibri"/>
              </w:rPr>
              <w:t>3</w:t>
            </w:r>
            <w:del w:id="477" w:author="Christine Ranft" w:date="2021-03-02T09:14:00Z">
              <w:r w:rsidRPr="00CF491F" w:rsidDel="00323562">
                <w:rPr>
                  <w:rFonts w:eastAsia="Calibri"/>
                  <w:highlight w:val="yellow"/>
                </w:rPr>
                <w:delText>’</w:delText>
              </w:r>
            </w:del>
          </w:p>
        </w:tc>
        <w:tc>
          <w:tcPr>
            <w:tcW w:w="1307" w:type="dxa"/>
          </w:tcPr>
          <w:p w14:paraId="26E6D066" w14:textId="5B4578BE" w:rsidR="00E775D8" w:rsidRPr="00CF491F" w:rsidRDefault="00DC285E" w:rsidP="00D0771D">
            <w:pPr>
              <w:pStyle w:val="TB"/>
              <w:rPr>
                <w:rFonts w:eastAsia="Calibri"/>
              </w:rPr>
            </w:pPr>
            <w:del w:id="478" w:author="Christine Ranft" w:date="2021-03-02T09:11:00Z">
              <w:r w:rsidRPr="00CF491F" w:rsidDel="00323562">
                <w:rPr>
                  <w:rFonts w:eastAsia="Calibri"/>
                </w:rPr>
                <w:delText>-</w:delText>
              </w:r>
            </w:del>
            <w:r w:rsidR="00E775D8" w:rsidRPr="00CF491F">
              <w:rPr>
                <w:rFonts w:eastAsia="Calibri"/>
              </w:rPr>
              <w:t xml:space="preserve">comm.maj </w:t>
            </w:r>
          </w:p>
        </w:tc>
        <w:tc>
          <w:tcPr>
            <w:tcW w:w="1165" w:type="dxa"/>
          </w:tcPr>
          <w:p w14:paraId="7FD5A63A" w14:textId="47D14AE6" w:rsidR="00E775D8" w:rsidRPr="00CF491F" w:rsidRDefault="00DC285E" w:rsidP="00D0771D">
            <w:pPr>
              <w:pStyle w:val="TB"/>
              <w:rPr>
                <w:rFonts w:eastAsia="Calibri"/>
              </w:rPr>
            </w:pPr>
            <w:del w:id="479" w:author="Christine Ranft" w:date="2021-03-02T09:11:00Z">
              <w:r w:rsidRPr="00CF491F" w:rsidDel="00323562">
                <w:rPr>
                  <w:rFonts w:eastAsia="Calibri"/>
                </w:rPr>
                <w:delText>-</w:delText>
              </w:r>
            </w:del>
            <w:r w:rsidR="00E775D8" w:rsidRPr="00CF491F">
              <w:rPr>
                <w:rFonts w:eastAsia="Calibri"/>
              </w:rPr>
              <w:t>pres.</w:t>
            </w:r>
            <w:r w:rsidR="00E775D8" w:rsidRPr="00CF491F">
              <w:rPr>
                <w:rFonts w:eastAsia="Calibri"/>
                <w:vertAlign w:val="superscript"/>
              </w:rPr>
              <w:t>*</w:t>
            </w:r>
          </w:p>
        </w:tc>
      </w:tr>
      <w:tr w:rsidR="00E775D8" w:rsidRPr="00CF491F" w14:paraId="2339A018" w14:textId="77777777" w:rsidTr="00BC57E4">
        <w:tc>
          <w:tcPr>
            <w:tcW w:w="3050" w:type="dxa"/>
          </w:tcPr>
          <w:p w14:paraId="1F102C3B" w14:textId="1385EE8F" w:rsidR="00E775D8" w:rsidRPr="00CF491F" w:rsidRDefault="00E775D8" w:rsidP="00D0771D">
            <w:pPr>
              <w:pStyle w:val="TB"/>
              <w:rPr>
                <w:rFonts w:eastAsia="Calibri"/>
              </w:rPr>
            </w:pPr>
            <w:r w:rsidRPr="00CF491F">
              <w:rPr>
                <w:rFonts w:eastAsia="Calibri"/>
              </w:rPr>
              <w:t xml:space="preserve">3. Recognition-granting </w:t>
            </w:r>
            <w:r w:rsidRPr="00CF491F">
              <w:rPr>
                <w:rFonts w:eastAsia="Calibri"/>
              </w:rPr>
              <w:lastRenderedPageBreak/>
              <w:t>motions</w:t>
            </w:r>
          </w:p>
        </w:tc>
        <w:tc>
          <w:tcPr>
            <w:tcW w:w="1524" w:type="dxa"/>
          </w:tcPr>
          <w:p w14:paraId="4A7D8FAD" w14:textId="47CACF77" w:rsidR="00E775D8" w:rsidRPr="00CF491F" w:rsidRDefault="00E775D8" w:rsidP="00D0771D">
            <w:pPr>
              <w:pStyle w:val="TB"/>
              <w:rPr>
                <w:rFonts w:eastAsia="Calibri"/>
              </w:rPr>
            </w:pPr>
            <w:r w:rsidRPr="00CF491F">
              <w:rPr>
                <w:rFonts w:eastAsia="Calibri"/>
              </w:rPr>
              <w:lastRenderedPageBreak/>
              <w:t>Contend with</w:t>
            </w:r>
            <w:ins w:id="480" w:author="Christine Ranft" w:date="2021-03-02T09:10:00Z">
              <w:r w:rsidR="00323562">
                <w:rPr>
                  <w:rFonts w:eastAsia="Calibri"/>
                </w:rPr>
                <w:t xml:space="preserve"> </w:t>
              </w:r>
              <w:r w:rsidR="00323562">
                <w:rPr>
                  <w:rFonts w:eastAsia="Calibri"/>
                </w:rPr>
                <w:lastRenderedPageBreak/>
                <w:t>speakers or project</w:t>
              </w:r>
            </w:ins>
          </w:p>
        </w:tc>
        <w:tc>
          <w:tcPr>
            <w:tcW w:w="890" w:type="dxa"/>
          </w:tcPr>
          <w:p w14:paraId="4DFDBB2F" w14:textId="77777777" w:rsidR="00E775D8" w:rsidRPr="00CF491F" w:rsidRDefault="00E775D8" w:rsidP="00D0771D">
            <w:pPr>
              <w:pStyle w:val="TB"/>
              <w:rPr>
                <w:rFonts w:eastAsia="Calibri"/>
              </w:rPr>
            </w:pPr>
          </w:p>
        </w:tc>
        <w:tc>
          <w:tcPr>
            <w:tcW w:w="1307" w:type="dxa"/>
          </w:tcPr>
          <w:p w14:paraId="1A02E407" w14:textId="77777777" w:rsidR="00E775D8" w:rsidRPr="00CF491F" w:rsidRDefault="00E775D8" w:rsidP="00D0771D">
            <w:pPr>
              <w:pStyle w:val="TB"/>
              <w:rPr>
                <w:rFonts w:eastAsia="Calibri"/>
              </w:rPr>
            </w:pPr>
          </w:p>
        </w:tc>
        <w:tc>
          <w:tcPr>
            <w:tcW w:w="1165" w:type="dxa"/>
          </w:tcPr>
          <w:p w14:paraId="7BF28DDF" w14:textId="77777777" w:rsidR="00E775D8" w:rsidRPr="00CF491F" w:rsidRDefault="00E775D8" w:rsidP="00D0771D">
            <w:pPr>
              <w:pStyle w:val="TB"/>
              <w:rPr>
                <w:rFonts w:eastAsia="Calibri"/>
              </w:rPr>
            </w:pPr>
          </w:p>
        </w:tc>
      </w:tr>
      <w:tr w:rsidR="00E775D8" w:rsidRPr="00CF491F" w14:paraId="1344E304" w14:textId="77777777" w:rsidTr="00BC57E4">
        <w:tc>
          <w:tcPr>
            <w:tcW w:w="3050" w:type="dxa"/>
          </w:tcPr>
          <w:p w14:paraId="74BF8AC3" w14:textId="7207826F" w:rsidR="00E775D8" w:rsidRPr="00CF491F" w:rsidRDefault="00DC285E" w:rsidP="00323562">
            <w:pPr>
              <w:pStyle w:val="TB"/>
              <w:numPr>
                <w:ilvl w:val="0"/>
                <w:numId w:val="15"/>
              </w:numPr>
              <w:rPr>
                <w:rFonts w:eastAsia="Calibri"/>
              </w:rPr>
            </w:pPr>
            <w:del w:id="481" w:author="Christine Ranft" w:date="2021-03-02T09:05:00Z">
              <w:r w:rsidRPr="00CF491F" w:rsidDel="00323562">
                <w:rPr>
                  <w:rFonts w:eastAsia="Calibri"/>
                </w:rPr>
                <w:lastRenderedPageBreak/>
                <w:delText>-</w:delText>
              </w:r>
            </w:del>
            <w:r w:rsidR="00E775D8" w:rsidRPr="00CF491F">
              <w:rPr>
                <w:rFonts w:eastAsia="Calibri"/>
              </w:rPr>
              <w:t>Amendment (reserva), introducer</w:t>
            </w:r>
          </w:p>
        </w:tc>
        <w:tc>
          <w:tcPr>
            <w:tcW w:w="1524" w:type="dxa"/>
          </w:tcPr>
          <w:p w14:paraId="733B5711" w14:textId="4A85EBA9" w:rsidR="00E775D8" w:rsidRPr="00CF491F" w:rsidRDefault="00E775D8" w:rsidP="00D0771D">
            <w:pPr>
              <w:pStyle w:val="TB"/>
              <w:rPr>
                <w:rFonts w:eastAsia="Calibri"/>
              </w:rPr>
            </w:pPr>
            <w:del w:id="482" w:author="Christine Ranft" w:date="2021-03-02T09:10:00Z">
              <w:r w:rsidRPr="00CF491F" w:rsidDel="00323562">
                <w:rPr>
                  <w:rFonts w:eastAsia="Calibri"/>
                </w:rPr>
                <w:delText>speaker or</w:delText>
              </w:r>
            </w:del>
          </w:p>
        </w:tc>
        <w:tc>
          <w:tcPr>
            <w:tcW w:w="890" w:type="dxa"/>
          </w:tcPr>
          <w:p w14:paraId="46882D86" w14:textId="0A422A04" w:rsidR="00E775D8" w:rsidRPr="00CF491F" w:rsidRDefault="00DC285E" w:rsidP="00D0771D">
            <w:pPr>
              <w:pStyle w:val="TB"/>
              <w:rPr>
                <w:rFonts w:eastAsia="Calibri"/>
              </w:rPr>
            </w:pPr>
            <w:del w:id="483" w:author="Christine Ranft" w:date="2021-03-02T09:13:00Z">
              <w:r w:rsidRPr="00CF491F" w:rsidDel="00323562">
                <w:rPr>
                  <w:rFonts w:eastAsia="Calibri"/>
                </w:rPr>
                <w:delText>-</w:delText>
              </w:r>
            </w:del>
            <w:r w:rsidR="00E775D8" w:rsidRPr="00CF491F">
              <w:rPr>
                <w:rFonts w:eastAsia="Calibri"/>
              </w:rPr>
              <w:t>5</w:t>
            </w:r>
            <w:del w:id="484" w:author="Christine Ranft" w:date="2021-03-02T09:14:00Z">
              <w:r w:rsidRPr="00CF491F" w:rsidDel="00323562">
                <w:rPr>
                  <w:rFonts w:eastAsia="Calibri"/>
                  <w:highlight w:val="yellow"/>
                </w:rPr>
                <w:delText>’</w:delText>
              </w:r>
            </w:del>
          </w:p>
        </w:tc>
        <w:tc>
          <w:tcPr>
            <w:tcW w:w="1307" w:type="dxa"/>
          </w:tcPr>
          <w:p w14:paraId="71473B61" w14:textId="1335FBB9" w:rsidR="00E775D8" w:rsidRPr="00CF491F" w:rsidRDefault="00DC285E" w:rsidP="00D0771D">
            <w:pPr>
              <w:pStyle w:val="TB"/>
              <w:rPr>
                <w:rFonts w:eastAsia="Calibri"/>
              </w:rPr>
            </w:pPr>
            <w:del w:id="485"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54BDDFF0" w14:textId="43332E00" w:rsidR="00E775D8" w:rsidRPr="00CF491F" w:rsidRDefault="00DC285E" w:rsidP="00D0771D">
            <w:pPr>
              <w:pStyle w:val="TB"/>
              <w:rPr>
                <w:rFonts w:eastAsia="Calibri"/>
              </w:rPr>
            </w:pPr>
            <w:del w:id="486" w:author="Christine Ranft" w:date="2021-03-02T09:11:00Z">
              <w:r w:rsidRPr="00CF491F" w:rsidDel="00323562">
                <w:rPr>
                  <w:rFonts w:eastAsia="Calibri"/>
                </w:rPr>
                <w:delText>-</w:delText>
              </w:r>
            </w:del>
            <w:r w:rsidR="00E775D8" w:rsidRPr="00CF491F">
              <w:rPr>
                <w:rFonts w:eastAsia="Calibri"/>
              </w:rPr>
              <w:t>no</w:t>
            </w:r>
          </w:p>
        </w:tc>
      </w:tr>
      <w:tr w:rsidR="00E775D8" w:rsidRPr="00CF491F" w14:paraId="5DAA8BD2" w14:textId="77777777" w:rsidTr="00BC57E4">
        <w:tc>
          <w:tcPr>
            <w:tcW w:w="3050" w:type="dxa"/>
          </w:tcPr>
          <w:p w14:paraId="54C5C859" w14:textId="0D69ADC1" w:rsidR="00E775D8" w:rsidRPr="00CF491F" w:rsidRDefault="00DC285E" w:rsidP="00323562">
            <w:pPr>
              <w:pStyle w:val="TB"/>
              <w:numPr>
                <w:ilvl w:val="0"/>
                <w:numId w:val="15"/>
              </w:numPr>
              <w:rPr>
                <w:rFonts w:eastAsia="Calibri"/>
              </w:rPr>
            </w:pPr>
            <w:del w:id="487" w:author="Christine Ranft" w:date="2021-03-02T09:05:00Z">
              <w:r w:rsidRPr="00CF491F" w:rsidDel="00323562">
                <w:rPr>
                  <w:rFonts w:eastAsia="Calibri"/>
                </w:rPr>
                <w:delText>-</w:delText>
              </w:r>
            </w:del>
            <w:r w:rsidRPr="00CF491F">
              <w:rPr>
                <w:rFonts w:eastAsia="Calibri"/>
                <w:highlight w:val="yellow"/>
              </w:rPr>
              <w:t>“ “</w:t>
            </w:r>
            <w:r w:rsidRPr="00CF491F">
              <w:rPr>
                <w:rFonts w:eastAsia="Calibri"/>
              </w:rPr>
              <w:t>,</w:t>
            </w:r>
            <w:r w:rsidR="00E775D8" w:rsidRPr="00CF491F">
              <w:rPr>
                <w:rFonts w:eastAsia="Calibri"/>
              </w:rPr>
              <w:t xml:space="preserve"> </w:t>
            </w:r>
            <w:del w:id="488" w:author="Christine Ranft" w:date="2021-03-02T09:08:00Z">
              <w:r w:rsidR="00E775D8" w:rsidRPr="00CF491F" w:rsidDel="00323562">
                <w:rPr>
                  <w:rFonts w:eastAsia="Calibri"/>
                </w:rPr>
                <w:delText>o</w:delText>
              </w:r>
            </w:del>
            <w:ins w:id="489" w:author="Christine Ranft" w:date="2021-03-02T09:08:00Z">
              <w:r w:rsidR="00323562">
                <w:rPr>
                  <w:rFonts w:eastAsia="Calibri"/>
                </w:rPr>
                <w:t>O</w:t>
              </w:r>
            </w:ins>
            <w:r w:rsidR="00E775D8" w:rsidRPr="00CF491F">
              <w:rPr>
                <w:rFonts w:eastAsia="Calibri"/>
              </w:rPr>
              <w:t>thers</w:t>
            </w:r>
          </w:p>
        </w:tc>
        <w:tc>
          <w:tcPr>
            <w:tcW w:w="1524" w:type="dxa"/>
          </w:tcPr>
          <w:p w14:paraId="42A3EB81" w14:textId="0EAE8DA9" w:rsidR="00E775D8" w:rsidRPr="00CF491F" w:rsidRDefault="00E775D8" w:rsidP="00D0771D">
            <w:pPr>
              <w:pStyle w:val="TB"/>
              <w:rPr>
                <w:rFonts w:eastAsia="Calibri"/>
              </w:rPr>
            </w:pPr>
            <w:del w:id="490" w:author="Christine Ranft" w:date="2021-03-02T09:10:00Z">
              <w:r w:rsidRPr="00CF491F" w:rsidDel="00323562">
                <w:rPr>
                  <w:rFonts w:eastAsia="Calibri"/>
                </w:rPr>
                <w:delText>project</w:delText>
              </w:r>
            </w:del>
          </w:p>
        </w:tc>
        <w:tc>
          <w:tcPr>
            <w:tcW w:w="890" w:type="dxa"/>
          </w:tcPr>
          <w:p w14:paraId="258E804B" w14:textId="77C2E117" w:rsidR="00E775D8" w:rsidRPr="00CF491F" w:rsidRDefault="00DC285E" w:rsidP="00D0771D">
            <w:pPr>
              <w:pStyle w:val="TB"/>
              <w:rPr>
                <w:rFonts w:eastAsia="Calibri"/>
              </w:rPr>
            </w:pPr>
            <w:del w:id="491" w:author="Christine Ranft" w:date="2021-03-02T09:13:00Z">
              <w:r w:rsidRPr="00CF491F" w:rsidDel="00323562">
                <w:rPr>
                  <w:rFonts w:eastAsia="Calibri"/>
                </w:rPr>
                <w:delText>-</w:delText>
              </w:r>
            </w:del>
            <w:r w:rsidR="00E775D8" w:rsidRPr="00CF491F">
              <w:rPr>
                <w:rFonts w:eastAsia="Calibri"/>
              </w:rPr>
              <w:t>5</w:t>
            </w:r>
            <w:del w:id="492" w:author="Christine Ranft" w:date="2021-03-02T09:14:00Z">
              <w:r w:rsidRPr="00CF491F" w:rsidDel="00323562">
                <w:rPr>
                  <w:rFonts w:eastAsia="Calibri"/>
                  <w:highlight w:val="yellow"/>
                </w:rPr>
                <w:delText>’</w:delText>
              </w:r>
            </w:del>
          </w:p>
        </w:tc>
        <w:tc>
          <w:tcPr>
            <w:tcW w:w="1307" w:type="dxa"/>
          </w:tcPr>
          <w:p w14:paraId="66DC7B36" w14:textId="1906B4DD" w:rsidR="00E775D8" w:rsidRPr="00CF491F" w:rsidRDefault="00DC285E" w:rsidP="00D0771D">
            <w:pPr>
              <w:pStyle w:val="TB"/>
              <w:rPr>
                <w:rFonts w:eastAsia="Calibri"/>
              </w:rPr>
            </w:pPr>
            <w:del w:id="493"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336FA8C6" w14:textId="1D7884AD" w:rsidR="00E775D8" w:rsidRPr="00CF491F" w:rsidRDefault="00DC285E" w:rsidP="00D0771D">
            <w:pPr>
              <w:pStyle w:val="TB"/>
              <w:rPr>
                <w:rFonts w:eastAsia="Calibri"/>
              </w:rPr>
            </w:pPr>
            <w:del w:id="494" w:author="Christine Ranft" w:date="2021-03-02T09:11:00Z">
              <w:r w:rsidRPr="00CF491F" w:rsidDel="00323562">
                <w:rPr>
                  <w:rFonts w:eastAsia="Calibri"/>
                </w:rPr>
                <w:delText>-</w:delText>
              </w:r>
            </w:del>
            <w:r w:rsidR="00E775D8" w:rsidRPr="00CF491F">
              <w:rPr>
                <w:rFonts w:eastAsia="Calibri"/>
              </w:rPr>
              <w:t>floor</w:t>
            </w:r>
          </w:p>
        </w:tc>
      </w:tr>
      <w:tr w:rsidR="00E775D8" w:rsidRPr="00CF491F" w14:paraId="0B34BCAD" w14:textId="77777777" w:rsidTr="00BC57E4">
        <w:tc>
          <w:tcPr>
            <w:tcW w:w="3050" w:type="dxa"/>
          </w:tcPr>
          <w:p w14:paraId="72C2D399" w14:textId="06840C15" w:rsidR="00E775D8" w:rsidRPr="00CF491F" w:rsidRDefault="00DC285E" w:rsidP="00323562">
            <w:pPr>
              <w:pStyle w:val="TB"/>
              <w:numPr>
                <w:ilvl w:val="0"/>
                <w:numId w:val="15"/>
              </w:numPr>
              <w:rPr>
                <w:rFonts w:eastAsia="Calibri"/>
              </w:rPr>
            </w:pPr>
            <w:del w:id="495" w:author="Christine Ranft" w:date="2021-03-02T09:07:00Z">
              <w:r w:rsidRPr="00CF491F" w:rsidDel="00323562">
                <w:rPr>
                  <w:rFonts w:eastAsia="Calibri"/>
                </w:rPr>
                <w:delText>-</w:delText>
              </w:r>
            </w:del>
            <w:r w:rsidR="00E775D8" w:rsidRPr="00CF491F">
              <w:rPr>
                <w:rFonts w:eastAsia="Calibri"/>
              </w:rPr>
              <w:t xml:space="preserve">Question to speaker (cuestionamiento) </w:t>
            </w:r>
          </w:p>
        </w:tc>
        <w:tc>
          <w:tcPr>
            <w:tcW w:w="1524" w:type="dxa"/>
          </w:tcPr>
          <w:p w14:paraId="373C8C65" w14:textId="77777777" w:rsidR="00E775D8" w:rsidRPr="00CF491F" w:rsidRDefault="00E775D8" w:rsidP="00D0771D">
            <w:pPr>
              <w:pStyle w:val="TB"/>
              <w:rPr>
                <w:rFonts w:eastAsia="Calibri"/>
              </w:rPr>
            </w:pPr>
          </w:p>
        </w:tc>
        <w:tc>
          <w:tcPr>
            <w:tcW w:w="890" w:type="dxa"/>
          </w:tcPr>
          <w:p w14:paraId="28E2C341" w14:textId="19C2EAD7" w:rsidR="00E775D8" w:rsidRPr="00CF491F" w:rsidRDefault="00DC285E" w:rsidP="00D0771D">
            <w:pPr>
              <w:pStyle w:val="TB"/>
              <w:rPr>
                <w:rFonts w:eastAsia="Calibri"/>
              </w:rPr>
            </w:pPr>
            <w:del w:id="496" w:author="Christine Ranft" w:date="2021-03-02T09:13:00Z">
              <w:r w:rsidRPr="00CF491F" w:rsidDel="00323562">
                <w:rPr>
                  <w:rFonts w:eastAsia="Calibri"/>
                </w:rPr>
                <w:delText>-</w:delText>
              </w:r>
            </w:del>
            <w:r w:rsidR="00E775D8" w:rsidRPr="00CF491F">
              <w:rPr>
                <w:rFonts w:eastAsia="Calibri"/>
              </w:rPr>
              <w:t>3</w:t>
            </w:r>
            <w:del w:id="497" w:author="Christine Ranft" w:date="2021-03-02T09:13:00Z">
              <w:r w:rsidRPr="00CF491F" w:rsidDel="00323562">
                <w:rPr>
                  <w:rFonts w:eastAsia="Calibri"/>
                  <w:highlight w:val="yellow"/>
                </w:rPr>
                <w:delText>’</w:delText>
              </w:r>
            </w:del>
          </w:p>
        </w:tc>
        <w:tc>
          <w:tcPr>
            <w:tcW w:w="1307" w:type="dxa"/>
          </w:tcPr>
          <w:p w14:paraId="1E694FCF" w14:textId="31552ECB" w:rsidR="00E775D8" w:rsidRPr="00CF491F" w:rsidRDefault="00DC285E" w:rsidP="00D0771D">
            <w:pPr>
              <w:pStyle w:val="TB"/>
              <w:rPr>
                <w:rFonts w:eastAsia="Calibri"/>
              </w:rPr>
            </w:pPr>
            <w:del w:id="498"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49277EB5" w14:textId="3386B00C" w:rsidR="00E775D8" w:rsidRPr="00CF491F" w:rsidRDefault="00DC285E" w:rsidP="00D0771D">
            <w:pPr>
              <w:pStyle w:val="TB"/>
              <w:rPr>
                <w:rFonts w:eastAsia="Calibri"/>
              </w:rPr>
            </w:pPr>
            <w:del w:id="499" w:author="Christine Ranft" w:date="2021-03-02T09:11:00Z">
              <w:r w:rsidRPr="00CF491F" w:rsidDel="00323562">
                <w:rPr>
                  <w:rFonts w:eastAsia="Calibri"/>
                </w:rPr>
                <w:delText>-</w:delText>
              </w:r>
            </w:del>
            <w:r w:rsidR="00E775D8" w:rsidRPr="00CF491F">
              <w:rPr>
                <w:rFonts w:eastAsia="Calibri"/>
              </w:rPr>
              <w:t xml:space="preserve">speaker </w:t>
            </w:r>
          </w:p>
        </w:tc>
      </w:tr>
      <w:tr w:rsidR="00E775D8" w:rsidRPr="00CF491F" w14:paraId="28ADE64B" w14:textId="77777777" w:rsidTr="00BC57E4">
        <w:tc>
          <w:tcPr>
            <w:tcW w:w="3050" w:type="dxa"/>
          </w:tcPr>
          <w:p w14:paraId="0136E0F0" w14:textId="5487B798" w:rsidR="00E775D8" w:rsidRPr="00CF491F" w:rsidRDefault="00DC285E" w:rsidP="00323562">
            <w:pPr>
              <w:pStyle w:val="TB"/>
              <w:numPr>
                <w:ilvl w:val="0"/>
                <w:numId w:val="15"/>
              </w:numPr>
              <w:rPr>
                <w:rFonts w:eastAsia="Calibri"/>
              </w:rPr>
            </w:pPr>
            <w:del w:id="500" w:author="Christine Ranft" w:date="2021-03-02T09:05:00Z">
              <w:r w:rsidRPr="00CF491F" w:rsidDel="00323562">
                <w:rPr>
                  <w:rFonts w:eastAsia="Calibri"/>
                </w:rPr>
                <w:delText>-</w:delText>
              </w:r>
            </w:del>
            <w:r w:rsidR="00E775D8" w:rsidRPr="00CF491F">
              <w:rPr>
                <w:rFonts w:eastAsia="Calibri"/>
              </w:rPr>
              <w:t xml:space="preserve">Right of reply (alusiones personales) </w:t>
            </w:r>
          </w:p>
        </w:tc>
        <w:tc>
          <w:tcPr>
            <w:tcW w:w="1524" w:type="dxa"/>
          </w:tcPr>
          <w:p w14:paraId="3160117C" w14:textId="77777777" w:rsidR="00E775D8" w:rsidRPr="00CF491F" w:rsidRDefault="00E775D8" w:rsidP="00D0771D">
            <w:pPr>
              <w:pStyle w:val="TB"/>
              <w:rPr>
                <w:rFonts w:eastAsia="Calibri"/>
              </w:rPr>
            </w:pPr>
          </w:p>
        </w:tc>
        <w:tc>
          <w:tcPr>
            <w:tcW w:w="890" w:type="dxa"/>
          </w:tcPr>
          <w:p w14:paraId="4D8B81A9" w14:textId="65B80CD3" w:rsidR="00E775D8" w:rsidRPr="00CF491F" w:rsidRDefault="00DC285E" w:rsidP="00D0771D">
            <w:pPr>
              <w:pStyle w:val="TB"/>
              <w:rPr>
                <w:rFonts w:eastAsia="Calibri"/>
              </w:rPr>
            </w:pPr>
            <w:del w:id="501" w:author="Christine Ranft" w:date="2021-03-02T09:13:00Z">
              <w:r w:rsidRPr="00CF491F" w:rsidDel="00323562">
                <w:rPr>
                  <w:rFonts w:eastAsia="Calibri"/>
                </w:rPr>
                <w:delText>-</w:delText>
              </w:r>
            </w:del>
            <w:r w:rsidR="00E775D8" w:rsidRPr="00CF491F">
              <w:rPr>
                <w:rFonts w:eastAsia="Calibri"/>
              </w:rPr>
              <w:t>pres.</w:t>
            </w:r>
            <w:r w:rsidR="00E775D8" w:rsidRPr="00CF491F">
              <w:rPr>
                <w:rFonts w:eastAsia="Calibri"/>
                <w:vertAlign w:val="superscript"/>
              </w:rPr>
              <w:t>**</w:t>
            </w:r>
            <w:r w:rsidR="00E775D8" w:rsidRPr="00CF491F">
              <w:rPr>
                <w:rFonts w:eastAsia="Calibri"/>
              </w:rPr>
              <w:t xml:space="preserve"> </w:t>
            </w:r>
          </w:p>
        </w:tc>
        <w:tc>
          <w:tcPr>
            <w:tcW w:w="1307" w:type="dxa"/>
          </w:tcPr>
          <w:p w14:paraId="7BFA1DE6" w14:textId="2BF0F78A" w:rsidR="00E775D8" w:rsidRPr="00CF491F" w:rsidRDefault="00DC285E" w:rsidP="00D0771D">
            <w:pPr>
              <w:pStyle w:val="TB"/>
              <w:rPr>
                <w:rFonts w:eastAsia="Calibri"/>
              </w:rPr>
            </w:pPr>
            <w:del w:id="502"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4559FF8F" w14:textId="511C95F9" w:rsidR="00E775D8" w:rsidRPr="00CF491F" w:rsidRDefault="00DC285E" w:rsidP="00D0771D">
            <w:pPr>
              <w:pStyle w:val="TB"/>
              <w:rPr>
                <w:rFonts w:eastAsia="Calibri"/>
              </w:rPr>
            </w:pPr>
            <w:del w:id="503" w:author="Christine Ranft" w:date="2021-03-02T09:12:00Z">
              <w:r w:rsidRPr="00CF491F" w:rsidDel="00323562">
                <w:rPr>
                  <w:rFonts w:eastAsia="Calibri"/>
                </w:rPr>
                <w:delText>-</w:delText>
              </w:r>
            </w:del>
            <w:r w:rsidR="00E775D8" w:rsidRPr="00CF491F">
              <w:rPr>
                <w:rFonts w:eastAsia="Calibri"/>
              </w:rPr>
              <w:t>no</w:t>
            </w:r>
          </w:p>
        </w:tc>
      </w:tr>
      <w:tr w:rsidR="00E775D8" w:rsidRPr="00CF491F" w14:paraId="0DA80CB5" w14:textId="77777777" w:rsidTr="00BC57E4">
        <w:tc>
          <w:tcPr>
            <w:tcW w:w="3050" w:type="dxa"/>
          </w:tcPr>
          <w:p w14:paraId="3268A0D1" w14:textId="2F8EB0A3" w:rsidR="00E775D8" w:rsidRPr="00CF491F" w:rsidRDefault="00DC285E" w:rsidP="00323562">
            <w:pPr>
              <w:pStyle w:val="TB"/>
              <w:numPr>
                <w:ilvl w:val="0"/>
                <w:numId w:val="15"/>
              </w:numPr>
              <w:rPr>
                <w:rFonts w:eastAsia="Calibri"/>
              </w:rPr>
            </w:pPr>
            <w:del w:id="504" w:author="Christine Ranft" w:date="2021-03-02T09:06:00Z">
              <w:r w:rsidRPr="00CF491F" w:rsidDel="00323562">
                <w:rPr>
                  <w:rFonts w:eastAsia="Calibri"/>
                </w:rPr>
                <w:delText>-</w:delText>
              </w:r>
            </w:del>
            <w:r w:rsidR="00E775D8" w:rsidRPr="00CF491F">
              <w:rPr>
                <w:rFonts w:eastAsia="Calibri"/>
              </w:rPr>
              <w:t>Fact correction (rectificaci</w:t>
            </w:r>
            <w:r w:rsidR="00E775D8" w:rsidRPr="00CF491F">
              <w:rPr>
                <w:rFonts w:eastAsia="Calibri"/>
                <w:shd w:val="clear" w:color="auto" w:fill="FF99CC"/>
              </w:rPr>
              <w:t>ó</w:t>
            </w:r>
            <w:r w:rsidR="00E775D8" w:rsidRPr="00CF491F">
              <w:rPr>
                <w:rFonts w:eastAsia="Calibri"/>
              </w:rPr>
              <w:t>n)</w:t>
            </w:r>
          </w:p>
        </w:tc>
        <w:tc>
          <w:tcPr>
            <w:tcW w:w="1524" w:type="dxa"/>
          </w:tcPr>
          <w:p w14:paraId="72EE3608" w14:textId="77777777" w:rsidR="00E775D8" w:rsidRPr="00CF491F" w:rsidRDefault="00E775D8" w:rsidP="00D0771D">
            <w:pPr>
              <w:pStyle w:val="TB"/>
              <w:rPr>
                <w:rFonts w:eastAsia="Calibri"/>
              </w:rPr>
            </w:pPr>
          </w:p>
        </w:tc>
        <w:tc>
          <w:tcPr>
            <w:tcW w:w="890" w:type="dxa"/>
          </w:tcPr>
          <w:p w14:paraId="379BD561" w14:textId="60D0E8DF" w:rsidR="00E775D8" w:rsidRPr="00CF491F" w:rsidRDefault="00DC285E" w:rsidP="00D0771D">
            <w:pPr>
              <w:pStyle w:val="TB"/>
              <w:rPr>
                <w:rFonts w:eastAsia="Calibri"/>
              </w:rPr>
            </w:pPr>
            <w:del w:id="505" w:author="Christine Ranft" w:date="2021-03-02T09:13:00Z">
              <w:r w:rsidRPr="00CF491F" w:rsidDel="00323562">
                <w:rPr>
                  <w:rFonts w:eastAsia="Calibri"/>
                </w:rPr>
                <w:delText>-</w:delText>
              </w:r>
            </w:del>
            <w:r w:rsidR="00E775D8" w:rsidRPr="00CF491F">
              <w:rPr>
                <w:rFonts w:eastAsia="Calibri"/>
              </w:rPr>
              <w:t>pres.</w:t>
            </w:r>
            <w:r w:rsidR="00E775D8" w:rsidRPr="00CF491F">
              <w:rPr>
                <w:rFonts w:eastAsia="Calibri"/>
                <w:vertAlign w:val="superscript"/>
              </w:rPr>
              <w:t>**</w:t>
            </w:r>
            <w:r w:rsidR="00E775D8" w:rsidRPr="00CF491F">
              <w:rPr>
                <w:rFonts w:eastAsia="Calibri"/>
              </w:rPr>
              <w:t xml:space="preserve"> </w:t>
            </w:r>
          </w:p>
        </w:tc>
        <w:tc>
          <w:tcPr>
            <w:tcW w:w="1307" w:type="dxa"/>
          </w:tcPr>
          <w:p w14:paraId="7055C978" w14:textId="56554226" w:rsidR="00E775D8" w:rsidRPr="00CF491F" w:rsidRDefault="00DC285E" w:rsidP="00D0771D">
            <w:pPr>
              <w:pStyle w:val="TB"/>
              <w:rPr>
                <w:rFonts w:eastAsia="Calibri"/>
              </w:rPr>
            </w:pPr>
            <w:del w:id="506"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261EFBA1" w14:textId="50B25496" w:rsidR="00E775D8" w:rsidRPr="00CF491F" w:rsidRDefault="00DC285E" w:rsidP="00D0771D">
            <w:pPr>
              <w:pStyle w:val="TB"/>
              <w:rPr>
                <w:rFonts w:eastAsia="Calibri"/>
              </w:rPr>
            </w:pPr>
            <w:del w:id="507" w:author="Christine Ranft" w:date="2021-03-02T09:12:00Z">
              <w:r w:rsidRPr="00CF491F" w:rsidDel="00323562">
                <w:rPr>
                  <w:rFonts w:eastAsia="Calibri"/>
                </w:rPr>
                <w:delText>-</w:delText>
              </w:r>
            </w:del>
            <w:r w:rsidR="00E775D8" w:rsidRPr="00CF491F">
              <w:rPr>
                <w:rFonts w:eastAsia="Calibri"/>
              </w:rPr>
              <w:t>no</w:t>
            </w:r>
          </w:p>
        </w:tc>
      </w:tr>
      <w:tr w:rsidR="00E775D8" w:rsidRPr="00CF491F" w14:paraId="20F192E2" w14:textId="77777777" w:rsidTr="00BC57E4">
        <w:tc>
          <w:tcPr>
            <w:tcW w:w="3050" w:type="dxa"/>
          </w:tcPr>
          <w:p w14:paraId="02FC3E98" w14:textId="77777777" w:rsidR="00E775D8" w:rsidRPr="00CF491F" w:rsidRDefault="00E775D8" w:rsidP="00D0771D">
            <w:pPr>
              <w:pStyle w:val="TB"/>
              <w:rPr>
                <w:rFonts w:eastAsia="Calibri"/>
              </w:rPr>
            </w:pPr>
            <w:r w:rsidRPr="00CF491F">
              <w:rPr>
                <w:rFonts w:eastAsia="Calibri"/>
              </w:rPr>
              <w:t>4. Resolutions (puntos de acuerdo)</w:t>
            </w:r>
          </w:p>
        </w:tc>
        <w:tc>
          <w:tcPr>
            <w:tcW w:w="1524" w:type="dxa"/>
          </w:tcPr>
          <w:p w14:paraId="21FA0199" w14:textId="37B207DE" w:rsidR="00E775D8" w:rsidRPr="00CF491F" w:rsidRDefault="00E775D8" w:rsidP="00D0771D">
            <w:pPr>
              <w:pStyle w:val="TB"/>
              <w:rPr>
                <w:rFonts w:eastAsia="Calibri"/>
              </w:rPr>
            </w:pPr>
            <w:r w:rsidRPr="00CF491F">
              <w:rPr>
                <w:rFonts w:eastAsia="Calibri"/>
              </w:rPr>
              <w:t>Position</w:t>
            </w:r>
            <w:ins w:id="508" w:author="Christine Ranft" w:date="2021-03-02T09:10:00Z">
              <w:r w:rsidR="00323562">
                <w:rPr>
                  <w:rFonts w:eastAsia="Calibri"/>
                </w:rPr>
                <w:t xml:space="preserve"> taking</w:t>
              </w:r>
            </w:ins>
          </w:p>
        </w:tc>
        <w:tc>
          <w:tcPr>
            <w:tcW w:w="890" w:type="dxa"/>
          </w:tcPr>
          <w:p w14:paraId="0F1BFCCA" w14:textId="77777777" w:rsidR="00E775D8" w:rsidRPr="00CF491F" w:rsidRDefault="00E775D8" w:rsidP="00D0771D">
            <w:pPr>
              <w:pStyle w:val="TB"/>
              <w:rPr>
                <w:rFonts w:eastAsia="Calibri"/>
              </w:rPr>
            </w:pPr>
          </w:p>
        </w:tc>
        <w:tc>
          <w:tcPr>
            <w:tcW w:w="1307" w:type="dxa"/>
          </w:tcPr>
          <w:p w14:paraId="3FBD9053" w14:textId="77777777" w:rsidR="00E775D8" w:rsidRPr="00CF491F" w:rsidRDefault="00E775D8" w:rsidP="00D0771D">
            <w:pPr>
              <w:pStyle w:val="TB"/>
              <w:rPr>
                <w:rFonts w:eastAsia="Calibri"/>
              </w:rPr>
            </w:pPr>
          </w:p>
        </w:tc>
        <w:tc>
          <w:tcPr>
            <w:tcW w:w="1165" w:type="dxa"/>
          </w:tcPr>
          <w:p w14:paraId="665689CE" w14:textId="77777777" w:rsidR="00E775D8" w:rsidRPr="00CF491F" w:rsidRDefault="00E775D8" w:rsidP="00D0771D">
            <w:pPr>
              <w:pStyle w:val="TB"/>
              <w:rPr>
                <w:rFonts w:eastAsia="Calibri"/>
              </w:rPr>
            </w:pPr>
          </w:p>
        </w:tc>
      </w:tr>
      <w:tr w:rsidR="00E775D8" w:rsidRPr="00CF491F" w14:paraId="505649DA" w14:textId="77777777" w:rsidTr="00BC57E4">
        <w:tc>
          <w:tcPr>
            <w:tcW w:w="3050" w:type="dxa"/>
          </w:tcPr>
          <w:p w14:paraId="6E9CA2EB" w14:textId="2A3B88B3" w:rsidR="00E775D8" w:rsidRPr="00CF491F" w:rsidRDefault="00DC285E" w:rsidP="00323562">
            <w:pPr>
              <w:pStyle w:val="TB"/>
              <w:numPr>
                <w:ilvl w:val="0"/>
                <w:numId w:val="15"/>
              </w:numPr>
              <w:rPr>
                <w:rFonts w:eastAsia="Calibri"/>
              </w:rPr>
            </w:pPr>
            <w:del w:id="509" w:author="Christine Ranft" w:date="2021-03-02T09:06:00Z">
              <w:r w:rsidRPr="00CF491F" w:rsidDel="00323562">
                <w:rPr>
                  <w:rFonts w:eastAsia="Calibri"/>
                </w:rPr>
                <w:delText>-</w:delText>
              </w:r>
            </w:del>
            <w:ins w:id="510" w:author="Christine Ranft" w:date="2021-03-02T09:08:00Z">
              <w:r w:rsidR="00323562">
                <w:rPr>
                  <w:rFonts w:eastAsia="Calibri"/>
                </w:rPr>
                <w:t>S</w:t>
              </w:r>
            </w:ins>
            <w:del w:id="511" w:author="Christine Ranft" w:date="2021-03-02T09:08:00Z">
              <w:r w:rsidR="00E775D8" w:rsidRPr="00CF491F" w:rsidDel="00323562">
                <w:rPr>
                  <w:rFonts w:eastAsia="Calibri"/>
                </w:rPr>
                <w:delText>s</w:delText>
              </w:r>
            </w:del>
            <w:r w:rsidR="00E775D8" w:rsidRPr="00CF491F">
              <w:rPr>
                <w:rFonts w:eastAsia="Calibri"/>
              </w:rPr>
              <w:t>tandard, author</w:t>
            </w:r>
          </w:p>
        </w:tc>
        <w:tc>
          <w:tcPr>
            <w:tcW w:w="1524" w:type="dxa"/>
          </w:tcPr>
          <w:p w14:paraId="0A2301C4" w14:textId="77777777" w:rsidR="00E775D8" w:rsidRPr="00CF491F" w:rsidRDefault="00E775D8" w:rsidP="00D0771D">
            <w:pPr>
              <w:pStyle w:val="TB"/>
              <w:rPr>
                <w:rFonts w:eastAsia="Calibri"/>
              </w:rPr>
            </w:pPr>
            <w:del w:id="512" w:author="Christine Ranft" w:date="2021-03-02T09:10:00Z">
              <w:r w:rsidRPr="00CF491F" w:rsidDel="00323562">
                <w:rPr>
                  <w:rFonts w:eastAsia="Calibri"/>
                </w:rPr>
                <w:delText>taking</w:delText>
              </w:r>
            </w:del>
          </w:p>
        </w:tc>
        <w:tc>
          <w:tcPr>
            <w:tcW w:w="890" w:type="dxa"/>
          </w:tcPr>
          <w:p w14:paraId="7C07815C" w14:textId="2054FEE2" w:rsidR="00E775D8" w:rsidRPr="00CF491F" w:rsidRDefault="00DC285E" w:rsidP="00D0771D">
            <w:pPr>
              <w:pStyle w:val="TB"/>
              <w:rPr>
                <w:rFonts w:eastAsia="Calibri"/>
              </w:rPr>
            </w:pPr>
            <w:del w:id="513" w:author="Christine Ranft" w:date="2021-03-02T09:13:00Z">
              <w:r w:rsidRPr="00CF491F" w:rsidDel="00323562">
                <w:rPr>
                  <w:rFonts w:eastAsia="Calibri"/>
                </w:rPr>
                <w:delText>-</w:delText>
              </w:r>
            </w:del>
            <w:r w:rsidR="00E775D8" w:rsidRPr="00CF491F">
              <w:rPr>
                <w:rFonts w:eastAsia="Calibri"/>
              </w:rPr>
              <w:t>10</w:t>
            </w:r>
            <w:del w:id="514" w:author="Christine Ranft" w:date="2021-03-02T09:13:00Z">
              <w:r w:rsidRPr="00CF491F" w:rsidDel="00323562">
                <w:rPr>
                  <w:rFonts w:eastAsia="Calibri"/>
                  <w:highlight w:val="yellow"/>
                </w:rPr>
                <w:delText>’</w:delText>
              </w:r>
            </w:del>
          </w:p>
        </w:tc>
        <w:tc>
          <w:tcPr>
            <w:tcW w:w="1307" w:type="dxa"/>
          </w:tcPr>
          <w:p w14:paraId="46FA995D" w14:textId="1FD77D8E" w:rsidR="00E775D8" w:rsidRPr="00CF491F" w:rsidRDefault="00DC285E" w:rsidP="00D0771D">
            <w:pPr>
              <w:pStyle w:val="TB"/>
              <w:rPr>
                <w:rFonts w:eastAsia="Calibri"/>
              </w:rPr>
            </w:pPr>
            <w:del w:id="515"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16DA50B1" w14:textId="6463E43E" w:rsidR="00E775D8" w:rsidRPr="00CF491F" w:rsidRDefault="00DC285E" w:rsidP="00D0771D">
            <w:pPr>
              <w:pStyle w:val="TB"/>
              <w:rPr>
                <w:rFonts w:eastAsia="Calibri"/>
              </w:rPr>
            </w:pPr>
            <w:del w:id="516" w:author="Christine Ranft" w:date="2021-03-02T09:12:00Z">
              <w:r w:rsidRPr="00CF491F" w:rsidDel="00323562">
                <w:rPr>
                  <w:rFonts w:eastAsia="Calibri"/>
                </w:rPr>
                <w:delText>-</w:delText>
              </w:r>
            </w:del>
            <w:r w:rsidR="00E775D8" w:rsidRPr="00CF491F">
              <w:rPr>
                <w:rFonts w:eastAsia="Calibri"/>
              </w:rPr>
              <w:t xml:space="preserve">comm.maj </w:t>
            </w:r>
          </w:p>
        </w:tc>
      </w:tr>
      <w:tr w:rsidR="00E775D8" w:rsidRPr="00CF491F" w14:paraId="71F2F698" w14:textId="77777777" w:rsidTr="00BC57E4">
        <w:tc>
          <w:tcPr>
            <w:tcW w:w="3050" w:type="dxa"/>
          </w:tcPr>
          <w:p w14:paraId="195C08D7" w14:textId="48F80EB9" w:rsidR="00E775D8" w:rsidRPr="00CF491F" w:rsidRDefault="00DC285E" w:rsidP="00323562">
            <w:pPr>
              <w:pStyle w:val="TB"/>
              <w:numPr>
                <w:ilvl w:val="0"/>
                <w:numId w:val="15"/>
              </w:numPr>
              <w:rPr>
                <w:rFonts w:eastAsia="Calibri"/>
              </w:rPr>
            </w:pPr>
            <w:del w:id="517" w:author="Christine Ranft" w:date="2021-03-02T09:06:00Z">
              <w:r w:rsidRPr="00CF491F" w:rsidDel="00323562">
                <w:rPr>
                  <w:rFonts w:eastAsia="Calibri"/>
                </w:rPr>
                <w:delText>-</w:delText>
              </w:r>
            </w:del>
            <w:ins w:id="518" w:author="Christine Ranft" w:date="2021-03-02T09:08:00Z">
              <w:r w:rsidR="00323562">
                <w:rPr>
                  <w:rFonts w:eastAsia="Calibri"/>
                </w:rPr>
                <w:t>U</w:t>
              </w:r>
            </w:ins>
            <w:del w:id="519" w:author="Christine Ranft" w:date="2021-03-02T09:08:00Z">
              <w:r w:rsidR="00E775D8" w:rsidRPr="00CF491F" w:rsidDel="00323562">
                <w:rPr>
                  <w:rFonts w:eastAsia="Calibri"/>
                </w:rPr>
                <w:delText>u</w:delText>
              </w:r>
            </w:del>
            <w:r w:rsidR="00E775D8" w:rsidRPr="00CF491F">
              <w:rPr>
                <w:rFonts w:eastAsia="Calibri"/>
              </w:rPr>
              <w:t>rgent, author (obvia resoluci</w:t>
            </w:r>
            <w:r w:rsidR="00E775D8" w:rsidRPr="00CF491F">
              <w:rPr>
                <w:rFonts w:eastAsia="Calibri"/>
                <w:shd w:val="clear" w:color="auto" w:fill="FF99CC"/>
              </w:rPr>
              <w:t>ó</w:t>
            </w:r>
            <w:r w:rsidR="00E775D8" w:rsidRPr="00CF491F">
              <w:rPr>
                <w:rFonts w:eastAsia="Calibri"/>
              </w:rPr>
              <w:t>n)</w:t>
            </w:r>
          </w:p>
        </w:tc>
        <w:tc>
          <w:tcPr>
            <w:tcW w:w="1524" w:type="dxa"/>
          </w:tcPr>
          <w:p w14:paraId="7ACBCF02" w14:textId="77777777" w:rsidR="00E775D8" w:rsidRPr="00CF491F" w:rsidRDefault="00E775D8" w:rsidP="00D0771D">
            <w:pPr>
              <w:pStyle w:val="TB"/>
              <w:rPr>
                <w:rFonts w:eastAsia="Calibri"/>
              </w:rPr>
            </w:pPr>
          </w:p>
        </w:tc>
        <w:tc>
          <w:tcPr>
            <w:tcW w:w="890" w:type="dxa"/>
          </w:tcPr>
          <w:p w14:paraId="77D174B0" w14:textId="0C7930E2" w:rsidR="00E775D8" w:rsidRPr="00CF491F" w:rsidRDefault="00DC285E" w:rsidP="00D0771D">
            <w:pPr>
              <w:pStyle w:val="TB"/>
              <w:rPr>
                <w:rFonts w:eastAsia="Calibri"/>
              </w:rPr>
            </w:pPr>
            <w:del w:id="520" w:author="Christine Ranft" w:date="2021-03-02T09:13:00Z">
              <w:r w:rsidRPr="00CF491F" w:rsidDel="00323562">
                <w:rPr>
                  <w:rFonts w:eastAsia="Calibri"/>
                </w:rPr>
                <w:delText>-</w:delText>
              </w:r>
            </w:del>
            <w:r w:rsidR="00E775D8" w:rsidRPr="00CF491F">
              <w:rPr>
                <w:rFonts w:eastAsia="Calibri"/>
              </w:rPr>
              <w:t>5</w:t>
            </w:r>
            <w:del w:id="521" w:author="Christine Ranft" w:date="2021-03-02T09:13:00Z">
              <w:r w:rsidRPr="00CF491F" w:rsidDel="00323562">
                <w:rPr>
                  <w:rFonts w:eastAsia="Calibri"/>
                  <w:highlight w:val="yellow"/>
                </w:rPr>
                <w:delText>’</w:delText>
              </w:r>
            </w:del>
          </w:p>
        </w:tc>
        <w:tc>
          <w:tcPr>
            <w:tcW w:w="1307" w:type="dxa"/>
          </w:tcPr>
          <w:p w14:paraId="3976729B" w14:textId="28F86A95" w:rsidR="00E775D8" w:rsidRPr="00CF491F" w:rsidRDefault="00DC285E" w:rsidP="00D0771D">
            <w:pPr>
              <w:pStyle w:val="TB"/>
              <w:rPr>
                <w:rFonts w:eastAsia="Calibri"/>
              </w:rPr>
            </w:pPr>
            <w:del w:id="522" w:author="Christine Ranft" w:date="2021-03-02T09:11:00Z">
              <w:r w:rsidRPr="00CF491F" w:rsidDel="00323562">
                <w:rPr>
                  <w:rFonts w:eastAsia="Calibri"/>
                </w:rPr>
                <w:delText>-</w:delText>
              </w:r>
            </w:del>
            <w:r w:rsidR="00E775D8" w:rsidRPr="00CF491F">
              <w:rPr>
                <w:rFonts w:eastAsia="Calibri"/>
              </w:rPr>
              <w:t>Junta</w:t>
            </w:r>
          </w:p>
        </w:tc>
        <w:tc>
          <w:tcPr>
            <w:tcW w:w="1165" w:type="dxa"/>
          </w:tcPr>
          <w:p w14:paraId="10178917" w14:textId="673811FC" w:rsidR="00E775D8" w:rsidRPr="00CF491F" w:rsidRDefault="00DC285E" w:rsidP="00D0771D">
            <w:pPr>
              <w:pStyle w:val="TB"/>
              <w:rPr>
                <w:rFonts w:eastAsia="Calibri"/>
              </w:rPr>
            </w:pPr>
            <w:del w:id="523" w:author="Christine Ranft" w:date="2021-03-02T09:12:00Z">
              <w:r w:rsidRPr="00CF491F" w:rsidDel="00323562">
                <w:rPr>
                  <w:rFonts w:eastAsia="Calibri"/>
                </w:rPr>
                <w:delText>-</w:delText>
              </w:r>
            </w:del>
            <w:r w:rsidR="00E775D8" w:rsidRPr="00CF491F">
              <w:rPr>
                <w:rFonts w:eastAsia="Calibri"/>
              </w:rPr>
              <w:t>floor</w:t>
            </w:r>
          </w:p>
        </w:tc>
      </w:tr>
      <w:tr w:rsidR="00E775D8" w:rsidRPr="00CF491F" w14:paraId="6A5CB6AA" w14:textId="77777777" w:rsidTr="00BC57E4">
        <w:tc>
          <w:tcPr>
            <w:tcW w:w="3050" w:type="dxa"/>
          </w:tcPr>
          <w:p w14:paraId="10EB0AC0" w14:textId="3E808D8E" w:rsidR="00E775D8" w:rsidRPr="00CF491F" w:rsidRDefault="00DC285E" w:rsidP="00323562">
            <w:pPr>
              <w:pStyle w:val="TB"/>
              <w:numPr>
                <w:ilvl w:val="0"/>
                <w:numId w:val="15"/>
              </w:numPr>
              <w:rPr>
                <w:rFonts w:eastAsia="Calibri"/>
              </w:rPr>
            </w:pPr>
            <w:del w:id="524" w:author="Christine Ranft" w:date="2021-03-02T09:06:00Z">
              <w:r w:rsidRPr="00CF491F" w:rsidDel="00323562">
                <w:rPr>
                  <w:rFonts w:eastAsia="Calibri"/>
                </w:rPr>
                <w:delText>-</w:delText>
              </w:r>
            </w:del>
            <w:ins w:id="525" w:author="Christine Ranft" w:date="2021-03-02T09:08:00Z">
              <w:r w:rsidR="00323562">
                <w:rPr>
                  <w:rFonts w:eastAsia="Calibri"/>
                </w:rPr>
                <w:t>Ot</w:t>
              </w:r>
            </w:ins>
            <w:del w:id="526" w:author="Christine Ranft" w:date="2021-03-02T09:08:00Z">
              <w:r w:rsidR="00E775D8" w:rsidRPr="00CF491F" w:rsidDel="00323562">
                <w:rPr>
                  <w:rFonts w:eastAsia="Calibri"/>
                </w:rPr>
                <w:delText>ot</w:delText>
              </w:r>
            </w:del>
            <w:r w:rsidR="00E775D8" w:rsidRPr="00CF491F">
              <w:rPr>
                <w:rFonts w:eastAsia="Calibri"/>
              </w:rPr>
              <w:t>her speakers</w:t>
            </w:r>
          </w:p>
        </w:tc>
        <w:tc>
          <w:tcPr>
            <w:tcW w:w="1524" w:type="dxa"/>
          </w:tcPr>
          <w:p w14:paraId="24082006" w14:textId="77777777" w:rsidR="00E775D8" w:rsidRPr="00CF491F" w:rsidRDefault="00E775D8" w:rsidP="00D0771D">
            <w:pPr>
              <w:pStyle w:val="TB"/>
              <w:rPr>
                <w:rFonts w:eastAsia="Calibri"/>
              </w:rPr>
            </w:pPr>
          </w:p>
        </w:tc>
        <w:tc>
          <w:tcPr>
            <w:tcW w:w="890" w:type="dxa"/>
          </w:tcPr>
          <w:p w14:paraId="66C14977" w14:textId="6D330936" w:rsidR="00E775D8" w:rsidRPr="00CF491F" w:rsidRDefault="00DC285E" w:rsidP="00D0771D">
            <w:pPr>
              <w:pStyle w:val="TB"/>
              <w:rPr>
                <w:rFonts w:eastAsia="Calibri"/>
              </w:rPr>
            </w:pPr>
            <w:del w:id="527" w:author="Christine Ranft" w:date="2021-03-02T09:13:00Z">
              <w:r w:rsidRPr="00CF491F" w:rsidDel="00323562">
                <w:rPr>
                  <w:rFonts w:eastAsia="Calibri"/>
                </w:rPr>
                <w:delText>-</w:delText>
              </w:r>
            </w:del>
            <w:r w:rsidR="00E775D8" w:rsidRPr="00CF491F">
              <w:rPr>
                <w:rFonts w:eastAsia="Calibri"/>
              </w:rPr>
              <w:t>3</w:t>
            </w:r>
            <w:del w:id="528" w:author="Christine Ranft" w:date="2021-03-02T09:13:00Z">
              <w:r w:rsidRPr="00CF491F" w:rsidDel="00323562">
                <w:rPr>
                  <w:rFonts w:eastAsia="Calibri"/>
                  <w:highlight w:val="yellow"/>
                </w:rPr>
                <w:delText>’</w:delText>
              </w:r>
            </w:del>
          </w:p>
        </w:tc>
        <w:tc>
          <w:tcPr>
            <w:tcW w:w="1307" w:type="dxa"/>
          </w:tcPr>
          <w:p w14:paraId="202C386B" w14:textId="5D1DA03B" w:rsidR="00E775D8" w:rsidRPr="00CF491F" w:rsidRDefault="00DC285E" w:rsidP="00D0771D">
            <w:pPr>
              <w:pStyle w:val="TB"/>
              <w:rPr>
                <w:rFonts w:eastAsia="Calibri"/>
              </w:rPr>
            </w:pPr>
            <w:del w:id="529" w:author="Christine Ranft" w:date="2021-03-02T09:11:00Z">
              <w:r w:rsidRPr="00CF491F" w:rsidDel="00323562">
                <w:rPr>
                  <w:rFonts w:eastAsia="Calibri"/>
                </w:rPr>
                <w:delText>-</w:delText>
              </w:r>
            </w:del>
            <w:r w:rsidR="00E775D8" w:rsidRPr="00CF491F">
              <w:rPr>
                <w:rFonts w:eastAsia="Calibri"/>
              </w:rPr>
              <w:t>party</w:t>
            </w:r>
          </w:p>
        </w:tc>
        <w:tc>
          <w:tcPr>
            <w:tcW w:w="1165" w:type="dxa"/>
          </w:tcPr>
          <w:p w14:paraId="5B7D20B5" w14:textId="6D16ED3A" w:rsidR="00E775D8" w:rsidRPr="00CF491F" w:rsidRDefault="00DC285E" w:rsidP="00D0771D">
            <w:pPr>
              <w:pStyle w:val="TB"/>
              <w:rPr>
                <w:rFonts w:eastAsia="Calibri"/>
              </w:rPr>
            </w:pPr>
            <w:del w:id="530" w:author="Christine Ranft" w:date="2021-03-02T09:12:00Z">
              <w:r w:rsidRPr="00CF491F" w:rsidDel="00323562">
                <w:rPr>
                  <w:rFonts w:eastAsia="Calibri"/>
                </w:rPr>
                <w:delText>-</w:delText>
              </w:r>
            </w:del>
            <w:r w:rsidR="00E775D8" w:rsidRPr="00CF491F">
              <w:rPr>
                <w:rFonts w:eastAsia="Calibri"/>
              </w:rPr>
              <w:t>no</w:t>
            </w:r>
          </w:p>
        </w:tc>
      </w:tr>
      <w:tr w:rsidR="00E775D8" w:rsidRPr="00CF491F" w14:paraId="0185C075" w14:textId="77777777" w:rsidTr="00BC57E4">
        <w:tc>
          <w:tcPr>
            <w:tcW w:w="3050" w:type="dxa"/>
          </w:tcPr>
          <w:p w14:paraId="01D87BB7" w14:textId="07912BA2" w:rsidR="00E775D8" w:rsidRPr="00CF491F" w:rsidRDefault="00E775D8" w:rsidP="00D0771D">
            <w:pPr>
              <w:pStyle w:val="TB"/>
              <w:rPr>
                <w:rFonts w:eastAsia="Calibri"/>
              </w:rPr>
            </w:pPr>
            <w:r w:rsidRPr="00CF491F">
              <w:rPr>
                <w:rFonts w:eastAsia="Calibri"/>
              </w:rPr>
              <w:t>5. Current events (agenda pol</w:t>
            </w:r>
            <w:r w:rsidRPr="00CF491F">
              <w:rPr>
                <w:rFonts w:eastAsia="Calibri"/>
                <w:shd w:val="clear" w:color="auto" w:fill="FF99CC"/>
              </w:rPr>
              <w:t>í</w:t>
            </w:r>
            <w:r w:rsidRPr="00CF491F">
              <w:rPr>
                <w:rFonts w:eastAsia="Calibri"/>
              </w:rPr>
              <w:t>tica)</w:t>
            </w:r>
            <w:r w:rsidR="00DC285E" w:rsidRPr="00CF491F">
              <w:rPr>
                <w:rFonts w:eastAsia="Calibri"/>
              </w:rPr>
              <w:t xml:space="preserve"> </w:t>
            </w:r>
            <w:r w:rsidRPr="00CF491F">
              <w:rPr>
                <w:rFonts w:eastAsia="Calibri"/>
              </w:rPr>
              <w:t xml:space="preserve"> </w:t>
            </w:r>
          </w:p>
        </w:tc>
        <w:tc>
          <w:tcPr>
            <w:tcW w:w="1524" w:type="dxa"/>
          </w:tcPr>
          <w:p w14:paraId="690EDACB" w14:textId="143C1A9D" w:rsidR="00E775D8" w:rsidRPr="00CF491F" w:rsidRDefault="00E775D8" w:rsidP="00D0771D">
            <w:pPr>
              <w:pStyle w:val="TB"/>
              <w:rPr>
                <w:rFonts w:eastAsia="Calibri"/>
              </w:rPr>
            </w:pPr>
            <w:r w:rsidRPr="00CF491F">
              <w:rPr>
                <w:rFonts w:eastAsia="Calibri"/>
              </w:rPr>
              <w:t>Position</w:t>
            </w:r>
            <w:ins w:id="531" w:author="Christine Ranft" w:date="2021-03-02T09:10:00Z">
              <w:r w:rsidR="00323562">
                <w:rPr>
                  <w:rFonts w:eastAsia="Calibri"/>
                </w:rPr>
                <w:t xml:space="preserve"> taking</w:t>
              </w:r>
            </w:ins>
          </w:p>
        </w:tc>
        <w:tc>
          <w:tcPr>
            <w:tcW w:w="890" w:type="dxa"/>
          </w:tcPr>
          <w:p w14:paraId="79EC8A3E" w14:textId="77777777" w:rsidR="00E775D8" w:rsidRPr="00CF491F" w:rsidRDefault="00E775D8" w:rsidP="00D0771D">
            <w:pPr>
              <w:pStyle w:val="TB"/>
              <w:rPr>
                <w:rFonts w:eastAsia="Calibri"/>
              </w:rPr>
            </w:pPr>
            <w:r w:rsidRPr="00CF491F">
              <w:rPr>
                <w:rFonts w:eastAsia="Calibri"/>
              </w:rPr>
              <w:t>&lt; 2hrs</w:t>
            </w:r>
          </w:p>
        </w:tc>
        <w:tc>
          <w:tcPr>
            <w:tcW w:w="1307" w:type="dxa"/>
          </w:tcPr>
          <w:p w14:paraId="02805DF8" w14:textId="77777777" w:rsidR="00E775D8" w:rsidRPr="00CF491F" w:rsidRDefault="00E775D8" w:rsidP="00D0771D">
            <w:pPr>
              <w:pStyle w:val="TB"/>
              <w:rPr>
                <w:rFonts w:eastAsia="Calibri"/>
              </w:rPr>
            </w:pPr>
          </w:p>
        </w:tc>
        <w:tc>
          <w:tcPr>
            <w:tcW w:w="1165" w:type="dxa"/>
          </w:tcPr>
          <w:p w14:paraId="11A1A6B9" w14:textId="77777777" w:rsidR="00E775D8" w:rsidRPr="00CF491F" w:rsidRDefault="00E775D8" w:rsidP="00D0771D">
            <w:pPr>
              <w:pStyle w:val="TB"/>
              <w:rPr>
                <w:rFonts w:eastAsia="Calibri"/>
              </w:rPr>
            </w:pPr>
          </w:p>
        </w:tc>
      </w:tr>
      <w:tr w:rsidR="00E775D8" w:rsidRPr="00CF491F" w14:paraId="3E2C963C" w14:textId="77777777" w:rsidTr="00BC57E4">
        <w:tc>
          <w:tcPr>
            <w:tcW w:w="3050" w:type="dxa"/>
          </w:tcPr>
          <w:p w14:paraId="03350A4C" w14:textId="620DE9B4" w:rsidR="00E775D8" w:rsidRPr="00CF491F" w:rsidRDefault="00DC285E" w:rsidP="00323562">
            <w:pPr>
              <w:pStyle w:val="TB"/>
              <w:numPr>
                <w:ilvl w:val="0"/>
                <w:numId w:val="15"/>
              </w:numPr>
              <w:rPr>
                <w:rFonts w:eastAsia="Calibri"/>
              </w:rPr>
            </w:pPr>
            <w:del w:id="532" w:author="Christine Ranft" w:date="2021-03-02T09:06:00Z">
              <w:r w:rsidRPr="00CF491F" w:rsidDel="00323562">
                <w:rPr>
                  <w:rFonts w:eastAsia="Calibri"/>
                </w:rPr>
                <w:delText>-</w:delText>
              </w:r>
            </w:del>
            <w:r w:rsidR="00E775D8" w:rsidRPr="00CF491F">
              <w:rPr>
                <w:rFonts w:eastAsia="Calibri"/>
              </w:rPr>
              <w:t>Junta proponent</w:t>
            </w:r>
          </w:p>
        </w:tc>
        <w:tc>
          <w:tcPr>
            <w:tcW w:w="1524" w:type="dxa"/>
          </w:tcPr>
          <w:p w14:paraId="24D8A528" w14:textId="77777777" w:rsidR="00E775D8" w:rsidRPr="00CF491F" w:rsidRDefault="00E775D8" w:rsidP="00D0771D">
            <w:pPr>
              <w:pStyle w:val="TB"/>
              <w:rPr>
                <w:rFonts w:eastAsia="Calibri"/>
              </w:rPr>
            </w:pPr>
            <w:del w:id="533" w:author="Christine Ranft" w:date="2021-03-02T09:10:00Z">
              <w:r w:rsidRPr="00CF491F" w:rsidDel="00323562">
                <w:rPr>
                  <w:rFonts w:eastAsia="Calibri"/>
                </w:rPr>
                <w:delText>taking</w:delText>
              </w:r>
            </w:del>
          </w:p>
        </w:tc>
        <w:tc>
          <w:tcPr>
            <w:tcW w:w="890" w:type="dxa"/>
          </w:tcPr>
          <w:p w14:paraId="2644C091" w14:textId="5892A2B7" w:rsidR="00E775D8" w:rsidRPr="00CF491F" w:rsidRDefault="00DC285E" w:rsidP="00D0771D">
            <w:pPr>
              <w:pStyle w:val="TB"/>
              <w:rPr>
                <w:rFonts w:eastAsia="Calibri"/>
              </w:rPr>
            </w:pPr>
            <w:del w:id="534" w:author="Christine Ranft" w:date="2021-03-02T09:13:00Z">
              <w:r w:rsidRPr="00CF491F" w:rsidDel="00323562">
                <w:rPr>
                  <w:rFonts w:eastAsia="Calibri"/>
                </w:rPr>
                <w:delText>-</w:delText>
              </w:r>
            </w:del>
            <w:r w:rsidR="00E775D8" w:rsidRPr="00CF491F">
              <w:rPr>
                <w:rFonts w:eastAsia="Calibri"/>
              </w:rPr>
              <w:t>10</w:t>
            </w:r>
            <w:del w:id="535" w:author="Christine Ranft" w:date="2021-03-02T09:13:00Z">
              <w:r w:rsidRPr="00CF491F" w:rsidDel="00323562">
                <w:rPr>
                  <w:rFonts w:eastAsia="Calibri"/>
                  <w:highlight w:val="yellow"/>
                </w:rPr>
                <w:delText>’</w:delText>
              </w:r>
            </w:del>
          </w:p>
        </w:tc>
        <w:tc>
          <w:tcPr>
            <w:tcW w:w="1307" w:type="dxa"/>
          </w:tcPr>
          <w:p w14:paraId="369C3B61" w14:textId="5498E9EC" w:rsidR="00E775D8" w:rsidRPr="00CF491F" w:rsidRDefault="00DC285E" w:rsidP="00D0771D">
            <w:pPr>
              <w:pStyle w:val="TB"/>
              <w:rPr>
                <w:rFonts w:eastAsia="Calibri"/>
              </w:rPr>
            </w:pPr>
            <w:del w:id="536" w:author="Christine Ranft" w:date="2021-03-02T09:11:00Z">
              <w:r w:rsidRPr="00CF491F" w:rsidDel="00323562">
                <w:rPr>
                  <w:rFonts w:eastAsia="Calibri"/>
                </w:rPr>
                <w:delText>-</w:delText>
              </w:r>
            </w:del>
            <w:r w:rsidR="00E775D8" w:rsidRPr="00CF491F">
              <w:rPr>
                <w:rFonts w:eastAsia="Calibri"/>
              </w:rPr>
              <w:t>Junta</w:t>
            </w:r>
          </w:p>
        </w:tc>
        <w:tc>
          <w:tcPr>
            <w:tcW w:w="1165" w:type="dxa"/>
          </w:tcPr>
          <w:p w14:paraId="229EB904" w14:textId="2397AD81" w:rsidR="00E775D8" w:rsidRPr="00CF491F" w:rsidRDefault="00DC285E" w:rsidP="00D0771D">
            <w:pPr>
              <w:pStyle w:val="TB"/>
              <w:rPr>
                <w:rFonts w:eastAsia="Calibri"/>
              </w:rPr>
            </w:pPr>
            <w:del w:id="537" w:author="Christine Ranft" w:date="2021-03-02T09:12:00Z">
              <w:r w:rsidRPr="00CF491F" w:rsidDel="00323562">
                <w:rPr>
                  <w:rFonts w:eastAsia="Calibri"/>
                </w:rPr>
                <w:delText>-</w:delText>
              </w:r>
            </w:del>
            <w:r w:rsidR="00E775D8" w:rsidRPr="00CF491F">
              <w:rPr>
                <w:rFonts w:eastAsia="Calibri"/>
              </w:rPr>
              <w:t>no</w:t>
            </w:r>
          </w:p>
        </w:tc>
      </w:tr>
      <w:tr w:rsidR="00E775D8" w:rsidRPr="00CF491F" w14:paraId="5B5A8258" w14:textId="77777777" w:rsidTr="00BC57E4">
        <w:tc>
          <w:tcPr>
            <w:tcW w:w="3050" w:type="dxa"/>
          </w:tcPr>
          <w:p w14:paraId="4F8C5616" w14:textId="64C34A17" w:rsidR="00E775D8" w:rsidRPr="00CF491F" w:rsidRDefault="00DC285E" w:rsidP="00323562">
            <w:pPr>
              <w:pStyle w:val="TB"/>
              <w:numPr>
                <w:ilvl w:val="0"/>
                <w:numId w:val="15"/>
              </w:numPr>
              <w:rPr>
                <w:rFonts w:eastAsia="Calibri"/>
              </w:rPr>
            </w:pPr>
            <w:del w:id="538" w:author="Christine Ranft" w:date="2021-03-02T09:06:00Z">
              <w:r w:rsidRPr="00CF491F" w:rsidDel="00323562">
                <w:rPr>
                  <w:rFonts w:eastAsia="Calibri"/>
                </w:rPr>
                <w:delText>-</w:delText>
              </w:r>
            </w:del>
            <w:ins w:id="539" w:author="Christine Ranft" w:date="2021-03-02T09:08:00Z">
              <w:r w:rsidR="00323562">
                <w:rPr>
                  <w:rFonts w:eastAsia="Calibri"/>
                </w:rPr>
                <w:t>O</w:t>
              </w:r>
            </w:ins>
            <w:del w:id="540" w:author="Christine Ranft" w:date="2021-03-02T09:08:00Z">
              <w:r w:rsidR="00E775D8" w:rsidRPr="00CF491F" w:rsidDel="00323562">
                <w:rPr>
                  <w:rFonts w:eastAsia="Calibri"/>
                </w:rPr>
                <w:delText>o</w:delText>
              </w:r>
            </w:del>
            <w:r w:rsidR="00E775D8" w:rsidRPr="00CF491F">
              <w:rPr>
                <w:rFonts w:eastAsia="Calibri"/>
              </w:rPr>
              <w:t>ther speakers</w:t>
            </w:r>
          </w:p>
        </w:tc>
        <w:tc>
          <w:tcPr>
            <w:tcW w:w="1524" w:type="dxa"/>
          </w:tcPr>
          <w:p w14:paraId="55CF5F1C" w14:textId="77777777" w:rsidR="00E775D8" w:rsidRPr="00CF491F" w:rsidRDefault="00E775D8" w:rsidP="00D0771D">
            <w:pPr>
              <w:pStyle w:val="TB"/>
              <w:rPr>
                <w:rFonts w:eastAsia="Calibri"/>
              </w:rPr>
            </w:pPr>
          </w:p>
        </w:tc>
        <w:tc>
          <w:tcPr>
            <w:tcW w:w="890" w:type="dxa"/>
          </w:tcPr>
          <w:p w14:paraId="0F809C34" w14:textId="6063326E" w:rsidR="00E775D8" w:rsidRPr="00CF491F" w:rsidRDefault="00DC285E" w:rsidP="00D0771D">
            <w:pPr>
              <w:pStyle w:val="TB"/>
              <w:rPr>
                <w:rFonts w:eastAsia="Calibri"/>
              </w:rPr>
            </w:pPr>
            <w:del w:id="541" w:author="Christine Ranft" w:date="2021-03-02T09:13:00Z">
              <w:r w:rsidRPr="00CF491F" w:rsidDel="00323562">
                <w:rPr>
                  <w:rFonts w:eastAsia="Calibri"/>
                </w:rPr>
                <w:delText>-</w:delText>
              </w:r>
            </w:del>
            <w:r w:rsidR="00E775D8" w:rsidRPr="00CF491F">
              <w:rPr>
                <w:rFonts w:eastAsia="Calibri"/>
              </w:rPr>
              <w:t>5</w:t>
            </w:r>
            <w:del w:id="542" w:author="Christine Ranft" w:date="2021-03-02T09:13:00Z">
              <w:r w:rsidRPr="00CF491F" w:rsidDel="00323562">
                <w:rPr>
                  <w:rFonts w:eastAsia="Calibri"/>
                  <w:highlight w:val="yellow"/>
                </w:rPr>
                <w:delText>’</w:delText>
              </w:r>
            </w:del>
          </w:p>
        </w:tc>
        <w:tc>
          <w:tcPr>
            <w:tcW w:w="1307" w:type="dxa"/>
          </w:tcPr>
          <w:p w14:paraId="53F52100" w14:textId="0952F18F" w:rsidR="00E775D8" w:rsidRPr="00CF491F" w:rsidRDefault="00DC285E" w:rsidP="00D0771D">
            <w:pPr>
              <w:pStyle w:val="TB"/>
              <w:rPr>
                <w:rFonts w:eastAsia="Calibri"/>
              </w:rPr>
            </w:pPr>
            <w:del w:id="543" w:author="Christine Ranft" w:date="2021-03-02T09:11:00Z">
              <w:r w:rsidRPr="00CF491F" w:rsidDel="00323562">
                <w:rPr>
                  <w:rFonts w:eastAsia="Calibri"/>
                </w:rPr>
                <w:delText>-</w:delText>
              </w:r>
            </w:del>
            <w:r w:rsidR="00E775D8" w:rsidRPr="00CF491F">
              <w:rPr>
                <w:rFonts w:eastAsia="Calibri"/>
              </w:rPr>
              <w:t>member</w:t>
            </w:r>
          </w:p>
        </w:tc>
        <w:tc>
          <w:tcPr>
            <w:tcW w:w="1165" w:type="dxa"/>
          </w:tcPr>
          <w:p w14:paraId="7DFFD9FC" w14:textId="0CE7E2D7" w:rsidR="00E775D8" w:rsidRPr="00CF491F" w:rsidRDefault="00DC285E" w:rsidP="00D0771D">
            <w:pPr>
              <w:pStyle w:val="TB"/>
              <w:rPr>
                <w:rFonts w:eastAsia="Calibri"/>
              </w:rPr>
            </w:pPr>
            <w:del w:id="544" w:author="Christine Ranft" w:date="2021-03-02T09:12:00Z">
              <w:r w:rsidRPr="00CF491F" w:rsidDel="00323562">
                <w:rPr>
                  <w:rFonts w:eastAsia="Calibri"/>
                </w:rPr>
                <w:delText>-</w:delText>
              </w:r>
            </w:del>
            <w:r w:rsidR="00E775D8" w:rsidRPr="00CF491F">
              <w:rPr>
                <w:rFonts w:eastAsia="Calibri"/>
              </w:rPr>
              <w:t>no</w:t>
            </w:r>
          </w:p>
        </w:tc>
      </w:tr>
    </w:tbl>
    <w:p w14:paraId="72668AB8" w14:textId="1DB205A2" w:rsidR="00E775D8" w:rsidRPr="00CF491F" w:rsidRDefault="00D0771D" w:rsidP="00F413BF">
      <w:pPr>
        <w:pStyle w:val="TFN"/>
        <w:rPr>
          <w:rFonts w:eastAsia="Calibri" w:cs="Arial"/>
        </w:rPr>
      </w:pPr>
      <w:r w:rsidRPr="00CF491F">
        <w:rPr>
          <w:rFonts w:eastAsia="Calibri"/>
        </w:rPr>
        <w:t>* President can delay/prevent speech by granting recommit.</w:t>
      </w:r>
      <w:r w:rsidR="00DC285E" w:rsidRPr="00CF491F">
        <w:rPr>
          <w:rFonts w:eastAsia="Calibri"/>
        </w:rPr>
        <w:t xml:space="preserve"> </w:t>
      </w:r>
      <w:r w:rsidRPr="00CF491F">
        <w:rPr>
          <w:rFonts w:eastAsia="Calibri"/>
        </w:rPr>
        <w:t>** President sets time limit.</w:t>
      </w:r>
    </w:p>
    <w:p w14:paraId="7B7839BA" w14:textId="77777777" w:rsidR="00E775D8" w:rsidRPr="00CF491F" w:rsidRDefault="00E775D8" w:rsidP="00F56A7A">
      <w:pPr>
        <w:pStyle w:val="TT"/>
        <w:rPr>
          <w:rFonts w:eastAsia="Calibri"/>
        </w:rPr>
      </w:pPr>
      <w:bookmarkStart w:id="545" w:name="Tab2"/>
      <w:r w:rsidRPr="00CF491F">
        <w:rPr>
          <w:rStyle w:val="TNChar"/>
          <w:rFonts w:eastAsia="Calibri"/>
          <w:b/>
          <w:lang w:val="en-US"/>
        </w:rPr>
        <w:lastRenderedPageBreak/>
        <w:t>Table 28.2</w:t>
      </w:r>
      <w:del w:id="546" w:author="Christine Ranft" w:date="2021-03-02T09:15:00Z">
        <w:r w:rsidRPr="00CF491F" w:rsidDel="00993F7D">
          <w:rPr>
            <w:rFonts w:eastAsia="Calibri"/>
            <w:b/>
          </w:rPr>
          <w:delText>:</w:delText>
        </w:r>
      </w:del>
      <w:r w:rsidRPr="00CF491F">
        <w:rPr>
          <w:rFonts w:eastAsia="Calibri"/>
          <w:b/>
        </w:rPr>
        <w:t xml:space="preserve"> </w:t>
      </w:r>
      <w:r w:rsidRPr="00993F7D">
        <w:rPr>
          <w:rFonts w:eastAsia="Calibri"/>
          <w:bCs/>
        </w:rPr>
        <w:t>Descriptive statistics</w:t>
      </w:r>
      <w:bookmarkEnd w:id="545"/>
    </w:p>
    <w:tbl>
      <w:tblPr>
        <w:tblStyle w:val="TableGrid"/>
        <w:tblW w:w="9100" w:type="dxa"/>
        <w:tblLook w:val="04A0" w:firstRow="1" w:lastRow="0" w:firstColumn="1" w:lastColumn="0" w:noHBand="0" w:noVBand="1"/>
      </w:tblPr>
      <w:tblGrid>
        <w:gridCol w:w="1736"/>
        <w:gridCol w:w="1202"/>
        <w:gridCol w:w="1252"/>
        <w:gridCol w:w="1223"/>
        <w:gridCol w:w="1238"/>
        <w:gridCol w:w="1238"/>
        <w:gridCol w:w="1211"/>
      </w:tblGrid>
      <w:tr w:rsidR="00E775D8" w:rsidRPr="00CF491F" w14:paraId="3E047AE7" w14:textId="77777777" w:rsidTr="00165A6F">
        <w:trPr>
          <w:trHeight w:val="340"/>
        </w:trPr>
        <w:tc>
          <w:tcPr>
            <w:tcW w:w="1300" w:type="dxa"/>
            <w:hideMark/>
          </w:tcPr>
          <w:p w14:paraId="4E4B84D0" w14:textId="77777777" w:rsidR="00E775D8" w:rsidRPr="00993F7D" w:rsidRDefault="00E775D8" w:rsidP="00F56A7A">
            <w:pPr>
              <w:pStyle w:val="TCH1"/>
              <w:rPr>
                <w:b/>
                <w:bCs/>
                <w:lang w:eastAsia="en-GB"/>
              </w:rPr>
            </w:pPr>
            <w:r w:rsidRPr="00993F7D">
              <w:rPr>
                <w:b/>
                <w:bCs/>
                <w:lang w:eastAsia="en-GB"/>
              </w:rPr>
              <w:t> </w:t>
            </w:r>
          </w:p>
        </w:tc>
        <w:tc>
          <w:tcPr>
            <w:tcW w:w="1300" w:type="dxa"/>
            <w:hideMark/>
          </w:tcPr>
          <w:p w14:paraId="4232FD26" w14:textId="77777777" w:rsidR="00E775D8" w:rsidRPr="00993F7D" w:rsidRDefault="00E775D8" w:rsidP="00F56A7A">
            <w:pPr>
              <w:pStyle w:val="TCH1"/>
              <w:rPr>
                <w:b/>
                <w:bCs/>
                <w:lang w:eastAsia="en-GB"/>
              </w:rPr>
            </w:pPr>
            <w:r w:rsidRPr="00993F7D">
              <w:rPr>
                <w:b/>
                <w:bCs/>
                <w:lang w:eastAsia="en-GB"/>
              </w:rPr>
              <w:t>min</w:t>
            </w:r>
          </w:p>
        </w:tc>
        <w:tc>
          <w:tcPr>
            <w:tcW w:w="1300" w:type="dxa"/>
            <w:hideMark/>
          </w:tcPr>
          <w:p w14:paraId="39266FA0" w14:textId="77777777" w:rsidR="00E775D8" w:rsidRPr="00993F7D" w:rsidRDefault="00E775D8" w:rsidP="00F56A7A">
            <w:pPr>
              <w:pStyle w:val="TCH1"/>
              <w:rPr>
                <w:b/>
                <w:bCs/>
                <w:lang w:eastAsia="en-GB"/>
              </w:rPr>
            </w:pPr>
            <w:r w:rsidRPr="00993F7D">
              <w:rPr>
                <w:b/>
                <w:bCs/>
                <w:lang w:eastAsia="en-GB"/>
              </w:rPr>
              <w:t>median</w:t>
            </w:r>
          </w:p>
        </w:tc>
        <w:tc>
          <w:tcPr>
            <w:tcW w:w="1300" w:type="dxa"/>
            <w:hideMark/>
          </w:tcPr>
          <w:p w14:paraId="12951848" w14:textId="77777777" w:rsidR="00E775D8" w:rsidRPr="00993F7D" w:rsidRDefault="00E775D8" w:rsidP="00F56A7A">
            <w:pPr>
              <w:pStyle w:val="TCH1"/>
              <w:rPr>
                <w:b/>
                <w:bCs/>
                <w:lang w:eastAsia="en-GB"/>
              </w:rPr>
            </w:pPr>
            <w:r w:rsidRPr="00993F7D">
              <w:rPr>
                <w:b/>
                <w:bCs/>
                <w:lang w:eastAsia="en-GB"/>
              </w:rPr>
              <w:t>mean</w:t>
            </w:r>
          </w:p>
        </w:tc>
        <w:tc>
          <w:tcPr>
            <w:tcW w:w="1300" w:type="dxa"/>
            <w:hideMark/>
          </w:tcPr>
          <w:p w14:paraId="7CD13CBF" w14:textId="77777777" w:rsidR="00E775D8" w:rsidRPr="00993F7D" w:rsidRDefault="00E775D8" w:rsidP="00F56A7A">
            <w:pPr>
              <w:pStyle w:val="TCH1"/>
              <w:rPr>
                <w:b/>
                <w:bCs/>
                <w:lang w:eastAsia="en-GB"/>
              </w:rPr>
            </w:pPr>
            <w:r w:rsidRPr="00993F7D">
              <w:rPr>
                <w:b/>
                <w:bCs/>
                <w:lang w:eastAsia="en-GB"/>
              </w:rPr>
              <w:t>sd</w:t>
            </w:r>
          </w:p>
        </w:tc>
        <w:tc>
          <w:tcPr>
            <w:tcW w:w="1300" w:type="dxa"/>
            <w:hideMark/>
          </w:tcPr>
          <w:p w14:paraId="02146D3E" w14:textId="77777777" w:rsidR="00E775D8" w:rsidRPr="00993F7D" w:rsidRDefault="00E775D8" w:rsidP="00F56A7A">
            <w:pPr>
              <w:pStyle w:val="TCH1"/>
              <w:rPr>
                <w:b/>
                <w:bCs/>
                <w:lang w:eastAsia="en-GB"/>
              </w:rPr>
            </w:pPr>
            <w:r w:rsidRPr="00993F7D">
              <w:rPr>
                <w:b/>
                <w:bCs/>
                <w:lang w:eastAsia="en-GB"/>
              </w:rPr>
              <w:t>max</w:t>
            </w:r>
          </w:p>
        </w:tc>
        <w:tc>
          <w:tcPr>
            <w:tcW w:w="1300" w:type="dxa"/>
            <w:hideMark/>
          </w:tcPr>
          <w:p w14:paraId="64AF8EC1" w14:textId="77777777" w:rsidR="00E775D8" w:rsidRPr="00993F7D" w:rsidRDefault="00E775D8" w:rsidP="00F56A7A">
            <w:pPr>
              <w:pStyle w:val="TCH1"/>
              <w:rPr>
                <w:b/>
                <w:bCs/>
                <w:lang w:eastAsia="en-GB"/>
              </w:rPr>
            </w:pPr>
            <w:r w:rsidRPr="00993F7D">
              <w:rPr>
                <w:b/>
                <w:bCs/>
                <w:lang w:eastAsia="en-GB"/>
              </w:rPr>
              <w:t>N</w:t>
            </w:r>
          </w:p>
        </w:tc>
      </w:tr>
      <w:tr w:rsidR="00E775D8" w:rsidRPr="00CF491F" w14:paraId="7396CEF5" w14:textId="77777777" w:rsidTr="00165A6F">
        <w:trPr>
          <w:trHeight w:val="600"/>
        </w:trPr>
        <w:tc>
          <w:tcPr>
            <w:tcW w:w="1300" w:type="dxa"/>
            <w:hideMark/>
          </w:tcPr>
          <w:p w14:paraId="4CEBB2E7" w14:textId="77777777" w:rsidR="00E775D8" w:rsidRPr="00CF491F" w:rsidRDefault="00E775D8" w:rsidP="00F56A7A">
            <w:pPr>
              <w:pStyle w:val="TB"/>
              <w:rPr>
                <w:lang w:eastAsia="en-GB"/>
              </w:rPr>
            </w:pPr>
            <w:r w:rsidRPr="00CF491F">
              <w:rPr>
                <w:lang w:eastAsia="en-GB"/>
              </w:rPr>
              <w:t>N speeches (DV1)</w:t>
            </w:r>
          </w:p>
        </w:tc>
        <w:tc>
          <w:tcPr>
            <w:tcW w:w="1300" w:type="dxa"/>
            <w:hideMark/>
          </w:tcPr>
          <w:p w14:paraId="093B3099" w14:textId="77777777" w:rsidR="00E775D8" w:rsidRPr="00CF491F" w:rsidRDefault="00E775D8" w:rsidP="00F56A7A">
            <w:pPr>
              <w:pStyle w:val="TB"/>
              <w:rPr>
                <w:lang w:eastAsia="en-GB"/>
              </w:rPr>
            </w:pPr>
            <w:r w:rsidRPr="00CF491F">
              <w:rPr>
                <w:lang w:eastAsia="en-GB"/>
              </w:rPr>
              <w:t>0</w:t>
            </w:r>
          </w:p>
        </w:tc>
        <w:tc>
          <w:tcPr>
            <w:tcW w:w="1300" w:type="dxa"/>
            <w:hideMark/>
          </w:tcPr>
          <w:p w14:paraId="3EC4078B" w14:textId="77777777" w:rsidR="00E775D8" w:rsidRPr="00CF491F" w:rsidRDefault="00E775D8" w:rsidP="00F56A7A">
            <w:pPr>
              <w:pStyle w:val="TB"/>
              <w:rPr>
                <w:lang w:eastAsia="en-GB"/>
              </w:rPr>
            </w:pPr>
            <w:r w:rsidRPr="00CF491F">
              <w:rPr>
                <w:lang w:eastAsia="en-GB"/>
              </w:rPr>
              <w:t>1</w:t>
            </w:r>
          </w:p>
        </w:tc>
        <w:tc>
          <w:tcPr>
            <w:tcW w:w="1300" w:type="dxa"/>
            <w:hideMark/>
          </w:tcPr>
          <w:p w14:paraId="01622E8D" w14:textId="77777777" w:rsidR="00E775D8" w:rsidRPr="00CF491F" w:rsidRDefault="00E775D8" w:rsidP="00F56A7A">
            <w:pPr>
              <w:pStyle w:val="TB"/>
              <w:rPr>
                <w:lang w:eastAsia="en-GB"/>
              </w:rPr>
            </w:pPr>
            <w:r w:rsidRPr="00CF491F">
              <w:rPr>
                <w:lang w:eastAsia="en-GB"/>
              </w:rPr>
              <w:t>2</w:t>
            </w:r>
          </w:p>
        </w:tc>
        <w:tc>
          <w:tcPr>
            <w:tcW w:w="1300" w:type="dxa"/>
            <w:hideMark/>
          </w:tcPr>
          <w:p w14:paraId="2EA07C8A" w14:textId="77777777" w:rsidR="00E775D8" w:rsidRPr="00CF491F" w:rsidRDefault="00E775D8" w:rsidP="00F56A7A">
            <w:pPr>
              <w:pStyle w:val="TB"/>
              <w:rPr>
                <w:lang w:eastAsia="en-GB"/>
              </w:rPr>
            </w:pPr>
            <w:r w:rsidRPr="00CF491F">
              <w:rPr>
                <w:lang w:eastAsia="en-GB"/>
              </w:rPr>
              <w:t>3.1</w:t>
            </w:r>
          </w:p>
        </w:tc>
        <w:tc>
          <w:tcPr>
            <w:tcW w:w="1300" w:type="dxa"/>
            <w:hideMark/>
          </w:tcPr>
          <w:p w14:paraId="5DD67F24" w14:textId="77777777" w:rsidR="00E775D8" w:rsidRPr="00CF491F" w:rsidRDefault="00E775D8" w:rsidP="00F56A7A">
            <w:pPr>
              <w:pStyle w:val="TB"/>
              <w:rPr>
                <w:lang w:eastAsia="en-GB"/>
              </w:rPr>
            </w:pPr>
            <w:r w:rsidRPr="00CF491F">
              <w:rPr>
                <w:lang w:eastAsia="en-GB"/>
              </w:rPr>
              <w:t>37</w:t>
            </w:r>
          </w:p>
        </w:tc>
        <w:tc>
          <w:tcPr>
            <w:tcW w:w="1300" w:type="dxa"/>
            <w:hideMark/>
          </w:tcPr>
          <w:p w14:paraId="08D87896" w14:textId="77777777" w:rsidR="00E775D8" w:rsidRPr="00CF491F" w:rsidRDefault="00E775D8" w:rsidP="00F56A7A">
            <w:pPr>
              <w:pStyle w:val="TB"/>
              <w:rPr>
                <w:lang w:eastAsia="en-GB"/>
              </w:rPr>
            </w:pPr>
            <w:r w:rsidRPr="00CF491F">
              <w:rPr>
                <w:lang w:eastAsia="en-GB"/>
              </w:rPr>
              <w:t>9978</w:t>
            </w:r>
          </w:p>
        </w:tc>
      </w:tr>
      <w:tr w:rsidR="00E775D8" w:rsidRPr="00CF491F" w14:paraId="66108009" w14:textId="77777777" w:rsidTr="00165A6F">
        <w:trPr>
          <w:trHeight w:val="900"/>
        </w:trPr>
        <w:tc>
          <w:tcPr>
            <w:tcW w:w="1300" w:type="dxa"/>
            <w:hideMark/>
          </w:tcPr>
          <w:p w14:paraId="7B8E7D3E" w14:textId="7C9C1B52" w:rsidR="00E775D8" w:rsidRPr="00CF491F" w:rsidRDefault="00E775D8" w:rsidP="00F56A7A">
            <w:pPr>
              <w:pStyle w:val="TB"/>
              <w:rPr>
                <w:lang w:eastAsia="en-GB"/>
              </w:rPr>
            </w:pPr>
            <w:r w:rsidRPr="00CF491F">
              <w:rPr>
                <w:lang w:eastAsia="en-GB"/>
              </w:rPr>
              <w:t>N words</w:t>
            </w:r>
            <w:r w:rsidR="00DC285E" w:rsidRPr="00CF491F">
              <w:rPr>
                <w:lang w:eastAsia="en-GB"/>
              </w:rPr>
              <w:t>/</w:t>
            </w:r>
            <w:r w:rsidRPr="00CF491F">
              <w:rPr>
                <w:lang w:eastAsia="en-GB"/>
              </w:rPr>
              <w:t>exposure (DV2)</w:t>
            </w:r>
          </w:p>
        </w:tc>
        <w:tc>
          <w:tcPr>
            <w:tcW w:w="1300" w:type="dxa"/>
            <w:hideMark/>
          </w:tcPr>
          <w:p w14:paraId="2467B779" w14:textId="77777777" w:rsidR="00E775D8" w:rsidRPr="00CF491F" w:rsidRDefault="00E775D8" w:rsidP="00F56A7A">
            <w:pPr>
              <w:pStyle w:val="TB"/>
              <w:rPr>
                <w:lang w:eastAsia="en-GB"/>
              </w:rPr>
            </w:pPr>
            <w:r w:rsidRPr="00CF491F">
              <w:rPr>
                <w:lang w:eastAsia="en-GB"/>
              </w:rPr>
              <w:t>0</w:t>
            </w:r>
          </w:p>
        </w:tc>
        <w:tc>
          <w:tcPr>
            <w:tcW w:w="1300" w:type="dxa"/>
            <w:hideMark/>
          </w:tcPr>
          <w:p w14:paraId="39F671DA" w14:textId="77777777" w:rsidR="00E775D8" w:rsidRPr="00CF491F" w:rsidRDefault="00E775D8" w:rsidP="00F56A7A">
            <w:pPr>
              <w:pStyle w:val="TB"/>
              <w:rPr>
                <w:lang w:eastAsia="en-GB"/>
              </w:rPr>
            </w:pPr>
            <w:r w:rsidRPr="00CF491F">
              <w:rPr>
                <w:lang w:eastAsia="en-GB"/>
              </w:rPr>
              <w:t>556</w:t>
            </w:r>
          </w:p>
        </w:tc>
        <w:tc>
          <w:tcPr>
            <w:tcW w:w="1300" w:type="dxa"/>
            <w:hideMark/>
          </w:tcPr>
          <w:p w14:paraId="3E7A8A51" w14:textId="77777777" w:rsidR="00E775D8" w:rsidRPr="00CF491F" w:rsidRDefault="00E775D8" w:rsidP="00F56A7A">
            <w:pPr>
              <w:pStyle w:val="TB"/>
              <w:rPr>
                <w:lang w:eastAsia="en-GB"/>
              </w:rPr>
            </w:pPr>
            <w:r w:rsidRPr="00CF491F">
              <w:rPr>
                <w:lang w:eastAsia="en-GB"/>
              </w:rPr>
              <w:t>1326</w:t>
            </w:r>
          </w:p>
        </w:tc>
        <w:tc>
          <w:tcPr>
            <w:tcW w:w="1300" w:type="dxa"/>
            <w:hideMark/>
          </w:tcPr>
          <w:p w14:paraId="7E192242" w14:textId="77777777" w:rsidR="00E775D8" w:rsidRPr="00CF491F" w:rsidRDefault="00E775D8" w:rsidP="00F56A7A">
            <w:pPr>
              <w:pStyle w:val="TB"/>
              <w:rPr>
                <w:lang w:eastAsia="en-GB"/>
              </w:rPr>
            </w:pPr>
            <w:r w:rsidRPr="00CF491F">
              <w:rPr>
                <w:lang w:eastAsia="en-GB"/>
              </w:rPr>
              <w:t>2665.7</w:t>
            </w:r>
          </w:p>
        </w:tc>
        <w:tc>
          <w:tcPr>
            <w:tcW w:w="1300" w:type="dxa"/>
            <w:hideMark/>
          </w:tcPr>
          <w:p w14:paraId="25444034" w14:textId="475074D3" w:rsidR="00E775D8" w:rsidRPr="00CF491F" w:rsidRDefault="00E775D8" w:rsidP="00F56A7A">
            <w:pPr>
              <w:pStyle w:val="TB"/>
              <w:rPr>
                <w:lang w:eastAsia="en-GB"/>
              </w:rPr>
            </w:pPr>
            <w:r w:rsidRPr="00CF491F">
              <w:rPr>
                <w:lang w:eastAsia="en-GB"/>
              </w:rPr>
              <w:t>50</w:t>
            </w:r>
            <w:r w:rsidR="00CF491F" w:rsidRPr="00CF491F">
              <w:rPr>
                <w:lang w:eastAsia="en-GB"/>
              </w:rPr>
              <w:t>,</w:t>
            </w:r>
            <w:r w:rsidRPr="00CF491F">
              <w:rPr>
                <w:lang w:eastAsia="en-GB"/>
              </w:rPr>
              <w:t>291</w:t>
            </w:r>
          </w:p>
        </w:tc>
        <w:tc>
          <w:tcPr>
            <w:tcW w:w="1300" w:type="dxa"/>
            <w:hideMark/>
          </w:tcPr>
          <w:p w14:paraId="465FD8E4" w14:textId="77777777" w:rsidR="00E775D8" w:rsidRPr="00CF491F" w:rsidRDefault="00E775D8" w:rsidP="00F56A7A">
            <w:pPr>
              <w:pStyle w:val="TB"/>
              <w:rPr>
                <w:lang w:eastAsia="en-GB"/>
              </w:rPr>
            </w:pPr>
            <w:r w:rsidRPr="00CF491F">
              <w:rPr>
                <w:lang w:eastAsia="en-GB"/>
              </w:rPr>
              <w:t>9978</w:t>
            </w:r>
          </w:p>
        </w:tc>
      </w:tr>
      <w:tr w:rsidR="00E775D8" w:rsidRPr="00CF491F" w14:paraId="5C60D8DE" w14:textId="77777777" w:rsidTr="00165A6F">
        <w:trPr>
          <w:trHeight w:val="320"/>
        </w:trPr>
        <w:tc>
          <w:tcPr>
            <w:tcW w:w="1300" w:type="dxa"/>
            <w:hideMark/>
          </w:tcPr>
          <w:p w14:paraId="220CD7FA" w14:textId="77777777" w:rsidR="00E775D8" w:rsidRPr="00CF491F" w:rsidRDefault="00E775D8" w:rsidP="00F56A7A">
            <w:pPr>
              <w:pStyle w:val="TB"/>
              <w:rPr>
                <w:lang w:eastAsia="en-GB"/>
              </w:rPr>
            </w:pPr>
            <w:r w:rsidRPr="00CF491F">
              <w:rPr>
                <w:lang w:eastAsia="en-GB"/>
              </w:rPr>
              <w:t>N words</w:t>
            </w:r>
          </w:p>
        </w:tc>
        <w:tc>
          <w:tcPr>
            <w:tcW w:w="1300" w:type="dxa"/>
            <w:hideMark/>
          </w:tcPr>
          <w:p w14:paraId="61C64B37" w14:textId="77777777" w:rsidR="00E775D8" w:rsidRPr="00CF491F" w:rsidRDefault="00E775D8" w:rsidP="00F56A7A">
            <w:pPr>
              <w:pStyle w:val="TB"/>
              <w:rPr>
                <w:lang w:eastAsia="en-GB"/>
              </w:rPr>
            </w:pPr>
            <w:r w:rsidRPr="00CF491F">
              <w:rPr>
                <w:lang w:eastAsia="en-GB"/>
              </w:rPr>
              <w:t>0</w:t>
            </w:r>
          </w:p>
        </w:tc>
        <w:tc>
          <w:tcPr>
            <w:tcW w:w="1300" w:type="dxa"/>
            <w:hideMark/>
          </w:tcPr>
          <w:p w14:paraId="0F405C11" w14:textId="77777777" w:rsidR="00E775D8" w:rsidRPr="00CF491F" w:rsidRDefault="00E775D8" w:rsidP="00F56A7A">
            <w:pPr>
              <w:pStyle w:val="TB"/>
              <w:rPr>
                <w:lang w:eastAsia="en-GB"/>
              </w:rPr>
            </w:pPr>
            <w:r w:rsidRPr="00CF491F">
              <w:rPr>
                <w:lang w:eastAsia="en-GB"/>
              </w:rPr>
              <w:t>544</w:t>
            </w:r>
          </w:p>
        </w:tc>
        <w:tc>
          <w:tcPr>
            <w:tcW w:w="1300" w:type="dxa"/>
            <w:hideMark/>
          </w:tcPr>
          <w:p w14:paraId="3318BEE9" w14:textId="77777777" w:rsidR="00E775D8" w:rsidRPr="00CF491F" w:rsidRDefault="00E775D8" w:rsidP="00F56A7A">
            <w:pPr>
              <w:pStyle w:val="TB"/>
              <w:rPr>
                <w:lang w:eastAsia="en-GB"/>
              </w:rPr>
            </w:pPr>
            <w:r w:rsidRPr="00CF491F">
              <w:rPr>
                <w:lang w:eastAsia="en-GB"/>
              </w:rPr>
              <w:t>1301</w:t>
            </w:r>
          </w:p>
        </w:tc>
        <w:tc>
          <w:tcPr>
            <w:tcW w:w="1300" w:type="dxa"/>
            <w:hideMark/>
          </w:tcPr>
          <w:p w14:paraId="5760B61A" w14:textId="77777777" w:rsidR="00E775D8" w:rsidRPr="00CF491F" w:rsidRDefault="00E775D8" w:rsidP="00F56A7A">
            <w:pPr>
              <w:pStyle w:val="TB"/>
              <w:rPr>
                <w:lang w:eastAsia="en-GB"/>
              </w:rPr>
            </w:pPr>
            <w:r w:rsidRPr="00CF491F">
              <w:rPr>
                <w:lang w:eastAsia="en-GB"/>
              </w:rPr>
              <w:t>2632.2</w:t>
            </w:r>
          </w:p>
        </w:tc>
        <w:tc>
          <w:tcPr>
            <w:tcW w:w="1300" w:type="dxa"/>
            <w:hideMark/>
          </w:tcPr>
          <w:p w14:paraId="3436EBE5" w14:textId="749E8BB4" w:rsidR="00E775D8" w:rsidRPr="00CF491F" w:rsidRDefault="00E775D8" w:rsidP="00F56A7A">
            <w:pPr>
              <w:pStyle w:val="TB"/>
              <w:rPr>
                <w:lang w:eastAsia="en-GB"/>
              </w:rPr>
            </w:pPr>
            <w:r w:rsidRPr="00CF491F">
              <w:rPr>
                <w:lang w:eastAsia="en-GB"/>
              </w:rPr>
              <w:t>50</w:t>
            </w:r>
            <w:r w:rsidR="00CF491F" w:rsidRPr="00CF491F">
              <w:rPr>
                <w:lang w:eastAsia="en-GB"/>
              </w:rPr>
              <w:t>,</w:t>
            </w:r>
            <w:r w:rsidRPr="00CF491F">
              <w:rPr>
                <w:lang w:eastAsia="en-GB"/>
              </w:rPr>
              <w:t>291</w:t>
            </w:r>
          </w:p>
        </w:tc>
        <w:tc>
          <w:tcPr>
            <w:tcW w:w="1300" w:type="dxa"/>
            <w:hideMark/>
          </w:tcPr>
          <w:p w14:paraId="3A0491F9" w14:textId="77777777" w:rsidR="00E775D8" w:rsidRPr="00CF491F" w:rsidRDefault="00E775D8" w:rsidP="00F56A7A">
            <w:pPr>
              <w:pStyle w:val="TB"/>
              <w:rPr>
                <w:lang w:eastAsia="en-GB"/>
              </w:rPr>
            </w:pPr>
            <w:r w:rsidRPr="00CF491F">
              <w:rPr>
                <w:lang w:eastAsia="en-GB"/>
              </w:rPr>
              <w:t>9978</w:t>
            </w:r>
          </w:p>
        </w:tc>
      </w:tr>
      <w:tr w:rsidR="00E775D8" w:rsidRPr="00CF491F" w14:paraId="49A524FA" w14:textId="77777777" w:rsidTr="00165A6F">
        <w:trPr>
          <w:trHeight w:val="900"/>
        </w:trPr>
        <w:tc>
          <w:tcPr>
            <w:tcW w:w="1300" w:type="dxa"/>
            <w:hideMark/>
          </w:tcPr>
          <w:p w14:paraId="0A6CAD92" w14:textId="77777777" w:rsidR="00E775D8" w:rsidRPr="00CF491F" w:rsidRDefault="00E775D8" w:rsidP="00F56A7A">
            <w:pPr>
              <w:pStyle w:val="TB"/>
              <w:rPr>
                <w:lang w:eastAsia="en-GB"/>
              </w:rPr>
            </w:pPr>
            <w:r w:rsidRPr="00CF491F">
              <w:rPr>
                <w:lang w:eastAsia="en-GB"/>
              </w:rPr>
              <w:t>Days in office (exposure)</w:t>
            </w:r>
          </w:p>
        </w:tc>
        <w:tc>
          <w:tcPr>
            <w:tcW w:w="1300" w:type="dxa"/>
            <w:hideMark/>
          </w:tcPr>
          <w:p w14:paraId="064B6341" w14:textId="77777777" w:rsidR="00E775D8" w:rsidRPr="00CF491F" w:rsidRDefault="00E775D8" w:rsidP="00F56A7A">
            <w:pPr>
              <w:pStyle w:val="TB"/>
              <w:rPr>
                <w:lang w:eastAsia="en-GB"/>
              </w:rPr>
            </w:pPr>
            <w:r w:rsidRPr="00CF491F">
              <w:rPr>
                <w:lang w:eastAsia="en-GB"/>
              </w:rPr>
              <w:t>1</w:t>
            </w:r>
          </w:p>
        </w:tc>
        <w:tc>
          <w:tcPr>
            <w:tcW w:w="1300" w:type="dxa"/>
            <w:hideMark/>
          </w:tcPr>
          <w:p w14:paraId="152B6458" w14:textId="77777777" w:rsidR="00E775D8" w:rsidRPr="00CF491F" w:rsidRDefault="00E775D8" w:rsidP="00F56A7A">
            <w:pPr>
              <w:pStyle w:val="TB"/>
              <w:rPr>
                <w:lang w:eastAsia="en-GB"/>
              </w:rPr>
            </w:pPr>
            <w:r w:rsidRPr="00CF491F">
              <w:rPr>
                <w:lang w:eastAsia="en-GB"/>
              </w:rPr>
              <w:t>29</w:t>
            </w:r>
          </w:p>
        </w:tc>
        <w:tc>
          <w:tcPr>
            <w:tcW w:w="1300" w:type="dxa"/>
            <w:hideMark/>
          </w:tcPr>
          <w:p w14:paraId="3CB5527E" w14:textId="77777777" w:rsidR="00E775D8" w:rsidRPr="00CF491F" w:rsidRDefault="00E775D8" w:rsidP="00F56A7A">
            <w:pPr>
              <w:pStyle w:val="TB"/>
              <w:rPr>
                <w:lang w:eastAsia="en-GB"/>
              </w:rPr>
            </w:pPr>
            <w:r w:rsidRPr="00CF491F">
              <w:rPr>
                <w:lang w:eastAsia="en-GB"/>
              </w:rPr>
              <w:t>25.4</w:t>
            </w:r>
          </w:p>
        </w:tc>
        <w:tc>
          <w:tcPr>
            <w:tcW w:w="1300" w:type="dxa"/>
            <w:hideMark/>
          </w:tcPr>
          <w:p w14:paraId="132A9367" w14:textId="77777777" w:rsidR="00E775D8" w:rsidRPr="00CF491F" w:rsidRDefault="00E775D8" w:rsidP="00F56A7A">
            <w:pPr>
              <w:pStyle w:val="TB"/>
              <w:rPr>
                <w:lang w:eastAsia="en-GB"/>
              </w:rPr>
            </w:pPr>
            <w:r w:rsidRPr="00CF491F">
              <w:rPr>
                <w:lang w:eastAsia="en-GB"/>
              </w:rPr>
              <w:t>12.2</w:t>
            </w:r>
          </w:p>
        </w:tc>
        <w:tc>
          <w:tcPr>
            <w:tcW w:w="1300" w:type="dxa"/>
            <w:hideMark/>
          </w:tcPr>
          <w:p w14:paraId="636591E9" w14:textId="77777777" w:rsidR="00E775D8" w:rsidRPr="00CF491F" w:rsidRDefault="00E775D8" w:rsidP="00F56A7A">
            <w:pPr>
              <w:pStyle w:val="TB"/>
              <w:rPr>
                <w:lang w:eastAsia="en-GB"/>
              </w:rPr>
            </w:pPr>
            <w:r w:rsidRPr="00CF491F">
              <w:rPr>
                <w:lang w:eastAsia="en-GB"/>
              </w:rPr>
              <w:t>40</w:t>
            </w:r>
          </w:p>
        </w:tc>
        <w:tc>
          <w:tcPr>
            <w:tcW w:w="1300" w:type="dxa"/>
            <w:hideMark/>
          </w:tcPr>
          <w:p w14:paraId="4A9B7A06" w14:textId="77777777" w:rsidR="00E775D8" w:rsidRPr="00CF491F" w:rsidRDefault="00E775D8" w:rsidP="00F56A7A">
            <w:pPr>
              <w:pStyle w:val="TB"/>
              <w:rPr>
                <w:lang w:eastAsia="en-GB"/>
              </w:rPr>
            </w:pPr>
            <w:r w:rsidRPr="00CF491F">
              <w:rPr>
                <w:lang w:eastAsia="en-GB"/>
              </w:rPr>
              <w:t>9978</w:t>
            </w:r>
          </w:p>
        </w:tc>
      </w:tr>
      <w:tr w:rsidR="00E775D8" w:rsidRPr="00CF491F" w14:paraId="66E1D64F" w14:textId="77777777" w:rsidTr="00165A6F">
        <w:trPr>
          <w:trHeight w:val="320"/>
        </w:trPr>
        <w:tc>
          <w:tcPr>
            <w:tcW w:w="1300" w:type="dxa"/>
            <w:hideMark/>
          </w:tcPr>
          <w:p w14:paraId="5F885AC4" w14:textId="77777777" w:rsidR="00E775D8" w:rsidRPr="00CF491F" w:rsidRDefault="00E775D8" w:rsidP="00F56A7A">
            <w:pPr>
              <w:pStyle w:val="TB"/>
              <w:rPr>
                <w:lang w:eastAsia="en-GB"/>
              </w:rPr>
            </w:pPr>
            <w:r w:rsidRPr="00CF491F">
              <w:rPr>
                <w:lang w:eastAsia="en-GB"/>
              </w:rPr>
              <w:t>Party share</w:t>
            </w:r>
          </w:p>
        </w:tc>
        <w:tc>
          <w:tcPr>
            <w:tcW w:w="1300" w:type="dxa"/>
            <w:hideMark/>
          </w:tcPr>
          <w:p w14:paraId="0D0F0A24" w14:textId="77777777" w:rsidR="00E775D8" w:rsidRPr="00CF491F" w:rsidRDefault="00E775D8" w:rsidP="00F56A7A">
            <w:pPr>
              <w:pStyle w:val="TB"/>
              <w:rPr>
                <w:lang w:eastAsia="en-GB"/>
              </w:rPr>
            </w:pPr>
            <w:r w:rsidRPr="00CF491F">
              <w:rPr>
                <w:lang w:eastAsia="en-GB"/>
              </w:rPr>
              <w:t>0.4</w:t>
            </w:r>
          </w:p>
        </w:tc>
        <w:tc>
          <w:tcPr>
            <w:tcW w:w="1300" w:type="dxa"/>
            <w:hideMark/>
          </w:tcPr>
          <w:p w14:paraId="1504C100" w14:textId="77777777" w:rsidR="00E775D8" w:rsidRPr="00CF491F" w:rsidRDefault="00E775D8" w:rsidP="00F56A7A">
            <w:pPr>
              <w:pStyle w:val="TB"/>
              <w:rPr>
                <w:lang w:eastAsia="en-GB"/>
              </w:rPr>
            </w:pPr>
            <w:r w:rsidRPr="00CF491F">
              <w:rPr>
                <w:lang w:eastAsia="en-GB"/>
              </w:rPr>
              <w:t>25</w:t>
            </w:r>
          </w:p>
        </w:tc>
        <w:tc>
          <w:tcPr>
            <w:tcW w:w="1300" w:type="dxa"/>
            <w:hideMark/>
          </w:tcPr>
          <w:p w14:paraId="726CE022" w14:textId="77777777" w:rsidR="00E775D8" w:rsidRPr="00CF491F" w:rsidRDefault="00E775D8" w:rsidP="00F56A7A">
            <w:pPr>
              <w:pStyle w:val="TB"/>
              <w:rPr>
                <w:lang w:eastAsia="en-GB"/>
              </w:rPr>
            </w:pPr>
            <w:r w:rsidRPr="00CF491F">
              <w:rPr>
                <w:lang w:eastAsia="en-GB"/>
              </w:rPr>
              <w:t>29.3</w:t>
            </w:r>
          </w:p>
        </w:tc>
        <w:tc>
          <w:tcPr>
            <w:tcW w:w="1300" w:type="dxa"/>
            <w:hideMark/>
          </w:tcPr>
          <w:p w14:paraId="55DF6EF6" w14:textId="77777777" w:rsidR="00E775D8" w:rsidRPr="00CF491F" w:rsidRDefault="00E775D8" w:rsidP="00F56A7A">
            <w:pPr>
              <w:pStyle w:val="TB"/>
              <w:rPr>
                <w:lang w:eastAsia="en-GB"/>
              </w:rPr>
            </w:pPr>
            <w:r w:rsidRPr="00CF491F">
              <w:rPr>
                <w:lang w:eastAsia="en-GB"/>
              </w:rPr>
              <w:t>16.2</w:t>
            </w:r>
          </w:p>
        </w:tc>
        <w:tc>
          <w:tcPr>
            <w:tcW w:w="1300" w:type="dxa"/>
            <w:hideMark/>
          </w:tcPr>
          <w:p w14:paraId="77B0C1E2" w14:textId="77777777" w:rsidR="00E775D8" w:rsidRPr="00CF491F" w:rsidRDefault="00E775D8" w:rsidP="00F56A7A">
            <w:pPr>
              <w:pStyle w:val="TB"/>
              <w:rPr>
                <w:lang w:eastAsia="en-GB"/>
              </w:rPr>
            </w:pPr>
            <w:r w:rsidRPr="00CF491F">
              <w:rPr>
                <w:lang w:eastAsia="en-GB"/>
              </w:rPr>
              <w:t>51</w:t>
            </w:r>
          </w:p>
        </w:tc>
        <w:tc>
          <w:tcPr>
            <w:tcW w:w="1300" w:type="dxa"/>
            <w:hideMark/>
          </w:tcPr>
          <w:p w14:paraId="530AF83B" w14:textId="77777777" w:rsidR="00E775D8" w:rsidRPr="00CF491F" w:rsidRDefault="00E775D8" w:rsidP="00F56A7A">
            <w:pPr>
              <w:pStyle w:val="TB"/>
              <w:rPr>
                <w:lang w:eastAsia="en-GB"/>
              </w:rPr>
            </w:pPr>
            <w:r w:rsidRPr="00CF491F">
              <w:rPr>
                <w:lang w:eastAsia="en-GB"/>
              </w:rPr>
              <w:t>9978</w:t>
            </w:r>
          </w:p>
        </w:tc>
      </w:tr>
      <w:tr w:rsidR="00E775D8" w:rsidRPr="00CF491F" w14:paraId="1C7851BB" w14:textId="77777777" w:rsidTr="00165A6F">
        <w:trPr>
          <w:trHeight w:val="600"/>
        </w:trPr>
        <w:tc>
          <w:tcPr>
            <w:tcW w:w="1300" w:type="dxa"/>
            <w:hideMark/>
          </w:tcPr>
          <w:p w14:paraId="00E77D9A" w14:textId="77777777" w:rsidR="00E775D8" w:rsidRPr="00CF491F" w:rsidRDefault="00E775D8" w:rsidP="00F56A7A">
            <w:pPr>
              <w:pStyle w:val="TB"/>
              <w:rPr>
                <w:lang w:eastAsia="en-GB"/>
              </w:rPr>
            </w:pPr>
            <w:r w:rsidRPr="00CF491F">
              <w:rPr>
                <w:lang w:eastAsia="en-GB"/>
              </w:rPr>
              <w:t>Years since frosh</w:t>
            </w:r>
          </w:p>
        </w:tc>
        <w:tc>
          <w:tcPr>
            <w:tcW w:w="1300" w:type="dxa"/>
            <w:hideMark/>
          </w:tcPr>
          <w:p w14:paraId="4BCA3BCF" w14:textId="77777777" w:rsidR="00E775D8" w:rsidRPr="00CF491F" w:rsidRDefault="00E775D8" w:rsidP="00F56A7A">
            <w:pPr>
              <w:pStyle w:val="TB"/>
              <w:rPr>
                <w:lang w:eastAsia="en-GB"/>
              </w:rPr>
            </w:pPr>
            <w:r w:rsidRPr="00CF491F">
              <w:rPr>
                <w:lang w:eastAsia="en-GB"/>
              </w:rPr>
              <w:t>0</w:t>
            </w:r>
          </w:p>
        </w:tc>
        <w:tc>
          <w:tcPr>
            <w:tcW w:w="1300" w:type="dxa"/>
            <w:hideMark/>
          </w:tcPr>
          <w:p w14:paraId="28655D40" w14:textId="77777777" w:rsidR="00E775D8" w:rsidRPr="00CF491F" w:rsidRDefault="00E775D8" w:rsidP="00F56A7A">
            <w:pPr>
              <w:pStyle w:val="TB"/>
              <w:rPr>
                <w:lang w:eastAsia="en-GB"/>
              </w:rPr>
            </w:pPr>
            <w:r w:rsidRPr="00CF491F">
              <w:rPr>
                <w:lang w:eastAsia="en-GB"/>
              </w:rPr>
              <w:t>1</w:t>
            </w:r>
          </w:p>
        </w:tc>
        <w:tc>
          <w:tcPr>
            <w:tcW w:w="1300" w:type="dxa"/>
            <w:hideMark/>
          </w:tcPr>
          <w:p w14:paraId="53B73884" w14:textId="77777777" w:rsidR="00E775D8" w:rsidRPr="00CF491F" w:rsidRDefault="00E775D8" w:rsidP="00F56A7A">
            <w:pPr>
              <w:pStyle w:val="TB"/>
              <w:rPr>
                <w:lang w:eastAsia="en-GB"/>
              </w:rPr>
            </w:pPr>
            <w:r w:rsidRPr="00CF491F">
              <w:rPr>
                <w:lang w:eastAsia="en-GB"/>
              </w:rPr>
              <w:t>1.7</w:t>
            </w:r>
          </w:p>
        </w:tc>
        <w:tc>
          <w:tcPr>
            <w:tcW w:w="1300" w:type="dxa"/>
            <w:hideMark/>
          </w:tcPr>
          <w:p w14:paraId="36FFF8BE" w14:textId="77777777" w:rsidR="00E775D8" w:rsidRPr="00CF491F" w:rsidRDefault="00E775D8" w:rsidP="00F56A7A">
            <w:pPr>
              <w:pStyle w:val="TB"/>
              <w:rPr>
                <w:lang w:eastAsia="en-GB"/>
              </w:rPr>
            </w:pPr>
            <w:r w:rsidRPr="00CF491F">
              <w:rPr>
                <w:lang w:eastAsia="en-GB"/>
              </w:rPr>
              <w:t>2.2</w:t>
            </w:r>
          </w:p>
        </w:tc>
        <w:tc>
          <w:tcPr>
            <w:tcW w:w="1300" w:type="dxa"/>
            <w:hideMark/>
          </w:tcPr>
          <w:p w14:paraId="14F6743B" w14:textId="77777777" w:rsidR="00E775D8" w:rsidRPr="00CF491F" w:rsidRDefault="00E775D8" w:rsidP="00F56A7A">
            <w:pPr>
              <w:pStyle w:val="TB"/>
              <w:rPr>
                <w:lang w:eastAsia="en-GB"/>
              </w:rPr>
            </w:pPr>
            <w:r w:rsidRPr="00CF491F">
              <w:rPr>
                <w:lang w:eastAsia="en-GB"/>
              </w:rPr>
              <w:t>17</w:t>
            </w:r>
          </w:p>
        </w:tc>
        <w:tc>
          <w:tcPr>
            <w:tcW w:w="1300" w:type="dxa"/>
            <w:hideMark/>
          </w:tcPr>
          <w:p w14:paraId="4DD5C1CA" w14:textId="77777777" w:rsidR="00E775D8" w:rsidRPr="00CF491F" w:rsidRDefault="00E775D8" w:rsidP="00F56A7A">
            <w:pPr>
              <w:pStyle w:val="TB"/>
              <w:rPr>
                <w:lang w:eastAsia="en-GB"/>
              </w:rPr>
            </w:pPr>
            <w:r w:rsidRPr="00CF491F">
              <w:rPr>
                <w:lang w:eastAsia="en-GB"/>
              </w:rPr>
              <w:t>9978</w:t>
            </w:r>
          </w:p>
        </w:tc>
      </w:tr>
      <w:tr w:rsidR="00E775D8" w:rsidRPr="00CF491F" w14:paraId="6F6F5C3F" w14:textId="77777777" w:rsidTr="00165A6F">
        <w:trPr>
          <w:trHeight w:val="900"/>
        </w:trPr>
        <w:tc>
          <w:tcPr>
            <w:tcW w:w="1300" w:type="dxa"/>
            <w:hideMark/>
          </w:tcPr>
          <w:p w14:paraId="4EE42343" w14:textId="77777777" w:rsidR="00E775D8" w:rsidRPr="00CF491F" w:rsidRDefault="00E775D8" w:rsidP="00F56A7A">
            <w:pPr>
              <w:pStyle w:val="TB"/>
              <w:rPr>
                <w:lang w:eastAsia="en-GB"/>
              </w:rPr>
            </w:pPr>
            <w:r w:rsidRPr="00CF491F">
              <w:rPr>
                <w:lang w:eastAsia="en-GB"/>
              </w:rPr>
              <w:t>Previous terms (seniority)</w:t>
            </w:r>
          </w:p>
        </w:tc>
        <w:tc>
          <w:tcPr>
            <w:tcW w:w="1300" w:type="dxa"/>
            <w:hideMark/>
          </w:tcPr>
          <w:p w14:paraId="2129A140" w14:textId="77777777" w:rsidR="00E775D8" w:rsidRPr="00CF491F" w:rsidRDefault="00E775D8" w:rsidP="00F56A7A">
            <w:pPr>
              <w:pStyle w:val="TB"/>
              <w:rPr>
                <w:lang w:eastAsia="en-GB"/>
              </w:rPr>
            </w:pPr>
            <w:r w:rsidRPr="00CF491F">
              <w:rPr>
                <w:lang w:eastAsia="en-GB"/>
              </w:rPr>
              <w:t>0</w:t>
            </w:r>
          </w:p>
        </w:tc>
        <w:tc>
          <w:tcPr>
            <w:tcW w:w="1300" w:type="dxa"/>
            <w:hideMark/>
          </w:tcPr>
          <w:p w14:paraId="551BDAE8" w14:textId="77777777" w:rsidR="00E775D8" w:rsidRPr="00CF491F" w:rsidRDefault="00E775D8" w:rsidP="00F56A7A">
            <w:pPr>
              <w:pStyle w:val="TB"/>
              <w:rPr>
                <w:lang w:eastAsia="en-GB"/>
              </w:rPr>
            </w:pPr>
            <w:r w:rsidRPr="00CF491F">
              <w:rPr>
                <w:lang w:eastAsia="en-GB"/>
              </w:rPr>
              <w:t>0</w:t>
            </w:r>
          </w:p>
        </w:tc>
        <w:tc>
          <w:tcPr>
            <w:tcW w:w="1300" w:type="dxa"/>
            <w:hideMark/>
          </w:tcPr>
          <w:p w14:paraId="28A9DB23" w14:textId="77777777" w:rsidR="00E775D8" w:rsidRPr="00CF491F" w:rsidRDefault="00E775D8" w:rsidP="00F56A7A">
            <w:pPr>
              <w:pStyle w:val="TB"/>
              <w:rPr>
                <w:lang w:eastAsia="en-GB"/>
              </w:rPr>
            </w:pPr>
            <w:r w:rsidRPr="00CF491F">
              <w:rPr>
                <w:lang w:eastAsia="en-GB"/>
              </w:rPr>
              <w:t>0.3</w:t>
            </w:r>
          </w:p>
        </w:tc>
        <w:tc>
          <w:tcPr>
            <w:tcW w:w="1300" w:type="dxa"/>
            <w:hideMark/>
          </w:tcPr>
          <w:p w14:paraId="174893ED" w14:textId="77777777" w:rsidR="00E775D8" w:rsidRPr="00CF491F" w:rsidRDefault="00E775D8" w:rsidP="00F56A7A">
            <w:pPr>
              <w:pStyle w:val="TB"/>
              <w:rPr>
                <w:lang w:eastAsia="en-GB"/>
              </w:rPr>
            </w:pPr>
            <w:r w:rsidRPr="00CF491F">
              <w:rPr>
                <w:lang w:eastAsia="en-GB"/>
              </w:rPr>
              <w:t>0.6</w:t>
            </w:r>
          </w:p>
        </w:tc>
        <w:tc>
          <w:tcPr>
            <w:tcW w:w="1300" w:type="dxa"/>
            <w:hideMark/>
          </w:tcPr>
          <w:p w14:paraId="565FA624" w14:textId="77777777" w:rsidR="00E775D8" w:rsidRPr="00CF491F" w:rsidRDefault="00E775D8" w:rsidP="00F56A7A">
            <w:pPr>
              <w:pStyle w:val="TB"/>
              <w:rPr>
                <w:lang w:eastAsia="en-GB"/>
              </w:rPr>
            </w:pPr>
            <w:r w:rsidRPr="00CF491F">
              <w:rPr>
                <w:lang w:eastAsia="en-GB"/>
              </w:rPr>
              <w:t>4</w:t>
            </w:r>
          </w:p>
        </w:tc>
        <w:tc>
          <w:tcPr>
            <w:tcW w:w="1300" w:type="dxa"/>
            <w:hideMark/>
          </w:tcPr>
          <w:p w14:paraId="2E759203" w14:textId="77777777" w:rsidR="00E775D8" w:rsidRPr="00CF491F" w:rsidRDefault="00E775D8" w:rsidP="00F56A7A">
            <w:pPr>
              <w:pStyle w:val="TB"/>
              <w:rPr>
                <w:lang w:eastAsia="en-GB"/>
              </w:rPr>
            </w:pPr>
            <w:r w:rsidRPr="00CF491F">
              <w:rPr>
                <w:lang w:eastAsia="en-GB"/>
              </w:rPr>
              <w:t>9978</w:t>
            </w:r>
          </w:p>
        </w:tc>
      </w:tr>
      <w:tr w:rsidR="00E775D8" w:rsidRPr="00CF491F" w14:paraId="3BFFBBE8" w14:textId="77777777" w:rsidTr="00165A6F">
        <w:trPr>
          <w:trHeight w:val="340"/>
        </w:trPr>
        <w:tc>
          <w:tcPr>
            <w:tcW w:w="1300" w:type="dxa"/>
            <w:hideMark/>
          </w:tcPr>
          <w:p w14:paraId="1E32D0F4" w14:textId="77777777" w:rsidR="00E775D8" w:rsidRPr="00CF491F" w:rsidRDefault="00E775D8" w:rsidP="00F56A7A">
            <w:pPr>
              <w:pStyle w:val="TB"/>
              <w:rPr>
                <w:lang w:eastAsia="en-GB"/>
              </w:rPr>
            </w:pPr>
            <w:r w:rsidRPr="00CF491F">
              <w:rPr>
                <w:lang w:eastAsia="en-GB"/>
              </w:rPr>
              <w:t>Age</w:t>
            </w:r>
          </w:p>
        </w:tc>
        <w:tc>
          <w:tcPr>
            <w:tcW w:w="1300" w:type="dxa"/>
            <w:hideMark/>
          </w:tcPr>
          <w:p w14:paraId="1E86E20E" w14:textId="77777777" w:rsidR="00E775D8" w:rsidRPr="00CF491F" w:rsidRDefault="00E775D8" w:rsidP="00F56A7A">
            <w:pPr>
              <w:pStyle w:val="TB"/>
              <w:rPr>
                <w:lang w:eastAsia="en-GB"/>
              </w:rPr>
            </w:pPr>
            <w:r w:rsidRPr="00CF491F">
              <w:rPr>
                <w:lang w:eastAsia="en-GB"/>
              </w:rPr>
              <w:t>21</w:t>
            </w:r>
          </w:p>
        </w:tc>
        <w:tc>
          <w:tcPr>
            <w:tcW w:w="1300" w:type="dxa"/>
            <w:hideMark/>
          </w:tcPr>
          <w:p w14:paraId="379AFC84" w14:textId="77777777" w:rsidR="00E775D8" w:rsidRPr="00CF491F" w:rsidRDefault="00E775D8" w:rsidP="00F56A7A">
            <w:pPr>
              <w:pStyle w:val="TB"/>
              <w:rPr>
                <w:lang w:eastAsia="en-GB"/>
              </w:rPr>
            </w:pPr>
            <w:r w:rsidRPr="00CF491F">
              <w:rPr>
                <w:lang w:eastAsia="en-GB"/>
              </w:rPr>
              <w:t>46</w:t>
            </w:r>
          </w:p>
        </w:tc>
        <w:tc>
          <w:tcPr>
            <w:tcW w:w="1300" w:type="dxa"/>
            <w:hideMark/>
          </w:tcPr>
          <w:p w14:paraId="4FD62E17" w14:textId="77777777" w:rsidR="00E775D8" w:rsidRPr="00CF491F" w:rsidRDefault="00E775D8" w:rsidP="00F56A7A">
            <w:pPr>
              <w:pStyle w:val="TB"/>
              <w:rPr>
                <w:lang w:eastAsia="en-GB"/>
              </w:rPr>
            </w:pPr>
            <w:r w:rsidRPr="00CF491F">
              <w:rPr>
                <w:lang w:eastAsia="en-GB"/>
              </w:rPr>
              <w:t>45.9</w:t>
            </w:r>
          </w:p>
        </w:tc>
        <w:tc>
          <w:tcPr>
            <w:tcW w:w="1300" w:type="dxa"/>
            <w:hideMark/>
          </w:tcPr>
          <w:p w14:paraId="66B315E6" w14:textId="77777777" w:rsidR="00E775D8" w:rsidRPr="00CF491F" w:rsidRDefault="00E775D8" w:rsidP="00F56A7A">
            <w:pPr>
              <w:pStyle w:val="TB"/>
              <w:rPr>
                <w:lang w:eastAsia="en-GB"/>
              </w:rPr>
            </w:pPr>
            <w:r w:rsidRPr="00CF491F">
              <w:rPr>
                <w:lang w:eastAsia="en-GB"/>
              </w:rPr>
              <w:t>10.1</w:t>
            </w:r>
          </w:p>
        </w:tc>
        <w:tc>
          <w:tcPr>
            <w:tcW w:w="1300" w:type="dxa"/>
            <w:hideMark/>
          </w:tcPr>
          <w:p w14:paraId="7F5C07D2" w14:textId="77777777" w:rsidR="00E775D8" w:rsidRPr="00CF491F" w:rsidRDefault="00E775D8" w:rsidP="00F56A7A">
            <w:pPr>
              <w:pStyle w:val="TB"/>
              <w:rPr>
                <w:lang w:eastAsia="en-GB"/>
              </w:rPr>
            </w:pPr>
            <w:r w:rsidRPr="00CF491F">
              <w:rPr>
                <w:lang w:eastAsia="en-GB"/>
              </w:rPr>
              <w:t>78</w:t>
            </w:r>
          </w:p>
        </w:tc>
        <w:tc>
          <w:tcPr>
            <w:tcW w:w="1300" w:type="dxa"/>
            <w:hideMark/>
          </w:tcPr>
          <w:p w14:paraId="08A4F961" w14:textId="77777777" w:rsidR="00E775D8" w:rsidRPr="00CF491F" w:rsidRDefault="00E775D8" w:rsidP="00F56A7A">
            <w:pPr>
              <w:pStyle w:val="TB"/>
              <w:rPr>
                <w:lang w:eastAsia="en-GB"/>
              </w:rPr>
            </w:pPr>
            <w:r w:rsidRPr="00CF491F">
              <w:rPr>
                <w:lang w:eastAsia="en-GB"/>
              </w:rPr>
              <w:t>7453</w:t>
            </w:r>
          </w:p>
        </w:tc>
      </w:tr>
      <w:tr w:rsidR="00E775D8" w:rsidRPr="00CF491F" w14:paraId="4AC50505" w14:textId="77777777" w:rsidTr="00165A6F">
        <w:trPr>
          <w:trHeight w:val="340"/>
        </w:trPr>
        <w:tc>
          <w:tcPr>
            <w:tcW w:w="1300" w:type="dxa"/>
            <w:hideMark/>
          </w:tcPr>
          <w:p w14:paraId="5CD87990" w14:textId="77777777" w:rsidR="00E775D8" w:rsidRPr="00CF491F" w:rsidRDefault="00E775D8" w:rsidP="00F56A7A">
            <w:pPr>
              <w:pStyle w:val="TB"/>
              <w:rPr>
                <w:lang w:eastAsia="en-GB"/>
              </w:rPr>
            </w:pPr>
            <w:r w:rsidRPr="00CF491F">
              <w:rPr>
                <w:lang w:eastAsia="en-GB"/>
              </w:rPr>
              <w:t> </w:t>
            </w:r>
          </w:p>
        </w:tc>
        <w:tc>
          <w:tcPr>
            <w:tcW w:w="1300" w:type="dxa"/>
            <w:hideMark/>
          </w:tcPr>
          <w:p w14:paraId="77BC71AF" w14:textId="77777777" w:rsidR="00E775D8" w:rsidRPr="00CF491F" w:rsidRDefault="00E775D8" w:rsidP="00F56A7A">
            <w:pPr>
              <w:pStyle w:val="TB"/>
              <w:rPr>
                <w:lang w:eastAsia="en-GB"/>
              </w:rPr>
            </w:pPr>
            <w:r w:rsidRPr="00CF491F">
              <w:rPr>
                <w:lang w:eastAsia="en-GB"/>
              </w:rPr>
              <w:t>0</w:t>
            </w:r>
          </w:p>
        </w:tc>
        <w:tc>
          <w:tcPr>
            <w:tcW w:w="1300" w:type="dxa"/>
            <w:hideMark/>
          </w:tcPr>
          <w:p w14:paraId="136247C1" w14:textId="77777777" w:rsidR="00E775D8" w:rsidRPr="00CF491F" w:rsidRDefault="00E775D8" w:rsidP="00F56A7A">
            <w:pPr>
              <w:pStyle w:val="TB"/>
              <w:rPr>
                <w:lang w:eastAsia="en-GB"/>
              </w:rPr>
            </w:pPr>
            <w:r w:rsidRPr="00CF491F">
              <w:rPr>
                <w:lang w:eastAsia="en-GB"/>
              </w:rPr>
              <w:t>1</w:t>
            </w:r>
          </w:p>
        </w:tc>
        <w:tc>
          <w:tcPr>
            <w:tcW w:w="1300" w:type="dxa"/>
            <w:hideMark/>
          </w:tcPr>
          <w:p w14:paraId="3C677049" w14:textId="77777777" w:rsidR="00E775D8" w:rsidRPr="00CF491F" w:rsidRDefault="00E775D8" w:rsidP="00F56A7A">
            <w:pPr>
              <w:pStyle w:val="TB"/>
              <w:rPr>
                <w:lang w:eastAsia="en-GB"/>
              </w:rPr>
            </w:pPr>
            <w:r w:rsidRPr="00CF491F">
              <w:rPr>
                <w:lang w:eastAsia="en-GB"/>
              </w:rPr>
              <w:t>tot</w:t>
            </w:r>
          </w:p>
        </w:tc>
        <w:tc>
          <w:tcPr>
            <w:tcW w:w="1300" w:type="dxa"/>
            <w:hideMark/>
          </w:tcPr>
          <w:p w14:paraId="674B6AB2" w14:textId="77777777" w:rsidR="00E775D8" w:rsidRPr="00CF491F" w:rsidRDefault="00E775D8" w:rsidP="00F56A7A">
            <w:pPr>
              <w:pStyle w:val="TB"/>
              <w:rPr>
                <w:lang w:eastAsia="en-GB"/>
              </w:rPr>
            </w:pPr>
            <w:r w:rsidRPr="00CF491F">
              <w:rPr>
                <w:lang w:eastAsia="en-GB"/>
              </w:rPr>
              <w:t>N</w:t>
            </w:r>
          </w:p>
        </w:tc>
        <w:tc>
          <w:tcPr>
            <w:tcW w:w="1300" w:type="dxa"/>
            <w:hideMark/>
          </w:tcPr>
          <w:p w14:paraId="5349281F" w14:textId="77777777" w:rsidR="00E775D8" w:rsidRPr="00CF491F" w:rsidRDefault="00E775D8" w:rsidP="00F56A7A">
            <w:pPr>
              <w:pStyle w:val="TB"/>
              <w:rPr>
                <w:lang w:eastAsia="en-GB"/>
              </w:rPr>
            </w:pPr>
            <w:r w:rsidRPr="00CF491F">
              <w:rPr>
                <w:lang w:eastAsia="en-GB"/>
              </w:rPr>
              <w:t> </w:t>
            </w:r>
          </w:p>
        </w:tc>
        <w:tc>
          <w:tcPr>
            <w:tcW w:w="1300" w:type="dxa"/>
            <w:hideMark/>
          </w:tcPr>
          <w:p w14:paraId="389517F6" w14:textId="77777777" w:rsidR="00E775D8" w:rsidRPr="00CF491F" w:rsidRDefault="00E775D8" w:rsidP="00F56A7A">
            <w:pPr>
              <w:pStyle w:val="TB"/>
              <w:rPr>
                <w:lang w:eastAsia="en-GB"/>
              </w:rPr>
            </w:pPr>
            <w:r w:rsidRPr="00CF491F">
              <w:rPr>
                <w:lang w:eastAsia="en-GB"/>
              </w:rPr>
              <w:t> </w:t>
            </w:r>
          </w:p>
        </w:tc>
      </w:tr>
      <w:tr w:rsidR="00E775D8" w:rsidRPr="00CF491F" w14:paraId="3E33438B" w14:textId="77777777" w:rsidTr="00165A6F">
        <w:trPr>
          <w:trHeight w:val="320"/>
        </w:trPr>
        <w:tc>
          <w:tcPr>
            <w:tcW w:w="1300" w:type="dxa"/>
            <w:hideMark/>
          </w:tcPr>
          <w:p w14:paraId="035E63B1" w14:textId="77777777" w:rsidR="00E775D8" w:rsidRPr="00CF491F" w:rsidRDefault="00E775D8" w:rsidP="00F56A7A">
            <w:pPr>
              <w:pStyle w:val="TB"/>
              <w:rPr>
                <w:lang w:eastAsia="en-GB"/>
              </w:rPr>
            </w:pPr>
            <w:r w:rsidRPr="00CF491F">
              <w:rPr>
                <w:lang w:eastAsia="en-GB"/>
              </w:rPr>
              <w:t>Spoke</w:t>
            </w:r>
          </w:p>
        </w:tc>
        <w:tc>
          <w:tcPr>
            <w:tcW w:w="1300" w:type="dxa"/>
            <w:hideMark/>
          </w:tcPr>
          <w:p w14:paraId="57232CBB" w14:textId="77777777" w:rsidR="00E775D8" w:rsidRPr="00CF491F" w:rsidRDefault="00E775D8" w:rsidP="00F56A7A">
            <w:pPr>
              <w:pStyle w:val="TB"/>
              <w:rPr>
                <w:lang w:eastAsia="en-GB"/>
              </w:rPr>
            </w:pPr>
            <w:r w:rsidRPr="00CF491F">
              <w:rPr>
                <w:lang w:eastAsia="en-GB"/>
              </w:rPr>
              <w:t>40.3</w:t>
            </w:r>
          </w:p>
        </w:tc>
        <w:tc>
          <w:tcPr>
            <w:tcW w:w="1300" w:type="dxa"/>
            <w:hideMark/>
          </w:tcPr>
          <w:p w14:paraId="7B77DAF2" w14:textId="77777777" w:rsidR="00E775D8" w:rsidRPr="00CF491F" w:rsidRDefault="00E775D8" w:rsidP="00F56A7A">
            <w:pPr>
              <w:pStyle w:val="TB"/>
              <w:rPr>
                <w:lang w:eastAsia="en-GB"/>
              </w:rPr>
            </w:pPr>
            <w:r w:rsidRPr="00CF491F">
              <w:rPr>
                <w:lang w:eastAsia="en-GB"/>
              </w:rPr>
              <w:t>59.7</w:t>
            </w:r>
          </w:p>
        </w:tc>
        <w:tc>
          <w:tcPr>
            <w:tcW w:w="1300" w:type="dxa"/>
            <w:hideMark/>
          </w:tcPr>
          <w:p w14:paraId="40176E06" w14:textId="77777777" w:rsidR="00E775D8" w:rsidRPr="00CF491F" w:rsidRDefault="00E775D8" w:rsidP="00F56A7A">
            <w:pPr>
              <w:pStyle w:val="TB"/>
              <w:rPr>
                <w:lang w:eastAsia="en-GB"/>
              </w:rPr>
            </w:pPr>
            <w:r w:rsidRPr="00CF491F">
              <w:rPr>
                <w:lang w:eastAsia="en-GB"/>
              </w:rPr>
              <w:t>100</w:t>
            </w:r>
          </w:p>
        </w:tc>
        <w:tc>
          <w:tcPr>
            <w:tcW w:w="1300" w:type="dxa"/>
            <w:hideMark/>
          </w:tcPr>
          <w:p w14:paraId="5DE4BC9C" w14:textId="77777777" w:rsidR="00E775D8" w:rsidRPr="00CF491F" w:rsidRDefault="00E775D8" w:rsidP="00F56A7A">
            <w:pPr>
              <w:pStyle w:val="TB"/>
              <w:rPr>
                <w:lang w:eastAsia="en-GB"/>
              </w:rPr>
            </w:pPr>
            <w:r w:rsidRPr="00CF491F">
              <w:rPr>
                <w:lang w:eastAsia="en-GB"/>
              </w:rPr>
              <w:t>9978</w:t>
            </w:r>
          </w:p>
        </w:tc>
        <w:tc>
          <w:tcPr>
            <w:tcW w:w="1300" w:type="dxa"/>
            <w:hideMark/>
          </w:tcPr>
          <w:p w14:paraId="2B24A41C" w14:textId="77777777" w:rsidR="00E775D8" w:rsidRPr="00CF491F" w:rsidRDefault="00E775D8" w:rsidP="00F56A7A">
            <w:pPr>
              <w:pStyle w:val="TB"/>
              <w:rPr>
                <w:lang w:eastAsia="en-GB"/>
              </w:rPr>
            </w:pPr>
          </w:p>
        </w:tc>
        <w:tc>
          <w:tcPr>
            <w:tcW w:w="1300" w:type="dxa"/>
            <w:hideMark/>
          </w:tcPr>
          <w:p w14:paraId="37B88E2E" w14:textId="77777777" w:rsidR="00E775D8" w:rsidRPr="00CF491F" w:rsidRDefault="00E775D8" w:rsidP="00F56A7A">
            <w:pPr>
              <w:pStyle w:val="TB"/>
              <w:rPr>
                <w:sz w:val="20"/>
                <w:lang w:eastAsia="en-GB"/>
              </w:rPr>
            </w:pPr>
          </w:p>
        </w:tc>
      </w:tr>
      <w:tr w:rsidR="00E775D8" w:rsidRPr="00CF491F" w14:paraId="394F24FE" w14:textId="77777777" w:rsidTr="00165A6F">
        <w:trPr>
          <w:trHeight w:val="320"/>
        </w:trPr>
        <w:tc>
          <w:tcPr>
            <w:tcW w:w="1300" w:type="dxa"/>
            <w:hideMark/>
          </w:tcPr>
          <w:p w14:paraId="4FB2F440" w14:textId="77777777" w:rsidR="00E775D8" w:rsidRPr="00CF491F" w:rsidRDefault="00E775D8" w:rsidP="00F56A7A">
            <w:pPr>
              <w:pStyle w:val="TB"/>
              <w:rPr>
                <w:lang w:eastAsia="en-GB"/>
              </w:rPr>
            </w:pPr>
            <w:r w:rsidRPr="00CF491F">
              <w:rPr>
                <w:lang w:eastAsia="en-GB"/>
              </w:rPr>
              <w:t>Majority</w:t>
            </w:r>
          </w:p>
        </w:tc>
        <w:tc>
          <w:tcPr>
            <w:tcW w:w="1300" w:type="dxa"/>
            <w:hideMark/>
          </w:tcPr>
          <w:p w14:paraId="1F512367" w14:textId="77777777" w:rsidR="00E775D8" w:rsidRPr="00CF491F" w:rsidRDefault="00E775D8" w:rsidP="00F56A7A">
            <w:pPr>
              <w:pStyle w:val="TB"/>
              <w:rPr>
                <w:lang w:eastAsia="en-GB"/>
              </w:rPr>
            </w:pPr>
            <w:r w:rsidRPr="00CF491F">
              <w:rPr>
                <w:lang w:eastAsia="en-GB"/>
              </w:rPr>
              <w:t>84.7</w:t>
            </w:r>
          </w:p>
        </w:tc>
        <w:tc>
          <w:tcPr>
            <w:tcW w:w="1300" w:type="dxa"/>
            <w:hideMark/>
          </w:tcPr>
          <w:p w14:paraId="06C7EC54" w14:textId="77777777" w:rsidR="00E775D8" w:rsidRPr="00CF491F" w:rsidRDefault="00E775D8" w:rsidP="00F56A7A">
            <w:pPr>
              <w:pStyle w:val="TB"/>
              <w:rPr>
                <w:lang w:eastAsia="en-GB"/>
              </w:rPr>
            </w:pPr>
            <w:r w:rsidRPr="00CF491F">
              <w:rPr>
                <w:lang w:eastAsia="en-GB"/>
              </w:rPr>
              <w:t>15.3</w:t>
            </w:r>
          </w:p>
        </w:tc>
        <w:tc>
          <w:tcPr>
            <w:tcW w:w="1300" w:type="dxa"/>
            <w:hideMark/>
          </w:tcPr>
          <w:p w14:paraId="3EC2180D" w14:textId="77777777" w:rsidR="00E775D8" w:rsidRPr="00CF491F" w:rsidRDefault="00E775D8" w:rsidP="00F56A7A">
            <w:pPr>
              <w:pStyle w:val="TB"/>
              <w:rPr>
                <w:lang w:eastAsia="en-GB"/>
              </w:rPr>
            </w:pPr>
            <w:r w:rsidRPr="00CF491F">
              <w:rPr>
                <w:lang w:eastAsia="en-GB"/>
              </w:rPr>
              <w:t>100</w:t>
            </w:r>
          </w:p>
        </w:tc>
        <w:tc>
          <w:tcPr>
            <w:tcW w:w="1300" w:type="dxa"/>
            <w:hideMark/>
          </w:tcPr>
          <w:p w14:paraId="372173C7" w14:textId="77777777" w:rsidR="00E775D8" w:rsidRPr="00CF491F" w:rsidRDefault="00E775D8" w:rsidP="00F56A7A">
            <w:pPr>
              <w:pStyle w:val="TB"/>
              <w:rPr>
                <w:lang w:eastAsia="en-GB"/>
              </w:rPr>
            </w:pPr>
            <w:r w:rsidRPr="00CF491F">
              <w:rPr>
                <w:lang w:eastAsia="en-GB"/>
              </w:rPr>
              <w:t>9978</w:t>
            </w:r>
          </w:p>
        </w:tc>
        <w:tc>
          <w:tcPr>
            <w:tcW w:w="1300" w:type="dxa"/>
            <w:hideMark/>
          </w:tcPr>
          <w:p w14:paraId="196376F5" w14:textId="77777777" w:rsidR="00E775D8" w:rsidRPr="00CF491F" w:rsidRDefault="00E775D8" w:rsidP="00F56A7A">
            <w:pPr>
              <w:pStyle w:val="TB"/>
              <w:rPr>
                <w:lang w:eastAsia="en-GB"/>
              </w:rPr>
            </w:pPr>
          </w:p>
        </w:tc>
        <w:tc>
          <w:tcPr>
            <w:tcW w:w="1300" w:type="dxa"/>
            <w:hideMark/>
          </w:tcPr>
          <w:p w14:paraId="17D74A6E" w14:textId="77777777" w:rsidR="00E775D8" w:rsidRPr="00CF491F" w:rsidRDefault="00E775D8" w:rsidP="00F56A7A">
            <w:pPr>
              <w:pStyle w:val="TB"/>
              <w:rPr>
                <w:sz w:val="20"/>
                <w:lang w:eastAsia="en-GB"/>
              </w:rPr>
            </w:pPr>
          </w:p>
        </w:tc>
      </w:tr>
      <w:tr w:rsidR="00E775D8" w:rsidRPr="00CF491F" w14:paraId="26218519" w14:textId="77777777" w:rsidTr="00165A6F">
        <w:trPr>
          <w:trHeight w:val="320"/>
        </w:trPr>
        <w:tc>
          <w:tcPr>
            <w:tcW w:w="1300" w:type="dxa"/>
            <w:hideMark/>
          </w:tcPr>
          <w:p w14:paraId="2C4B059B" w14:textId="77777777" w:rsidR="00E775D8" w:rsidRPr="00CF491F" w:rsidRDefault="00E775D8" w:rsidP="00F56A7A">
            <w:pPr>
              <w:pStyle w:val="TB"/>
              <w:rPr>
                <w:lang w:eastAsia="en-GB"/>
              </w:rPr>
            </w:pPr>
            <w:r w:rsidRPr="00CF491F">
              <w:rPr>
                <w:lang w:eastAsia="en-GB"/>
              </w:rPr>
              <w:t>Leader</w:t>
            </w:r>
          </w:p>
        </w:tc>
        <w:tc>
          <w:tcPr>
            <w:tcW w:w="1300" w:type="dxa"/>
            <w:hideMark/>
          </w:tcPr>
          <w:p w14:paraId="5522E346" w14:textId="77777777" w:rsidR="00E775D8" w:rsidRPr="00CF491F" w:rsidRDefault="00E775D8" w:rsidP="00F56A7A">
            <w:pPr>
              <w:pStyle w:val="TB"/>
              <w:rPr>
                <w:lang w:eastAsia="en-GB"/>
              </w:rPr>
            </w:pPr>
            <w:r w:rsidRPr="00CF491F">
              <w:rPr>
                <w:lang w:eastAsia="en-GB"/>
              </w:rPr>
              <w:t>98.4</w:t>
            </w:r>
          </w:p>
        </w:tc>
        <w:tc>
          <w:tcPr>
            <w:tcW w:w="1300" w:type="dxa"/>
            <w:hideMark/>
          </w:tcPr>
          <w:p w14:paraId="3675D7B6" w14:textId="77777777" w:rsidR="00E775D8" w:rsidRPr="00CF491F" w:rsidRDefault="00E775D8" w:rsidP="00F56A7A">
            <w:pPr>
              <w:pStyle w:val="TB"/>
              <w:rPr>
                <w:lang w:eastAsia="en-GB"/>
              </w:rPr>
            </w:pPr>
            <w:r w:rsidRPr="00CF491F">
              <w:rPr>
                <w:lang w:eastAsia="en-GB"/>
              </w:rPr>
              <w:t>1.6</w:t>
            </w:r>
          </w:p>
        </w:tc>
        <w:tc>
          <w:tcPr>
            <w:tcW w:w="1300" w:type="dxa"/>
            <w:hideMark/>
          </w:tcPr>
          <w:p w14:paraId="61E12E71" w14:textId="77777777" w:rsidR="00E775D8" w:rsidRPr="00CF491F" w:rsidRDefault="00E775D8" w:rsidP="00F56A7A">
            <w:pPr>
              <w:pStyle w:val="TB"/>
              <w:rPr>
                <w:lang w:eastAsia="en-GB"/>
              </w:rPr>
            </w:pPr>
            <w:r w:rsidRPr="00CF491F">
              <w:rPr>
                <w:lang w:eastAsia="en-GB"/>
              </w:rPr>
              <w:t>100</w:t>
            </w:r>
          </w:p>
        </w:tc>
        <w:tc>
          <w:tcPr>
            <w:tcW w:w="1300" w:type="dxa"/>
            <w:hideMark/>
          </w:tcPr>
          <w:p w14:paraId="16BF9047" w14:textId="77777777" w:rsidR="00E775D8" w:rsidRPr="00CF491F" w:rsidRDefault="00E775D8" w:rsidP="00F56A7A">
            <w:pPr>
              <w:pStyle w:val="TB"/>
              <w:rPr>
                <w:lang w:eastAsia="en-GB"/>
              </w:rPr>
            </w:pPr>
            <w:r w:rsidRPr="00CF491F">
              <w:rPr>
                <w:lang w:eastAsia="en-GB"/>
              </w:rPr>
              <w:t>9978</w:t>
            </w:r>
          </w:p>
        </w:tc>
        <w:tc>
          <w:tcPr>
            <w:tcW w:w="1300" w:type="dxa"/>
            <w:hideMark/>
          </w:tcPr>
          <w:p w14:paraId="4E0EA47F" w14:textId="77777777" w:rsidR="00E775D8" w:rsidRPr="00CF491F" w:rsidRDefault="00E775D8" w:rsidP="00F56A7A">
            <w:pPr>
              <w:pStyle w:val="TB"/>
              <w:rPr>
                <w:lang w:eastAsia="en-GB"/>
              </w:rPr>
            </w:pPr>
          </w:p>
        </w:tc>
        <w:tc>
          <w:tcPr>
            <w:tcW w:w="1300" w:type="dxa"/>
            <w:hideMark/>
          </w:tcPr>
          <w:p w14:paraId="22C97887" w14:textId="77777777" w:rsidR="00E775D8" w:rsidRPr="00CF491F" w:rsidRDefault="00E775D8" w:rsidP="00F56A7A">
            <w:pPr>
              <w:pStyle w:val="TB"/>
              <w:rPr>
                <w:sz w:val="20"/>
                <w:lang w:eastAsia="en-GB"/>
              </w:rPr>
            </w:pPr>
          </w:p>
        </w:tc>
      </w:tr>
      <w:tr w:rsidR="00E775D8" w:rsidRPr="00CF491F" w14:paraId="42F887E9" w14:textId="77777777" w:rsidTr="00165A6F">
        <w:trPr>
          <w:trHeight w:val="320"/>
        </w:trPr>
        <w:tc>
          <w:tcPr>
            <w:tcW w:w="1300" w:type="dxa"/>
            <w:hideMark/>
          </w:tcPr>
          <w:p w14:paraId="6EFBD071" w14:textId="77777777" w:rsidR="00E775D8" w:rsidRPr="00CF491F" w:rsidRDefault="00E775D8" w:rsidP="00F56A7A">
            <w:pPr>
              <w:pStyle w:val="TB"/>
              <w:rPr>
                <w:lang w:eastAsia="en-GB"/>
              </w:rPr>
            </w:pPr>
            <w:r w:rsidRPr="00CF491F">
              <w:rPr>
                <w:lang w:eastAsia="en-GB"/>
              </w:rPr>
              <w:t>Chair</w:t>
            </w:r>
          </w:p>
        </w:tc>
        <w:tc>
          <w:tcPr>
            <w:tcW w:w="1300" w:type="dxa"/>
            <w:hideMark/>
          </w:tcPr>
          <w:p w14:paraId="4D788060" w14:textId="77777777" w:rsidR="00E775D8" w:rsidRPr="00CF491F" w:rsidRDefault="00E775D8" w:rsidP="00F56A7A">
            <w:pPr>
              <w:pStyle w:val="TB"/>
              <w:rPr>
                <w:lang w:eastAsia="en-GB"/>
              </w:rPr>
            </w:pPr>
            <w:r w:rsidRPr="00CF491F">
              <w:rPr>
                <w:lang w:eastAsia="en-GB"/>
              </w:rPr>
              <w:t>88.4</w:t>
            </w:r>
          </w:p>
        </w:tc>
        <w:tc>
          <w:tcPr>
            <w:tcW w:w="1300" w:type="dxa"/>
            <w:hideMark/>
          </w:tcPr>
          <w:p w14:paraId="22E1D059" w14:textId="77777777" w:rsidR="00E775D8" w:rsidRPr="00CF491F" w:rsidRDefault="00E775D8" w:rsidP="00F56A7A">
            <w:pPr>
              <w:pStyle w:val="TB"/>
              <w:rPr>
                <w:lang w:eastAsia="en-GB"/>
              </w:rPr>
            </w:pPr>
            <w:r w:rsidRPr="00CF491F">
              <w:rPr>
                <w:lang w:eastAsia="en-GB"/>
              </w:rPr>
              <w:t>11.6</w:t>
            </w:r>
          </w:p>
        </w:tc>
        <w:tc>
          <w:tcPr>
            <w:tcW w:w="1300" w:type="dxa"/>
            <w:hideMark/>
          </w:tcPr>
          <w:p w14:paraId="4C02A845" w14:textId="77777777" w:rsidR="00E775D8" w:rsidRPr="00CF491F" w:rsidRDefault="00E775D8" w:rsidP="00F56A7A">
            <w:pPr>
              <w:pStyle w:val="TB"/>
              <w:rPr>
                <w:lang w:eastAsia="en-GB"/>
              </w:rPr>
            </w:pPr>
            <w:r w:rsidRPr="00CF491F">
              <w:rPr>
                <w:lang w:eastAsia="en-GB"/>
              </w:rPr>
              <w:t>100</w:t>
            </w:r>
          </w:p>
        </w:tc>
        <w:tc>
          <w:tcPr>
            <w:tcW w:w="1300" w:type="dxa"/>
            <w:hideMark/>
          </w:tcPr>
          <w:p w14:paraId="1CFE32EA" w14:textId="77777777" w:rsidR="00E775D8" w:rsidRPr="00CF491F" w:rsidRDefault="00E775D8" w:rsidP="00F56A7A">
            <w:pPr>
              <w:pStyle w:val="TB"/>
              <w:rPr>
                <w:lang w:eastAsia="en-GB"/>
              </w:rPr>
            </w:pPr>
            <w:r w:rsidRPr="00CF491F">
              <w:rPr>
                <w:lang w:eastAsia="en-GB"/>
              </w:rPr>
              <w:t>9978</w:t>
            </w:r>
          </w:p>
        </w:tc>
        <w:tc>
          <w:tcPr>
            <w:tcW w:w="1300" w:type="dxa"/>
            <w:hideMark/>
          </w:tcPr>
          <w:p w14:paraId="5EF3F84C" w14:textId="77777777" w:rsidR="00E775D8" w:rsidRPr="00CF491F" w:rsidRDefault="00E775D8" w:rsidP="00F56A7A">
            <w:pPr>
              <w:pStyle w:val="TB"/>
              <w:rPr>
                <w:lang w:eastAsia="en-GB"/>
              </w:rPr>
            </w:pPr>
          </w:p>
        </w:tc>
        <w:tc>
          <w:tcPr>
            <w:tcW w:w="1300" w:type="dxa"/>
            <w:hideMark/>
          </w:tcPr>
          <w:p w14:paraId="50896BC7" w14:textId="77777777" w:rsidR="00E775D8" w:rsidRPr="00CF491F" w:rsidRDefault="00E775D8" w:rsidP="00F56A7A">
            <w:pPr>
              <w:pStyle w:val="TB"/>
              <w:rPr>
                <w:sz w:val="20"/>
                <w:lang w:eastAsia="en-GB"/>
              </w:rPr>
            </w:pPr>
          </w:p>
        </w:tc>
      </w:tr>
      <w:tr w:rsidR="00E775D8" w:rsidRPr="00CF491F" w14:paraId="26F65B81" w14:textId="77777777" w:rsidTr="00165A6F">
        <w:trPr>
          <w:trHeight w:val="320"/>
        </w:trPr>
        <w:tc>
          <w:tcPr>
            <w:tcW w:w="1300" w:type="dxa"/>
            <w:hideMark/>
          </w:tcPr>
          <w:p w14:paraId="5382CE95" w14:textId="77777777" w:rsidR="00E775D8" w:rsidRPr="00CF491F" w:rsidRDefault="00E775D8" w:rsidP="00F56A7A">
            <w:pPr>
              <w:pStyle w:val="TB"/>
              <w:rPr>
                <w:lang w:eastAsia="en-GB"/>
              </w:rPr>
            </w:pPr>
            <w:r w:rsidRPr="00CF491F">
              <w:rPr>
                <w:lang w:eastAsia="en-GB"/>
              </w:rPr>
              <w:t>SMD</w:t>
            </w:r>
          </w:p>
        </w:tc>
        <w:tc>
          <w:tcPr>
            <w:tcW w:w="1300" w:type="dxa"/>
            <w:hideMark/>
          </w:tcPr>
          <w:p w14:paraId="5C3C1B45" w14:textId="77777777" w:rsidR="00E775D8" w:rsidRPr="00CF491F" w:rsidRDefault="00E775D8" w:rsidP="00F56A7A">
            <w:pPr>
              <w:pStyle w:val="TB"/>
              <w:rPr>
                <w:lang w:eastAsia="en-GB"/>
              </w:rPr>
            </w:pPr>
            <w:r w:rsidRPr="00CF491F">
              <w:rPr>
                <w:lang w:eastAsia="en-GB"/>
              </w:rPr>
              <w:t>39.3</w:t>
            </w:r>
          </w:p>
        </w:tc>
        <w:tc>
          <w:tcPr>
            <w:tcW w:w="1300" w:type="dxa"/>
            <w:hideMark/>
          </w:tcPr>
          <w:p w14:paraId="08EF0A8D" w14:textId="77777777" w:rsidR="00E775D8" w:rsidRPr="00CF491F" w:rsidRDefault="00E775D8" w:rsidP="00F56A7A">
            <w:pPr>
              <w:pStyle w:val="TB"/>
              <w:rPr>
                <w:lang w:eastAsia="en-GB"/>
              </w:rPr>
            </w:pPr>
            <w:r w:rsidRPr="00CF491F">
              <w:rPr>
                <w:lang w:eastAsia="en-GB"/>
              </w:rPr>
              <w:t>60.7</w:t>
            </w:r>
          </w:p>
        </w:tc>
        <w:tc>
          <w:tcPr>
            <w:tcW w:w="1300" w:type="dxa"/>
            <w:hideMark/>
          </w:tcPr>
          <w:p w14:paraId="55746696" w14:textId="77777777" w:rsidR="00E775D8" w:rsidRPr="00CF491F" w:rsidRDefault="00E775D8" w:rsidP="00F56A7A">
            <w:pPr>
              <w:pStyle w:val="TB"/>
              <w:rPr>
                <w:lang w:eastAsia="en-GB"/>
              </w:rPr>
            </w:pPr>
            <w:r w:rsidRPr="00CF491F">
              <w:rPr>
                <w:lang w:eastAsia="en-GB"/>
              </w:rPr>
              <w:t>100</w:t>
            </w:r>
          </w:p>
        </w:tc>
        <w:tc>
          <w:tcPr>
            <w:tcW w:w="1300" w:type="dxa"/>
            <w:hideMark/>
          </w:tcPr>
          <w:p w14:paraId="6D907E80" w14:textId="77777777" w:rsidR="00E775D8" w:rsidRPr="00CF491F" w:rsidRDefault="00E775D8" w:rsidP="00F56A7A">
            <w:pPr>
              <w:pStyle w:val="TB"/>
              <w:rPr>
                <w:lang w:eastAsia="en-GB"/>
              </w:rPr>
            </w:pPr>
            <w:r w:rsidRPr="00CF491F">
              <w:rPr>
                <w:lang w:eastAsia="en-GB"/>
              </w:rPr>
              <w:t>9978</w:t>
            </w:r>
          </w:p>
        </w:tc>
        <w:tc>
          <w:tcPr>
            <w:tcW w:w="1300" w:type="dxa"/>
            <w:hideMark/>
          </w:tcPr>
          <w:p w14:paraId="5B51F7EC" w14:textId="77777777" w:rsidR="00E775D8" w:rsidRPr="00CF491F" w:rsidRDefault="00E775D8" w:rsidP="00F56A7A">
            <w:pPr>
              <w:pStyle w:val="TB"/>
              <w:rPr>
                <w:lang w:eastAsia="en-GB"/>
              </w:rPr>
            </w:pPr>
          </w:p>
        </w:tc>
        <w:tc>
          <w:tcPr>
            <w:tcW w:w="1300" w:type="dxa"/>
            <w:hideMark/>
          </w:tcPr>
          <w:p w14:paraId="72A10980" w14:textId="77777777" w:rsidR="00E775D8" w:rsidRPr="00CF491F" w:rsidRDefault="00E775D8" w:rsidP="00F56A7A">
            <w:pPr>
              <w:pStyle w:val="TB"/>
              <w:rPr>
                <w:sz w:val="20"/>
                <w:lang w:eastAsia="en-GB"/>
              </w:rPr>
            </w:pPr>
          </w:p>
        </w:tc>
      </w:tr>
      <w:tr w:rsidR="00E775D8" w:rsidRPr="00CF491F" w14:paraId="1750C1C5" w14:textId="77777777" w:rsidTr="00165A6F">
        <w:trPr>
          <w:trHeight w:val="320"/>
        </w:trPr>
        <w:tc>
          <w:tcPr>
            <w:tcW w:w="1300" w:type="dxa"/>
            <w:hideMark/>
          </w:tcPr>
          <w:p w14:paraId="54211BD5" w14:textId="77777777" w:rsidR="00E775D8" w:rsidRPr="00CF491F" w:rsidRDefault="00E775D8" w:rsidP="00F56A7A">
            <w:pPr>
              <w:pStyle w:val="TB"/>
              <w:rPr>
                <w:lang w:eastAsia="en-GB"/>
              </w:rPr>
            </w:pPr>
            <w:r w:rsidRPr="00CF491F">
              <w:rPr>
                <w:lang w:eastAsia="en-GB"/>
              </w:rPr>
              <w:t>PAN</w:t>
            </w:r>
          </w:p>
        </w:tc>
        <w:tc>
          <w:tcPr>
            <w:tcW w:w="1300" w:type="dxa"/>
            <w:hideMark/>
          </w:tcPr>
          <w:p w14:paraId="1535AE85" w14:textId="77777777" w:rsidR="00E775D8" w:rsidRPr="00CF491F" w:rsidRDefault="00E775D8" w:rsidP="00F56A7A">
            <w:pPr>
              <w:pStyle w:val="TB"/>
              <w:rPr>
                <w:lang w:eastAsia="en-GB"/>
              </w:rPr>
            </w:pPr>
            <w:r w:rsidRPr="00CF491F">
              <w:rPr>
                <w:lang w:eastAsia="en-GB"/>
              </w:rPr>
              <w:t>73.4</w:t>
            </w:r>
          </w:p>
        </w:tc>
        <w:tc>
          <w:tcPr>
            <w:tcW w:w="1300" w:type="dxa"/>
            <w:hideMark/>
          </w:tcPr>
          <w:p w14:paraId="4774EC9F" w14:textId="77777777" w:rsidR="00E775D8" w:rsidRPr="00CF491F" w:rsidRDefault="00E775D8" w:rsidP="00F56A7A">
            <w:pPr>
              <w:pStyle w:val="TB"/>
              <w:rPr>
                <w:lang w:eastAsia="en-GB"/>
              </w:rPr>
            </w:pPr>
            <w:r w:rsidRPr="00CF491F">
              <w:rPr>
                <w:lang w:eastAsia="en-GB"/>
              </w:rPr>
              <w:t>26.6</w:t>
            </w:r>
          </w:p>
        </w:tc>
        <w:tc>
          <w:tcPr>
            <w:tcW w:w="1300" w:type="dxa"/>
            <w:hideMark/>
          </w:tcPr>
          <w:p w14:paraId="6BA67477" w14:textId="77777777" w:rsidR="00E775D8" w:rsidRPr="00CF491F" w:rsidRDefault="00E775D8" w:rsidP="00F56A7A">
            <w:pPr>
              <w:pStyle w:val="TB"/>
              <w:rPr>
                <w:lang w:eastAsia="en-GB"/>
              </w:rPr>
            </w:pPr>
            <w:r w:rsidRPr="00CF491F">
              <w:rPr>
                <w:lang w:eastAsia="en-GB"/>
              </w:rPr>
              <w:t>100</w:t>
            </w:r>
          </w:p>
        </w:tc>
        <w:tc>
          <w:tcPr>
            <w:tcW w:w="1300" w:type="dxa"/>
            <w:hideMark/>
          </w:tcPr>
          <w:p w14:paraId="6BCED7DD" w14:textId="77777777" w:rsidR="00E775D8" w:rsidRPr="00CF491F" w:rsidRDefault="00E775D8" w:rsidP="00F56A7A">
            <w:pPr>
              <w:pStyle w:val="TB"/>
              <w:rPr>
                <w:lang w:eastAsia="en-GB"/>
              </w:rPr>
            </w:pPr>
            <w:r w:rsidRPr="00CF491F">
              <w:rPr>
                <w:lang w:eastAsia="en-GB"/>
              </w:rPr>
              <w:t>9978</w:t>
            </w:r>
          </w:p>
        </w:tc>
        <w:tc>
          <w:tcPr>
            <w:tcW w:w="1300" w:type="dxa"/>
            <w:hideMark/>
          </w:tcPr>
          <w:p w14:paraId="793C2301" w14:textId="77777777" w:rsidR="00E775D8" w:rsidRPr="00CF491F" w:rsidRDefault="00E775D8" w:rsidP="00F56A7A">
            <w:pPr>
              <w:pStyle w:val="TB"/>
              <w:rPr>
                <w:lang w:eastAsia="en-GB"/>
              </w:rPr>
            </w:pPr>
          </w:p>
        </w:tc>
        <w:tc>
          <w:tcPr>
            <w:tcW w:w="1300" w:type="dxa"/>
            <w:hideMark/>
          </w:tcPr>
          <w:p w14:paraId="1317E8F5" w14:textId="77777777" w:rsidR="00E775D8" w:rsidRPr="00CF491F" w:rsidRDefault="00E775D8" w:rsidP="00F56A7A">
            <w:pPr>
              <w:pStyle w:val="TB"/>
              <w:rPr>
                <w:sz w:val="20"/>
                <w:lang w:eastAsia="en-GB"/>
              </w:rPr>
            </w:pPr>
          </w:p>
        </w:tc>
      </w:tr>
      <w:tr w:rsidR="00E775D8" w:rsidRPr="00CF491F" w14:paraId="0A2FCA69" w14:textId="77777777" w:rsidTr="00165A6F">
        <w:trPr>
          <w:trHeight w:val="320"/>
        </w:trPr>
        <w:tc>
          <w:tcPr>
            <w:tcW w:w="1300" w:type="dxa"/>
            <w:hideMark/>
          </w:tcPr>
          <w:p w14:paraId="10264FFA" w14:textId="77777777" w:rsidR="00E775D8" w:rsidRPr="00CF491F" w:rsidRDefault="00E775D8" w:rsidP="00F56A7A">
            <w:pPr>
              <w:pStyle w:val="TB"/>
              <w:rPr>
                <w:lang w:eastAsia="en-GB"/>
              </w:rPr>
            </w:pPr>
            <w:r w:rsidRPr="00CF491F">
              <w:rPr>
                <w:lang w:eastAsia="en-GB"/>
              </w:rPr>
              <w:t>PRI</w:t>
            </w:r>
          </w:p>
        </w:tc>
        <w:tc>
          <w:tcPr>
            <w:tcW w:w="1300" w:type="dxa"/>
            <w:hideMark/>
          </w:tcPr>
          <w:p w14:paraId="28D6E025" w14:textId="77777777" w:rsidR="00E775D8" w:rsidRPr="00CF491F" w:rsidRDefault="00E775D8" w:rsidP="00F56A7A">
            <w:pPr>
              <w:pStyle w:val="TB"/>
              <w:rPr>
                <w:lang w:eastAsia="en-GB"/>
              </w:rPr>
            </w:pPr>
            <w:r w:rsidRPr="00CF491F">
              <w:rPr>
                <w:lang w:eastAsia="en-GB"/>
              </w:rPr>
              <w:t>73.7</w:t>
            </w:r>
          </w:p>
        </w:tc>
        <w:tc>
          <w:tcPr>
            <w:tcW w:w="1300" w:type="dxa"/>
            <w:hideMark/>
          </w:tcPr>
          <w:p w14:paraId="5661B95E" w14:textId="77777777" w:rsidR="00E775D8" w:rsidRPr="00CF491F" w:rsidRDefault="00E775D8" w:rsidP="00F56A7A">
            <w:pPr>
              <w:pStyle w:val="TB"/>
              <w:rPr>
                <w:lang w:eastAsia="en-GB"/>
              </w:rPr>
            </w:pPr>
            <w:r w:rsidRPr="00CF491F">
              <w:rPr>
                <w:lang w:eastAsia="en-GB"/>
              </w:rPr>
              <w:t>26.3</w:t>
            </w:r>
          </w:p>
        </w:tc>
        <w:tc>
          <w:tcPr>
            <w:tcW w:w="1300" w:type="dxa"/>
            <w:hideMark/>
          </w:tcPr>
          <w:p w14:paraId="7E112163" w14:textId="77777777" w:rsidR="00E775D8" w:rsidRPr="00CF491F" w:rsidRDefault="00E775D8" w:rsidP="00F56A7A">
            <w:pPr>
              <w:pStyle w:val="TB"/>
              <w:rPr>
                <w:lang w:eastAsia="en-GB"/>
              </w:rPr>
            </w:pPr>
            <w:r w:rsidRPr="00CF491F">
              <w:rPr>
                <w:lang w:eastAsia="en-GB"/>
              </w:rPr>
              <w:t>100</w:t>
            </w:r>
          </w:p>
        </w:tc>
        <w:tc>
          <w:tcPr>
            <w:tcW w:w="1300" w:type="dxa"/>
            <w:hideMark/>
          </w:tcPr>
          <w:p w14:paraId="723AD5C9" w14:textId="77777777" w:rsidR="00E775D8" w:rsidRPr="00CF491F" w:rsidRDefault="00E775D8" w:rsidP="00F56A7A">
            <w:pPr>
              <w:pStyle w:val="TB"/>
              <w:rPr>
                <w:lang w:eastAsia="en-GB"/>
              </w:rPr>
            </w:pPr>
            <w:r w:rsidRPr="00CF491F">
              <w:rPr>
                <w:lang w:eastAsia="en-GB"/>
              </w:rPr>
              <w:t>9978</w:t>
            </w:r>
          </w:p>
        </w:tc>
        <w:tc>
          <w:tcPr>
            <w:tcW w:w="1300" w:type="dxa"/>
            <w:hideMark/>
          </w:tcPr>
          <w:p w14:paraId="562885C4" w14:textId="77777777" w:rsidR="00E775D8" w:rsidRPr="00CF491F" w:rsidRDefault="00E775D8" w:rsidP="00F56A7A">
            <w:pPr>
              <w:pStyle w:val="TB"/>
              <w:rPr>
                <w:lang w:eastAsia="en-GB"/>
              </w:rPr>
            </w:pPr>
          </w:p>
        </w:tc>
        <w:tc>
          <w:tcPr>
            <w:tcW w:w="1300" w:type="dxa"/>
            <w:hideMark/>
          </w:tcPr>
          <w:p w14:paraId="6BA092E2" w14:textId="77777777" w:rsidR="00E775D8" w:rsidRPr="00CF491F" w:rsidRDefault="00E775D8" w:rsidP="00F56A7A">
            <w:pPr>
              <w:pStyle w:val="TB"/>
              <w:rPr>
                <w:sz w:val="20"/>
                <w:lang w:eastAsia="en-GB"/>
              </w:rPr>
            </w:pPr>
          </w:p>
        </w:tc>
      </w:tr>
      <w:tr w:rsidR="00E775D8" w:rsidRPr="00CF491F" w14:paraId="7E818424" w14:textId="77777777" w:rsidTr="00165A6F">
        <w:trPr>
          <w:trHeight w:val="320"/>
        </w:trPr>
        <w:tc>
          <w:tcPr>
            <w:tcW w:w="1300" w:type="dxa"/>
            <w:hideMark/>
          </w:tcPr>
          <w:p w14:paraId="6674DD9B" w14:textId="77777777" w:rsidR="00E775D8" w:rsidRPr="00CF491F" w:rsidRDefault="00E775D8" w:rsidP="00F56A7A">
            <w:pPr>
              <w:pStyle w:val="TB"/>
              <w:rPr>
                <w:lang w:eastAsia="en-GB"/>
              </w:rPr>
            </w:pPr>
            <w:r w:rsidRPr="00CF491F">
              <w:rPr>
                <w:lang w:eastAsia="en-GB"/>
              </w:rPr>
              <w:lastRenderedPageBreak/>
              <w:t>Left</w:t>
            </w:r>
          </w:p>
        </w:tc>
        <w:tc>
          <w:tcPr>
            <w:tcW w:w="1300" w:type="dxa"/>
            <w:hideMark/>
          </w:tcPr>
          <w:p w14:paraId="2C667DBE" w14:textId="77777777" w:rsidR="00E775D8" w:rsidRPr="00CF491F" w:rsidRDefault="00E775D8" w:rsidP="00F56A7A">
            <w:pPr>
              <w:pStyle w:val="TB"/>
              <w:rPr>
                <w:lang w:eastAsia="en-GB"/>
              </w:rPr>
            </w:pPr>
            <w:r w:rsidRPr="00CF491F">
              <w:rPr>
                <w:lang w:eastAsia="en-GB"/>
              </w:rPr>
              <w:t>68.9</w:t>
            </w:r>
          </w:p>
        </w:tc>
        <w:tc>
          <w:tcPr>
            <w:tcW w:w="1300" w:type="dxa"/>
            <w:hideMark/>
          </w:tcPr>
          <w:p w14:paraId="72F2B438" w14:textId="77777777" w:rsidR="00E775D8" w:rsidRPr="00CF491F" w:rsidRDefault="00E775D8" w:rsidP="00F56A7A">
            <w:pPr>
              <w:pStyle w:val="TB"/>
              <w:rPr>
                <w:lang w:eastAsia="en-GB"/>
              </w:rPr>
            </w:pPr>
            <w:r w:rsidRPr="00CF491F">
              <w:rPr>
                <w:lang w:eastAsia="en-GB"/>
              </w:rPr>
              <w:t>31.1</w:t>
            </w:r>
          </w:p>
        </w:tc>
        <w:tc>
          <w:tcPr>
            <w:tcW w:w="1300" w:type="dxa"/>
            <w:hideMark/>
          </w:tcPr>
          <w:p w14:paraId="63F8AC25" w14:textId="77777777" w:rsidR="00E775D8" w:rsidRPr="00CF491F" w:rsidRDefault="00E775D8" w:rsidP="00F56A7A">
            <w:pPr>
              <w:pStyle w:val="TB"/>
              <w:rPr>
                <w:lang w:eastAsia="en-GB"/>
              </w:rPr>
            </w:pPr>
            <w:r w:rsidRPr="00CF491F">
              <w:rPr>
                <w:lang w:eastAsia="en-GB"/>
              </w:rPr>
              <w:t>100</w:t>
            </w:r>
          </w:p>
        </w:tc>
        <w:tc>
          <w:tcPr>
            <w:tcW w:w="1300" w:type="dxa"/>
            <w:hideMark/>
          </w:tcPr>
          <w:p w14:paraId="55F1058B" w14:textId="77777777" w:rsidR="00E775D8" w:rsidRPr="00CF491F" w:rsidRDefault="00E775D8" w:rsidP="00F56A7A">
            <w:pPr>
              <w:pStyle w:val="TB"/>
              <w:rPr>
                <w:lang w:eastAsia="en-GB"/>
              </w:rPr>
            </w:pPr>
            <w:r w:rsidRPr="00CF491F">
              <w:rPr>
                <w:lang w:eastAsia="en-GB"/>
              </w:rPr>
              <w:t>9978</w:t>
            </w:r>
          </w:p>
        </w:tc>
        <w:tc>
          <w:tcPr>
            <w:tcW w:w="1300" w:type="dxa"/>
            <w:hideMark/>
          </w:tcPr>
          <w:p w14:paraId="1A6E9A3D" w14:textId="77777777" w:rsidR="00E775D8" w:rsidRPr="00CF491F" w:rsidRDefault="00E775D8" w:rsidP="00F56A7A">
            <w:pPr>
              <w:pStyle w:val="TB"/>
              <w:rPr>
                <w:lang w:eastAsia="en-GB"/>
              </w:rPr>
            </w:pPr>
          </w:p>
        </w:tc>
        <w:tc>
          <w:tcPr>
            <w:tcW w:w="1300" w:type="dxa"/>
            <w:hideMark/>
          </w:tcPr>
          <w:p w14:paraId="201FC97D" w14:textId="77777777" w:rsidR="00E775D8" w:rsidRPr="00CF491F" w:rsidRDefault="00E775D8" w:rsidP="00F56A7A">
            <w:pPr>
              <w:pStyle w:val="TB"/>
              <w:rPr>
                <w:sz w:val="20"/>
                <w:lang w:eastAsia="en-GB"/>
              </w:rPr>
            </w:pPr>
          </w:p>
        </w:tc>
      </w:tr>
      <w:tr w:rsidR="00E775D8" w:rsidRPr="00CF491F" w14:paraId="1FFAB879" w14:textId="77777777" w:rsidTr="00165A6F">
        <w:trPr>
          <w:trHeight w:val="320"/>
        </w:trPr>
        <w:tc>
          <w:tcPr>
            <w:tcW w:w="1300" w:type="dxa"/>
            <w:hideMark/>
          </w:tcPr>
          <w:p w14:paraId="49B76113" w14:textId="77777777" w:rsidR="00E775D8" w:rsidRPr="00CF491F" w:rsidRDefault="00E775D8" w:rsidP="00F56A7A">
            <w:pPr>
              <w:pStyle w:val="TB"/>
              <w:rPr>
                <w:lang w:eastAsia="en-GB"/>
              </w:rPr>
            </w:pPr>
            <w:r w:rsidRPr="00CF491F">
              <w:rPr>
                <w:lang w:eastAsia="en-GB"/>
              </w:rPr>
              <w:t>Suplente</w:t>
            </w:r>
          </w:p>
        </w:tc>
        <w:tc>
          <w:tcPr>
            <w:tcW w:w="1300" w:type="dxa"/>
            <w:hideMark/>
          </w:tcPr>
          <w:p w14:paraId="1B13E375" w14:textId="77777777" w:rsidR="00E775D8" w:rsidRPr="00CF491F" w:rsidRDefault="00E775D8" w:rsidP="00F56A7A">
            <w:pPr>
              <w:pStyle w:val="TB"/>
              <w:rPr>
                <w:lang w:eastAsia="en-GB"/>
              </w:rPr>
            </w:pPr>
            <w:r w:rsidRPr="00CF491F">
              <w:rPr>
                <w:lang w:eastAsia="en-GB"/>
              </w:rPr>
              <w:t>94.1</w:t>
            </w:r>
          </w:p>
        </w:tc>
        <w:tc>
          <w:tcPr>
            <w:tcW w:w="1300" w:type="dxa"/>
            <w:hideMark/>
          </w:tcPr>
          <w:p w14:paraId="6509B2E7" w14:textId="77777777" w:rsidR="00E775D8" w:rsidRPr="00CF491F" w:rsidRDefault="00E775D8" w:rsidP="00F56A7A">
            <w:pPr>
              <w:pStyle w:val="TB"/>
              <w:rPr>
                <w:lang w:eastAsia="en-GB"/>
              </w:rPr>
            </w:pPr>
            <w:r w:rsidRPr="00CF491F">
              <w:rPr>
                <w:lang w:eastAsia="en-GB"/>
              </w:rPr>
              <w:t>5.9</w:t>
            </w:r>
          </w:p>
        </w:tc>
        <w:tc>
          <w:tcPr>
            <w:tcW w:w="1300" w:type="dxa"/>
            <w:hideMark/>
          </w:tcPr>
          <w:p w14:paraId="402138FC" w14:textId="77777777" w:rsidR="00E775D8" w:rsidRPr="00CF491F" w:rsidRDefault="00E775D8" w:rsidP="00F56A7A">
            <w:pPr>
              <w:pStyle w:val="TB"/>
              <w:rPr>
                <w:lang w:eastAsia="en-GB"/>
              </w:rPr>
            </w:pPr>
            <w:r w:rsidRPr="00CF491F">
              <w:rPr>
                <w:lang w:eastAsia="en-GB"/>
              </w:rPr>
              <w:t>100</w:t>
            </w:r>
          </w:p>
        </w:tc>
        <w:tc>
          <w:tcPr>
            <w:tcW w:w="1300" w:type="dxa"/>
            <w:hideMark/>
          </w:tcPr>
          <w:p w14:paraId="5593F90E" w14:textId="77777777" w:rsidR="00E775D8" w:rsidRPr="00CF491F" w:rsidRDefault="00E775D8" w:rsidP="00F56A7A">
            <w:pPr>
              <w:pStyle w:val="TB"/>
              <w:rPr>
                <w:lang w:eastAsia="en-GB"/>
              </w:rPr>
            </w:pPr>
            <w:r w:rsidRPr="00CF491F">
              <w:rPr>
                <w:lang w:eastAsia="en-GB"/>
              </w:rPr>
              <w:t>9978</w:t>
            </w:r>
          </w:p>
        </w:tc>
        <w:tc>
          <w:tcPr>
            <w:tcW w:w="1300" w:type="dxa"/>
            <w:hideMark/>
          </w:tcPr>
          <w:p w14:paraId="28C6824D" w14:textId="77777777" w:rsidR="00E775D8" w:rsidRPr="00CF491F" w:rsidRDefault="00E775D8" w:rsidP="00F56A7A">
            <w:pPr>
              <w:pStyle w:val="TB"/>
              <w:rPr>
                <w:lang w:eastAsia="en-GB"/>
              </w:rPr>
            </w:pPr>
          </w:p>
        </w:tc>
        <w:tc>
          <w:tcPr>
            <w:tcW w:w="1300" w:type="dxa"/>
            <w:hideMark/>
          </w:tcPr>
          <w:p w14:paraId="6281933F" w14:textId="77777777" w:rsidR="00E775D8" w:rsidRPr="00CF491F" w:rsidRDefault="00E775D8" w:rsidP="00F56A7A">
            <w:pPr>
              <w:pStyle w:val="TB"/>
              <w:rPr>
                <w:sz w:val="20"/>
                <w:lang w:eastAsia="en-GB"/>
              </w:rPr>
            </w:pPr>
          </w:p>
        </w:tc>
      </w:tr>
      <w:tr w:rsidR="00E775D8" w:rsidRPr="00CF491F" w14:paraId="27ABD0E0" w14:textId="77777777" w:rsidTr="00165A6F">
        <w:trPr>
          <w:trHeight w:val="320"/>
        </w:trPr>
        <w:tc>
          <w:tcPr>
            <w:tcW w:w="1300" w:type="dxa"/>
            <w:hideMark/>
          </w:tcPr>
          <w:p w14:paraId="7083B29A" w14:textId="77777777" w:rsidR="00E775D8" w:rsidRPr="00CF491F" w:rsidRDefault="00E775D8" w:rsidP="00F56A7A">
            <w:pPr>
              <w:pStyle w:val="TB"/>
              <w:rPr>
                <w:lang w:eastAsia="en-GB"/>
              </w:rPr>
            </w:pPr>
            <w:r w:rsidRPr="00CF491F">
              <w:rPr>
                <w:lang w:eastAsia="en-GB"/>
              </w:rPr>
              <w:t>Extraord</w:t>
            </w:r>
          </w:p>
        </w:tc>
        <w:tc>
          <w:tcPr>
            <w:tcW w:w="1300" w:type="dxa"/>
            <w:hideMark/>
          </w:tcPr>
          <w:p w14:paraId="0767A414" w14:textId="77777777" w:rsidR="00E775D8" w:rsidRPr="00CF491F" w:rsidRDefault="00E775D8" w:rsidP="00F56A7A">
            <w:pPr>
              <w:pStyle w:val="TB"/>
              <w:rPr>
                <w:lang w:eastAsia="en-GB"/>
              </w:rPr>
            </w:pPr>
            <w:r w:rsidRPr="00CF491F">
              <w:rPr>
                <w:lang w:eastAsia="en-GB"/>
              </w:rPr>
              <w:t>80.4</w:t>
            </w:r>
          </w:p>
        </w:tc>
        <w:tc>
          <w:tcPr>
            <w:tcW w:w="1300" w:type="dxa"/>
            <w:hideMark/>
          </w:tcPr>
          <w:p w14:paraId="2E0E368F" w14:textId="77777777" w:rsidR="00E775D8" w:rsidRPr="00CF491F" w:rsidRDefault="00E775D8" w:rsidP="00F56A7A">
            <w:pPr>
              <w:pStyle w:val="TB"/>
              <w:rPr>
                <w:lang w:eastAsia="en-GB"/>
              </w:rPr>
            </w:pPr>
            <w:r w:rsidRPr="00CF491F">
              <w:rPr>
                <w:lang w:eastAsia="en-GB"/>
              </w:rPr>
              <w:t>19.6</w:t>
            </w:r>
          </w:p>
        </w:tc>
        <w:tc>
          <w:tcPr>
            <w:tcW w:w="1300" w:type="dxa"/>
            <w:hideMark/>
          </w:tcPr>
          <w:p w14:paraId="724FD4A0" w14:textId="77777777" w:rsidR="00E775D8" w:rsidRPr="00CF491F" w:rsidRDefault="00E775D8" w:rsidP="00F56A7A">
            <w:pPr>
              <w:pStyle w:val="TB"/>
              <w:rPr>
                <w:lang w:eastAsia="en-GB"/>
              </w:rPr>
            </w:pPr>
            <w:r w:rsidRPr="00CF491F">
              <w:rPr>
                <w:lang w:eastAsia="en-GB"/>
              </w:rPr>
              <w:t>100</w:t>
            </w:r>
          </w:p>
        </w:tc>
        <w:tc>
          <w:tcPr>
            <w:tcW w:w="1300" w:type="dxa"/>
            <w:hideMark/>
          </w:tcPr>
          <w:p w14:paraId="7B9D05AB" w14:textId="77777777" w:rsidR="00E775D8" w:rsidRPr="00CF491F" w:rsidRDefault="00E775D8" w:rsidP="00F56A7A">
            <w:pPr>
              <w:pStyle w:val="TB"/>
              <w:rPr>
                <w:lang w:eastAsia="en-GB"/>
              </w:rPr>
            </w:pPr>
            <w:r w:rsidRPr="00CF491F">
              <w:rPr>
                <w:lang w:eastAsia="en-GB"/>
              </w:rPr>
              <w:t>9978</w:t>
            </w:r>
          </w:p>
        </w:tc>
        <w:tc>
          <w:tcPr>
            <w:tcW w:w="1300" w:type="dxa"/>
            <w:hideMark/>
          </w:tcPr>
          <w:p w14:paraId="51EF6196" w14:textId="77777777" w:rsidR="00E775D8" w:rsidRPr="00CF491F" w:rsidRDefault="00E775D8" w:rsidP="00F56A7A">
            <w:pPr>
              <w:pStyle w:val="TB"/>
              <w:rPr>
                <w:lang w:eastAsia="en-GB"/>
              </w:rPr>
            </w:pPr>
          </w:p>
        </w:tc>
        <w:tc>
          <w:tcPr>
            <w:tcW w:w="1300" w:type="dxa"/>
            <w:hideMark/>
          </w:tcPr>
          <w:p w14:paraId="677FAA0E" w14:textId="77777777" w:rsidR="00E775D8" w:rsidRPr="00CF491F" w:rsidRDefault="00E775D8" w:rsidP="00F56A7A">
            <w:pPr>
              <w:pStyle w:val="TB"/>
              <w:rPr>
                <w:sz w:val="20"/>
                <w:lang w:eastAsia="en-GB"/>
              </w:rPr>
            </w:pPr>
          </w:p>
        </w:tc>
      </w:tr>
      <w:tr w:rsidR="00E775D8" w:rsidRPr="00CF491F" w14:paraId="5A6F5810" w14:textId="77777777" w:rsidTr="00165A6F">
        <w:trPr>
          <w:trHeight w:val="320"/>
        </w:trPr>
        <w:tc>
          <w:tcPr>
            <w:tcW w:w="1300" w:type="dxa"/>
            <w:hideMark/>
          </w:tcPr>
          <w:p w14:paraId="0578E989" w14:textId="77777777" w:rsidR="00E775D8" w:rsidRPr="00CF491F" w:rsidRDefault="00E775D8" w:rsidP="00F56A7A">
            <w:pPr>
              <w:pStyle w:val="TB"/>
              <w:rPr>
                <w:lang w:eastAsia="en-GB"/>
              </w:rPr>
            </w:pPr>
            <w:r w:rsidRPr="00CF491F">
              <w:rPr>
                <w:lang w:eastAsia="en-GB"/>
              </w:rPr>
              <w:t>Female</w:t>
            </w:r>
          </w:p>
        </w:tc>
        <w:tc>
          <w:tcPr>
            <w:tcW w:w="1300" w:type="dxa"/>
            <w:hideMark/>
          </w:tcPr>
          <w:p w14:paraId="0AA3DD2D" w14:textId="77777777" w:rsidR="00E775D8" w:rsidRPr="00CF491F" w:rsidRDefault="00E775D8" w:rsidP="00F56A7A">
            <w:pPr>
              <w:pStyle w:val="TB"/>
              <w:rPr>
                <w:lang w:eastAsia="en-GB"/>
              </w:rPr>
            </w:pPr>
            <w:r w:rsidRPr="00CF491F">
              <w:rPr>
                <w:lang w:eastAsia="en-GB"/>
              </w:rPr>
              <w:t>63.7</w:t>
            </w:r>
          </w:p>
        </w:tc>
        <w:tc>
          <w:tcPr>
            <w:tcW w:w="1300" w:type="dxa"/>
            <w:hideMark/>
          </w:tcPr>
          <w:p w14:paraId="4B68C7DC" w14:textId="77777777" w:rsidR="00E775D8" w:rsidRPr="00CF491F" w:rsidRDefault="00E775D8" w:rsidP="00F56A7A">
            <w:pPr>
              <w:pStyle w:val="TB"/>
              <w:rPr>
                <w:lang w:eastAsia="en-GB"/>
              </w:rPr>
            </w:pPr>
            <w:r w:rsidRPr="00CF491F">
              <w:rPr>
                <w:lang w:eastAsia="en-GB"/>
              </w:rPr>
              <w:t>36.3</w:t>
            </w:r>
          </w:p>
        </w:tc>
        <w:tc>
          <w:tcPr>
            <w:tcW w:w="1300" w:type="dxa"/>
            <w:hideMark/>
          </w:tcPr>
          <w:p w14:paraId="0DC82BD3" w14:textId="77777777" w:rsidR="00E775D8" w:rsidRPr="00CF491F" w:rsidRDefault="00E775D8" w:rsidP="00F56A7A">
            <w:pPr>
              <w:pStyle w:val="TB"/>
              <w:rPr>
                <w:lang w:eastAsia="en-GB"/>
              </w:rPr>
            </w:pPr>
            <w:r w:rsidRPr="00CF491F">
              <w:rPr>
                <w:lang w:eastAsia="en-GB"/>
              </w:rPr>
              <w:t>100</w:t>
            </w:r>
          </w:p>
        </w:tc>
        <w:tc>
          <w:tcPr>
            <w:tcW w:w="1300" w:type="dxa"/>
            <w:hideMark/>
          </w:tcPr>
          <w:p w14:paraId="5345FC84" w14:textId="77777777" w:rsidR="00E775D8" w:rsidRPr="00CF491F" w:rsidRDefault="00E775D8" w:rsidP="00F56A7A">
            <w:pPr>
              <w:pStyle w:val="TB"/>
              <w:rPr>
                <w:lang w:eastAsia="en-GB"/>
              </w:rPr>
            </w:pPr>
            <w:r w:rsidRPr="00CF491F">
              <w:rPr>
                <w:lang w:eastAsia="en-GB"/>
              </w:rPr>
              <w:t>9978</w:t>
            </w:r>
          </w:p>
        </w:tc>
        <w:tc>
          <w:tcPr>
            <w:tcW w:w="1300" w:type="dxa"/>
            <w:hideMark/>
          </w:tcPr>
          <w:p w14:paraId="3EF53D01" w14:textId="77777777" w:rsidR="00E775D8" w:rsidRPr="00CF491F" w:rsidRDefault="00E775D8" w:rsidP="00F56A7A">
            <w:pPr>
              <w:pStyle w:val="TB"/>
              <w:rPr>
                <w:lang w:eastAsia="en-GB"/>
              </w:rPr>
            </w:pPr>
          </w:p>
        </w:tc>
        <w:tc>
          <w:tcPr>
            <w:tcW w:w="1300" w:type="dxa"/>
            <w:hideMark/>
          </w:tcPr>
          <w:p w14:paraId="61321C2A" w14:textId="77777777" w:rsidR="00E775D8" w:rsidRPr="00CF491F" w:rsidRDefault="00E775D8" w:rsidP="00F56A7A">
            <w:pPr>
              <w:pStyle w:val="TB"/>
              <w:rPr>
                <w:sz w:val="20"/>
                <w:lang w:eastAsia="en-GB"/>
              </w:rPr>
            </w:pPr>
          </w:p>
        </w:tc>
      </w:tr>
      <w:tr w:rsidR="00E775D8" w:rsidRPr="00CF491F" w14:paraId="4CEA5858" w14:textId="77777777" w:rsidTr="00165A6F">
        <w:trPr>
          <w:trHeight w:val="320"/>
        </w:trPr>
        <w:tc>
          <w:tcPr>
            <w:tcW w:w="1300" w:type="dxa"/>
            <w:hideMark/>
          </w:tcPr>
          <w:p w14:paraId="7C9251B9" w14:textId="77777777" w:rsidR="00E775D8" w:rsidRPr="00CF491F" w:rsidRDefault="00E775D8" w:rsidP="00F56A7A">
            <w:pPr>
              <w:pStyle w:val="TB"/>
              <w:rPr>
                <w:lang w:eastAsia="en-GB"/>
              </w:rPr>
            </w:pPr>
            <w:r w:rsidRPr="00CF491F">
              <w:rPr>
                <w:lang w:eastAsia="en-GB"/>
              </w:rPr>
              <w:t>60th</w:t>
            </w:r>
          </w:p>
        </w:tc>
        <w:tc>
          <w:tcPr>
            <w:tcW w:w="1300" w:type="dxa"/>
            <w:hideMark/>
          </w:tcPr>
          <w:p w14:paraId="14562656" w14:textId="77777777" w:rsidR="00E775D8" w:rsidRPr="00CF491F" w:rsidRDefault="00E775D8" w:rsidP="00F56A7A">
            <w:pPr>
              <w:pStyle w:val="TB"/>
              <w:rPr>
                <w:lang w:eastAsia="en-GB"/>
              </w:rPr>
            </w:pPr>
            <w:r w:rsidRPr="00CF491F">
              <w:rPr>
                <w:lang w:eastAsia="en-GB"/>
              </w:rPr>
              <w:t>69.8</w:t>
            </w:r>
          </w:p>
        </w:tc>
        <w:tc>
          <w:tcPr>
            <w:tcW w:w="1300" w:type="dxa"/>
            <w:hideMark/>
          </w:tcPr>
          <w:p w14:paraId="48097BF2" w14:textId="77777777" w:rsidR="00E775D8" w:rsidRPr="00CF491F" w:rsidRDefault="00E775D8" w:rsidP="00F56A7A">
            <w:pPr>
              <w:pStyle w:val="TB"/>
              <w:rPr>
                <w:lang w:eastAsia="en-GB"/>
              </w:rPr>
            </w:pPr>
            <w:r w:rsidRPr="00CF491F">
              <w:rPr>
                <w:lang w:eastAsia="en-GB"/>
              </w:rPr>
              <w:t>30.2</w:t>
            </w:r>
          </w:p>
        </w:tc>
        <w:tc>
          <w:tcPr>
            <w:tcW w:w="1300" w:type="dxa"/>
            <w:hideMark/>
          </w:tcPr>
          <w:p w14:paraId="2EE4D06D" w14:textId="77777777" w:rsidR="00E775D8" w:rsidRPr="00CF491F" w:rsidRDefault="00E775D8" w:rsidP="00F56A7A">
            <w:pPr>
              <w:pStyle w:val="TB"/>
              <w:rPr>
                <w:lang w:eastAsia="en-GB"/>
              </w:rPr>
            </w:pPr>
            <w:r w:rsidRPr="00CF491F">
              <w:rPr>
                <w:lang w:eastAsia="en-GB"/>
              </w:rPr>
              <w:t>100</w:t>
            </w:r>
          </w:p>
        </w:tc>
        <w:tc>
          <w:tcPr>
            <w:tcW w:w="1300" w:type="dxa"/>
            <w:hideMark/>
          </w:tcPr>
          <w:p w14:paraId="1B1CB373" w14:textId="77777777" w:rsidR="00E775D8" w:rsidRPr="00CF491F" w:rsidRDefault="00E775D8" w:rsidP="00F56A7A">
            <w:pPr>
              <w:pStyle w:val="TB"/>
              <w:rPr>
                <w:lang w:eastAsia="en-GB"/>
              </w:rPr>
            </w:pPr>
            <w:r w:rsidRPr="00CF491F">
              <w:rPr>
                <w:lang w:eastAsia="en-GB"/>
              </w:rPr>
              <w:t>9978</w:t>
            </w:r>
          </w:p>
        </w:tc>
        <w:tc>
          <w:tcPr>
            <w:tcW w:w="1300" w:type="dxa"/>
            <w:hideMark/>
          </w:tcPr>
          <w:p w14:paraId="371D120D" w14:textId="77777777" w:rsidR="00E775D8" w:rsidRPr="00CF491F" w:rsidRDefault="00E775D8" w:rsidP="00F56A7A">
            <w:pPr>
              <w:pStyle w:val="TB"/>
              <w:rPr>
                <w:lang w:eastAsia="en-GB"/>
              </w:rPr>
            </w:pPr>
          </w:p>
        </w:tc>
        <w:tc>
          <w:tcPr>
            <w:tcW w:w="1300" w:type="dxa"/>
            <w:hideMark/>
          </w:tcPr>
          <w:p w14:paraId="714A5D4D" w14:textId="77777777" w:rsidR="00E775D8" w:rsidRPr="00CF491F" w:rsidRDefault="00E775D8" w:rsidP="00F56A7A">
            <w:pPr>
              <w:pStyle w:val="TB"/>
              <w:rPr>
                <w:sz w:val="20"/>
                <w:lang w:eastAsia="en-GB"/>
              </w:rPr>
            </w:pPr>
          </w:p>
        </w:tc>
      </w:tr>
      <w:tr w:rsidR="00E775D8" w:rsidRPr="00CF491F" w14:paraId="7245FBC6" w14:textId="77777777" w:rsidTr="00165A6F">
        <w:trPr>
          <w:trHeight w:val="320"/>
        </w:trPr>
        <w:tc>
          <w:tcPr>
            <w:tcW w:w="1300" w:type="dxa"/>
            <w:hideMark/>
          </w:tcPr>
          <w:p w14:paraId="554C0E18" w14:textId="77777777" w:rsidR="00E775D8" w:rsidRPr="00CF491F" w:rsidRDefault="00E775D8" w:rsidP="00F56A7A">
            <w:pPr>
              <w:pStyle w:val="TB"/>
              <w:rPr>
                <w:lang w:eastAsia="en-GB"/>
              </w:rPr>
            </w:pPr>
            <w:r w:rsidRPr="00CF491F">
              <w:rPr>
                <w:lang w:eastAsia="en-GB"/>
              </w:rPr>
              <w:t>62nd</w:t>
            </w:r>
          </w:p>
        </w:tc>
        <w:tc>
          <w:tcPr>
            <w:tcW w:w="1300" w:type="dxa"/>
            <w:hideMark/>
          </w:tcPr>
          <w:p w14:paraId="61C59EA9" w14:textId="77777777" w:rsidR="00E775D8" w:rsidRPr="00CF491F" w:rsidRDefault="00E775D8" w:rsidP="00F56A7A">
            <w:pPr>
              <w:pStyle w:val="TB"/>
              <w:rPr>
                <w:lang w:eastAsia="en-GB"/>
              </w:rPr>
            </w:pPr>
            <w:r w:rsidRPr="00CF491F">
              <w:rPr>
                <w:lang w:eastAsia="en-GB"/>
              </w:rPr>
              <w:t>59.7</w:t>
            </w:r>
          </w:p>
        </w:tc>
        <w:tc>
          <w:tcPr>
            <w:tcW w:w="1300" w:type="dxa"/>
            <w:hideMark/>
          </w:tcPr>
          <w:p w14:paraId="7564A178" w14:textId="77777777" w:rsidR="00E775D8" w:rsidRPr="00CF491F" w:rsidRDefault="00E775D8" w:rsidP="00F56A7A">
            <w:pPr>
              <w:pStyle w:val="TB"/>
              <w:rPr>
                <w:lang w:eastAsia="en-GB"/>
              </w:rPr>
            </w:pPr>
            <w:r w:rsidRPr="00CF491F">
              <w:rPr>
                <w:lang w:eastAsia="en-GB"/>
              </w:rPr>
              <w:t>40.3</w:t>
            </w:r>
          </w:p>
        </w:tc>
        <w:tc>
          <w:tcPr>
            <w:tcW w:w="1300" w:type="dxa"/>
            <w:hideMark/>
          </w:tcPr>
          <w:p w14:paraId="30935DE6" w14:textId="77777777" w:rsidR="00E775D8" w:rsidRPr="00CF491F" w:rsidRDefault="00E775D8" w:rsidP="00F56A7A">
            <w:pPr>
              <w:pStyle w:val="TB"/>
              <w:rPr>
                <w:lang w:eastAsia="en-GB"/>
              </w:rPr>
            </w:pPr>
            <w:r w:rsidRPr="00CF491F">
              <w:rPr>
                <w:lang w:eastAsia="en-GB"/>
              </w:rPr>
              <w:t>100</w:t>
            </w:r>
          </w:p>
        </w:tc>
        <w:tc>
          <w:tcPr>
            <w:tcW w:w="1300" w:type="dxa"/>
            <w:hideMark/>
          </w:tcPr>
          <w:p w14:paraId="20860A36" w14:textId="77777777" w:rsidR="00E775D8" w:rsidRPr="00CF491F" w:rsidRDefault="00E775D8" w:rsidP="00F56A7A">
            <w:pPr>
              <w:pStyle w:val="TB"/>
              <w:rPr>
                <w:lang w:eastAsia="en-GB"/>
              </w:rPr>
            </w:pPr>
            <w:r w:rsidRPr="00CF491F">
              <w:rPr>
                <w:lang w:eastAsia="en-GB"/>
              </w:rPr>
              <w:t>9978</w:t>
            </w:r>
          </w:p>
        </w:tc>
        <w:tc>
          <w:tcPr>
            <w:tcW w:w="1300" w:type="dxa"/>
            <w:hideMark/>
          </w:tcPr>
          <w:p w14:paraId="5142824C" w14:textId="77777777" w:rsidR="00E775D8" w:rsidRPr="00CF491F" w:rsidRDefault="00E775D8" w:rsidP="00F56A7A">
            <w:pPr>
              <w:pStyle w:val="TB"/>
              <w:rPr>
                <w:lang w:eastAsia="en-GB"/>
              </w:rPr>
            </w:pPr>
          </w:p>
        </w:tc>
        <w:tc>
          <w:tcPr>
            <w:tcW w:w="1300" w:type="dxa"/>
            <w:hideMark/>
          </w:tcPr>
          <w:p w14:paraId="7F8D7ECA" w14:textId="77777777" w:rsidR="00E775D8" w:rsidRPr="00CF491F" w:rsidRDefault="00E775D8" w:rsidP="00F56A7A">
            <w:pPr>
              <w:pStyle w:val="TB"/>
              <w:rPr>
                <w:sz w:val="20"/>
                <w:lang w:eastAsia="en-GB"/>
              </w:rPr>
            </w:pPr>
          </w:p>
        </w:tc>
      </w:tr>
      <w:tr w:rsidR="00E775D8" w:rsidRPr="00CF491F" w14:paraId="69C9657C" w14:textId="77777777" w:rsidTr="00165A6F">
        <w:trPr>
          <w:trHeight w:val="340"/>
        </w:trPr>
        <w:tc>
          <w:tcPr>
            <w:tcW w:w="1300" w:type="dxa"/>
            <w:hideMark/>
          </w:tcPr>
          <w:p w14:paraId="01D8C675" w14:textId="77777777" w:rsidR="00E775D8" w:rsidRPr="00CF491F" w:rsidRDefault="00E775D8" w:rsidP="00F56A7A">
            <w:pPr>
              <w:pStyle w:val="TB"/>
              <w:rPr>
                <w:lang w:eastAsia="en-GB"/>
              </w:rPr>
            </w:pPr>
            <w:r w:rsidRPr="00CF491F">
              <w:rPr>
                <w:lang w:eastAsia="en-GB"/>
              </w:rPr>
              <w:t>64th</w:t>
            </w:r>
          </w:p>
        </w:tc>
        <w:tc>
          <w:tcPr>
            <w:tcW w:w="1300" w:type="dxa"/>
            <w:hideMark/>
          </w:tcPr>
          <w:p w14:paraId="74421CCA" w14:textId="77777777" w:rsidR="00E775D8" w:rsidRPr="00CF491F" w:rsidRDefault="00E775D8" w:rsidP="00F56A7A">
            <w:pPr>
              <w:pStyle w:val="TB"/>
              <w:rPr>
                <w:lang w:eastAsia="en-GB"/>
              </w:rPr>
            </w:pPr>
            <w:r w:rsidRPr="00CF491F">
              <w:rPr>
                <w:lang w:eastAsia="en-GB"/>
              </w:rPr>
              <w:t>70.6</w:t>
            </w:r>
          </w:p>
        </w:tc>
        <w:tc>
          <w:tcPr>
            <w:tcW w:w="1300" w:type="dxa"/>
            <w:hideMark/>
          </w:tcPr>
          <w:p w14:paraId="27576A9F" w14:textId="77777777" w:rsidR="00E775D8" w:rsidRPr="00CF491F" w:rsidRDefault="00E775D8" w:rsidP="00F56A7A">
            <w:pPr>
              <w:pStyle w:val="TB"/>
              <w:rPr>
                <w:lang w:eastAsia="en-GB"/>
              </w:rPr>
            </w:pPr>
            <w:r w:rsidRPr="00CF491F">
              <w:rPr>
                <w:lang w:eastAsia="en-GB"/>
              </w:rPr>
              <w:t>29.4</w:t>
            </w:r>
          </w:p>
        </w:tc>
        <w:tc>
          <w:tcPr>
            <w:tcW w:w="1300" w:type="dxa"/>
            <w:hideMark/>
          </w:tcPr>
          <w:p w14:paraId="5FA21C1E" w14:textId="77777777" w:rsidR="00E775D8" w:rsidRPr="00CF491F" w:rsidRDefault="00E775D8" w:rsidP="00F56A7A">
            <w:pPr>
              <w:pStyle w:val="TB"/>
              <w:rPr>
                <w:lang w:eastAsia="en-GB"/>
              </w:rPr>
            </w:pPr>
            <w:r w:rsidRPr="00CF491F">
              <w:rPr>
                <w:lang w:eastAsia="en-GB"/>
              </w:rPr>
              <w:t>100</w:t>
            </w:r>
          </w:p>
        </w:tc>
        <w:tc>
          <w:tcPr>
            <w:tcW w:w="1300" w:type="dxa"/>
            <w:hideMark/>
          </w:tcPr>
          <w:p w14:paraId="691D9A3D" w14:textId="77777777" w:rsidR="00E775D8" w:rsidRPr="00CF491F" w:rsidRDefault="00E775D8" w:rsidP="00F56A7A">
            <w:pPr>
              <w:pStyle w:val="TB"/>
              <w:rPr>
                <w:lang w:eastAsia="en-GB"/>
              </w:rPr>
            </w:pPr>
            <w:r w:rsidRPr="00CF491F">
              <w:rPr>
                <w:lang w:eastAsia="en-GB"/>
              </w:rPr>
              <w:t>9978</w:t>
            </w:r>
          </w:p>
        </w:tc>
        <w:tc>
          <w:tcPr>
            <w:tcW w:w="1300" w:type="dxa"/>
            <w:hideMark/>
          </w:tcPr>
          <w:p w14:paraId="2FB31337" w14:textId="77777777" w:rsidR="00E775D8" w:rsidRPr="00CF491F" w:rsidRDefault="00E775D8" w:rsidP="00F56A7A">
            <w:pPr>
              <w:pStyle w:val="TB"/>
              <w:rPr>
                <w:lang w:eastAsia="en-GB"/>
              </w:rPr>
            </w:pPr>
            <w:r w:rsidRPr="00CF491F">
              <w:rPr>
                <w:lang w:eastAsia="en-GB"/>
              </w:rPr>
              <w:t> </w:t>
            </w:r>
          </w:p>
        </w:tc>
        <w:tc>
          <w:tcPr>
            <w:tcW w:w="1300" w:type="dxa"/>
            <w:hideMark/>
          </w:tcPr>
          <w:p w14:paraId="03F504E5" w14:textId="77777777" w:rsidR="00E775D8" w:rsidRPr="00CF491F" w:rsidRDefault="00E775D8" w:rsidP="00F56A7A">
            <w:pPr>
              <w:pStyle w:val="TB"/>
              <w:rPr>
                <w:lang w:eastAsia="en-GB"/>
              </w:rPr>
            </w:pPr>
            <w:r w:rsidRPr="00CF491F">
              <w:rPr>
                <w:lang w:eastAsia="en-GB"/>
              </w:rPr>
              <w:t> </w:t>
            </w:r>
          </w:p>
        </w:tc>
      </w:tr>
    </w:tbl>
    <w:p w14:paraId="30871C04" w14:textId="2983CEA3" w:rsidR="00165A6F" w:rsidRPr="00CF491F" w:rsidRDefault="00165A6F" w:rsidP="00CB541F">
      <w:pPr>
        <w:pStyle w:val="TT"/>
      </w:pPr>
      <w:bookmarkStart w:id="547" w:name="Tab3"/>
      <w:r w:rsidRPr="00CF491F">
        <w:rPr>
          <w:rStyle w:val="TNChar"/>
          <w:b/>
          <w:lang w:val="en-US"/>
        </w:rPr>
        <w:t>Table 28.3</w:t>
      </w:r>
      <w:del w:id="548" w:author="Christine Ranft" w:date="2021-03-02T09:16:00Z">
        <w:r w:rsidRPr="00CF491F" w:rsidDel="00993F7D">
          <w:rPr>
            <w:rStyle w:val="TNChar"/>
            <w:b/>
            <w:lang w:val="en-US"/>
          </w:rPr>
          <w:delText>:</w:delText>
        </w:r>
      </w:del>
      <w:r w:rsidRPr="00993F7D">
        <w:rPr>
          <w:rStyle w:val="TNChar"/>
          <w:bCs/>
          <w:lang w:val="en-US"/>
        </w:rPr>
        <w:t xml:space="preserve"> </w:t>
      </w:r>
      <w:r w:rsidRPr="00993F7D">
        <w:rPr>
          <w:bCs/>
        </w:rPr>
        <w:t>Determinants of floor access and words uttered in legislative debates in Mexico</w:t>
      </w:r>
      <w:bookmarkEnd w:id="547"/>
    </w:p>
    <w:tbl>
      <w:tblPr>
        <w:tblStyle w:val="TableGrid"/>
        <w:tblpPr w:leftFromText="180" w:rightFromText="180" w:vertAnchor="text" w:horzAnchor="page" w:tblpX="1882" w:tblpY="1481"/>
        <w:tblW w:w="9099" w:type="dxa"/>
        <w:tblLook w:val="04A0" w:firstRow="1" w:lastRow="0" w:firstColumn="1" w:lastColumn="0" w:noHBand="0" w:noVBand="1"/>
      </w:tblPr>
      <w:tblGrid>
        <w:gridCol w:w="1658"/>
        <w:gridCol w:w="1376"/>
        <w:gridCol w:w="1100"/>
        <w:gridCol w:w="1100"/>
        <w:gridCol w:w="1336"/>
        <w:gridCol w:w="1336"/>
        <w:gridCol w:w="1336"/>
      </w:tblGrid>
      <w:tr w:rsidR="00165A6F" w:rsidRPr="00CF491F" w14:paraId="6327C37C" w14:textId="77777777" w:rsidTr="00DC285E">
        <w:tc>
          <w:tcPr>
            <w:tcW w:w="1683" w:type="dxa"/>
          </w:tcPr>
          <w:p w14:paraId="7A02FB1A" w14:textId="77777777" w:rsidR="00165A6F" w:rsidRPr="00993F7D" w:rsidRDefault="00165A6F" w:rsidP="00605232">
            <w:pPr>
              <w:pStyle w:val="TCH1"/>
              <w:rPr>
                <w:rFonts w:eastAsia="Calibri"/>
                <w:b/>
                <w:bCs/>
              </w:rPr>
            </w:pPr>
          </w:p>
        </w:tc>
        <w:tc>
          <w:tcPr>
            <w:tcW w:w="3348" w:type="dxa"/>
            <w:gridSpan w:val="3"/>
          </w:tcPr>
          <w:p w14:paraId="5F6820B6" w14:textId="77777777" w:rsidR="00165A6F" w:rsidRPr="00993F7D" w:rsidRDefault="00165A6F" w:rsidP="00605232">
            <w:pPr>
              <w:pStyle w:val="TCH1"/>
              <w:rPr>
                <w:rFonts w:eastAsia="Calibri"/>
                <w:b/>
                <w:bCs/>
              </w:rPr>
            </w:pPr>
            <w:r w:rsidRPr="00993F7D">
              <w:rPr>
                <w:rFonts w:eastAsia="Calibri"/>
                <w:b/>
                <w:bCs/>
              </w:rPr>
              <w:t>DV = Speeches in period</w:t>
            </w:r>
          </w:p>
        </w:tc>
        <w:tc>
          <w:tcPr>
            <w:tcW w:w="4068" w:type="dxa"/>
            <w:gridSpan w:val="3"/>
          </w:tcPr>
          <w:p w14:paraId="15EDE99C" w14:textId="77777777" w:rsidR="00165A6F" w:rsidRPr="00993F7D" w:rsidRDefault="00165A6F" w:rsidP="00605232">
            <w:pPr>
              <w:pStyle w:val="TCH1"/>
              <w:rPr>
                <w:rFonts w:eastAsia="Calibri"/>
                <w:b/>
                <w:bCs/>
              </w:rPr>
            </w:pPr>
            <w:r w:rsidRPr="00993F7D">
              <w:rPr>
                <w:rFonts w:eastAsia="Calibri"/>
                <w:b/>
                <w:bCs/>
              </w:rPr>
              <w:t>DV = Words/exposure in period</w:t>
            </w:r>
          </w:p>
        </w:tc>
      </w:tr>
      <w:tr w:rsidR="00165A6F" w:rsidRPr="00CF491F" w14:paraId="50B43D13" w14:textId="77777777" w:rsidTr="00DC285E">
        <w:tc>
          <w:tcPr>
            <w:tcW w:w="1683" w:type="dxa"/>
          </w:tcPr>
          <w:p w14:paraId="078366A2" w14:textId="77777777" w:rsidR="00165A6F" w:rsidRPr="00CF491F" w:rsidRDefault="00165A6F" w:rsidP="00605232">
            <w:pPr>
              <w:pStyle w:val="TCH2"/>
              <w:rPr>
                <w:rFonts w:eastAsia="Calibri"/>
              </w:rPr>
            </w:pPr>
          </w:p>
        </w:tc>
        <w:tc>
          <w:tcPr>
            <w:tcW w:w="1116" w:type="dxa"/>
          </w:tcPr>
          <w:p w14:paraId="57050E9F" w14:textId="77777777" w:rsidR="00165A6F" w:rsidRPr="00993F7D" w:rsidRDefault="00165A6F" w:rsidP="00605232">
            <w:pPr>
              <w:pStyle w:val="TCH2"/>
              <w:rPr>
                <w:rFonts w:eastAsia="Calibri"/>
                <w:b/>
                <w:bCs/>
                <w:sz w:val="18"/>
                <w:szCs w:val="18"/>
              </w:rPr>
            </w:pPr>
            <w:r w:rsidRPr="00993F7D">
              <w:rPr>
                <w:rFonts w:eastAsia="Calibri"/>
                <w:b/>
                <w:bCs/>
                <w:sz w:val="18"/>
                <w:szCs w:val="18"/>
              </w:rPr>
              <w:t>(1)</w:t>
            </w:r>
          </w:p>
        </w:tc>
        <w:tc>
          <w:tcPr>
            <w:tcW w:w="1116" w:type="dxa"/>
          </w:tcPr>
          <w:p w14:paraId="780EC552" w14:textId="77777777" w:rsidR="00165A6F" w:rsidRPr="00993F7D" w:rsidRDefault="00165A6F" w:rsidP="00605232">
            <w:pPr>
              <w:pStyle w:val="TCH2"/>
              <w:rPr>
                <w:rFonts w:eastAsia="Calibri"/>
                <w:b/>
                <w:bCs/>
                <w:sz w:val="18"/>
                <w:szCs w:val="18"/>
              </w:rPr>
            </w:pPr>
            <w:r w:rsidRPr="00993F7D">
              <w:rPr>
                <w:rFonts w:eastAsia="Calibri"/>
                <w:b/>
                <w:bCs/>
                <w:sz w:val="18"/>
                <w:szCs w:val="18"/>
              </w:rPr>
              <w:t>(2)</w:t>
            </w:r>
          </w:p>
        </w:tc>
        <w:tc>
          <w:tcPr>
            <w:tcW w:w="1116" w:type="dxa"/>
          </w:tcPr>
          <w:p w14:paraId="69B4D9A4" w14:textId="77777777" w:rsidR="00165A6F" w:rsidRPr="00993F7D" w:rsidRDefault="00165A6F" w:rsidP="00605232">
            <w:pPr>
              <w:pStyle w:val="TCH2"/>
              <w:rPr>
                <w:rFonts w:eastAsia="Calibri"/>
                <w:b/>
                <w:bCs/>
                <w:sz w:val="18"/>
                <w:szCs w:val="18"/>
              </w:rPr>
            </w:pPr>
            <w:r w:rsidRPr="00993F7D">
              <w:rPr>
                <w:rFonts w:eastAsia="Calibri"/>
                <w:b/>
                <w:bCs/>
                <w:sz w:val="18"/>
                <w:szCs w:val="18"/>
              </w:rPr>
              <w:t>(3)</w:t>
            </w:r>
          </w:p>
        </w:tc>
        <w:tc>
          <w:tcPr>
            <w:tcW w:w="1356" w:type="dxa"/>
          </w:tcPr>
          <w:p w14:paraId="73137224" w14:textId="77777777" w:rsidR="00165A6F" w:rsidRPr="00993F7D" w:rsidRDefault="00165A6F" w:rsidP="00605232">
            <w:pPr>
              <w:pStyle w:val="TCH2"/>
              <w:rPr>
                <w:rFonts w:eastAsia="Calibri"/>
                <w:b/>
                <w:bCs/>
                <w:sz w:val="18"/>
                <w:szCs w:val="18"/>
              </w:rPr>
            </w:pPr>
            <w:r w:rsidRPr="00993F7D">
              <w:rPr>
                <w:rFonts w:eastAsia="Calibri"/>
                <w:b/>
                <w:bCs/>
                <w:sz w:val="18"/>
                <w:szCs w:val="18"/>
              </w:rPr>
              <w:t>(4)</w:t>
            </w:r>
          </w:p>
        </w:tc>
        <w:tc>
          <w:tcPr>
            <w:tcW w:w="1356" w:type="dxa"/>
          </w:tcPr>
          <w:p w14:paraId="4C0EB8CD" w14:textId="77777777" w:rsidR="00165A6F" w:rsidRPr="00993F7D" w:rsidRDefault="00165A6F" w:rsidP="00605232">
            <w:pPr>
              <w:pStyle w:val="TCH2"/>
              <w:rPr>
                <w:rFonts w:eastAsia="Calibri"/>
                <w:b/>
                <w:bCs/>
                <w:sz w:val="18"/>
                <w:szCs w:val="18"/>
              </w:rPr>
            </w:pPr>
            <w:r w:rsidRPr="00993F7D">
              <w:rPr>
                <w:rFonts w:eastAsia="Calibri"/>
                <w:b/>
                <w:bCs/>
                <w:sz w:val="18"/>
                <w:szCs w:val="18"/>
              </w:rPr>
              <w:t>(5)</w:t>
            </w:r>
          </w:p>
        </w:tc>
        <w:tc>
          <w:tcPr>
            <w:tcW w:w="1356" w:type="dxa"/>
          </w:tcPr>
          <w:p w14:paraId="6BD475B3" w14:textId="77777777" w:rsidR="00165A6F" w:rsidRPr="00993F7D" w:rsidRDefault="00165A6F" w:rsidP="00605232">
            <w:pPr>
              <w:pStyle w:val="TCH2"/>
              <w:rPr>
                <w:rFonts w:eastAsia="Calibri"/>
                <w:b/>
                <w:bCs/>
                <w:sz w:val="18"/>
                <w:szCs w:val="18"/>
              </w:rPr>
            </w:pPr>
            <w:r w:rsidRPr="00993F7D">
              <w:rPr>
                <w:rFonts w:eastAsia="Calibri"/>
                <w:b/>
                <w:bCs/>
                <w:sz w:val="18"/>
                <w:szCs w:val="18"/>
              </w:rPr>
              <w:t>(6)</w:t>
            </w:r>
          </w:p>
        </w:tc>
      </w:tr>
      <w:tr w:rsidR="00165A6F" w:rsidRPr="00CF491F" w14:paraId="46459D9B" w14:textId="77777777" w:rsidTr="00DC285E">
        <w:tc>
          <w:tcPr>
            <w:tcW w:w="1683" w:type="dxa"/>
          </w:tcPr>
          <w:p w14:paraId="2D97F512" w14:textId="77777777" w:rsidR="00165A6F" w:rsidRPr="00CF491F" w:rsidRDefault="00165A6F" w:rsidP="00605232">
            <w:pPr>
              <w:pStyle w:val="TB"/>
              <w:rPr>
                <w:rFonts w:eastAsia="Calibri"/>
              </w:rPr>
            </w:pPr>
            <w:r w:rsidRPr="00CF491F">
              <w:rPr>
                <w:rFonts w:eastAsia="Calibri"/>
              </w:rPr>
              <w:t>Exposure (logged)</w:t>
            </w:r>
          </w:p>
        </w:tc>
        <w:tc>
          <w:tcPr>
            <w:tcW w:w="1116" w:type="dxa"/>
          </w:tcPr>
          <w:p w14:paraId="39A16DFC" w14:textId="77777777" w:rsidR="00165A6F" w:rsidRPr="00CF491F" w:rsidRDefault="00165A6F" w:rsidP="00605232">
            <w:pPr>
              <w:pStyle w:val="TB"/>
              <w:rPr>
                <w:rFonts w:eastAsia="Calibri"/>
              </w:rPr>
            </w:pPr>
            <w:r w:rsidRPr="00CF491F">
              <w:rPr>
                <w:rFonts w:eastAsia="Calibri"/>
              </w:rPr>
              <w:t>0.99***</w:t>
            </w:r>
          </w:p>
        </w:tc>
        <w:tc>
          <w:tcPr>
            <w:tcW w:w="1116" w:type="dxa"/>
          </w:tcPr>
          <w:p w14:paraId="01052A1A" w14:textId="77777777" w:rsidR="00165A6F" w:rsidRPr="00CF491F" w:rsidRDefault="00165A6F" w:rsidP="00605232">
            <w:pPr>
              <w:pStyle w:val="TB"/>
              <w:rPr>
                <w:rFonts w:eastAsia="Calibri"/>
              </w:rPr>
            </w:pPr>
            <w:r w:rsidRPr="00CF491F">
              <w:rPr>
                <w:rFonts w:eastAsia="Calibri"/>
              </w:rPr>
              <w:t>1.32***</w:t>
            </w:r>
          </w:p>
        </w:tc>
        <w:tc>
          <w:tcPr>
            <w:tcW w:w="1116" w:type="dxa"/>
          </w:tcPr>
          <w:p w14:paraId="3E2CDAD9" w14:textId="77777777" w:rsidR="00165A6F" w:rsidRPr="00CF491F" w:rsidRDefault="00165A6F" w:rsidP="00605232">
            <w:pPr>
              <w:pStyle w:val="TB"/>
              <w:rPr>
                <w:rFonts w:eastAsia="Calibri"/>
              </w:rPr>
            </w:pPr>
            <w:r w:rsidRPr="00CF491F">
              <w:rPr>
                <w:rFonts w:eastAsia="Calibri"/>
              </w:rPr>
              <w:t>1.07***</w:t>
            </w:r>
          </w:p>
        </w:tc>
        <w:tc>
          <w:tcPr>
            <w:tcW w:w="1356" w:type="dxa"/>
          </w:tcPr>
          <w:p w14:paraId="487A4DBE" w14:textId="77777777" w:rsidR="00165A6F" w:rsidRPr="00CF491F" w:rsidRDefault="00165A6F" w:rsidP="00605232">
            <w:pPr>
              <w:pStyle w:val="TB"/>
              <w:rPr>
                <w:rFonts w:eastAsia="Calibri"/>
              </w:rPr>
            </w:pPr>
          </w:p>
        </w:tc>
        <w:tc>
          <w:tcPr>
            <w:tcW w:w="1356" w:type="dxa"/>
          </w:tcPr>
          <w:p w14:paraId="17055E39" w14:textId="77777777" w:rsidR="00165A6F" w:rsidRPr="00CF491F" w:rsidRDefault="00165A6F" w:rsidP="00605232">
            <w:pPr>
              <w:pStyle w:val="TB"/>
              <w:rPr>
                <w:rFonts w:eastAsia="Calibri"/>
              </w:rPr>
            </w:pPr>
          </w:p>
        </w:tc>
        <w:tc>
          <w:tcPr>
            <w:tcW w:w="1356" w:type="dxa"/>
          </w:tcPr>
          <w:p w14:paraId="43FC6F46" w14:textId="77777777" w:rsidR="00165A6F" w:rsidRPr="00CF491F" w:rsidRDefault="00165A6F" w:rsidP="00605232">
            <w:pPr>
              <w:pStyle w:val="TB"/>
              <w:rPr>
                <w:rFonts w:eastAsia="Calibri"/>
              </w:rPr>
            </w:pPr>
          </w:p>
        </w:tc>
      </w:tr>
      <w:tr w:rsidR="00165A6F" w:rsidRPr="00CF491F" w14:paraId="10D87407" w14:textId="77777777" w:rsidTr="00DC285E">
        <w:tc>
          <w:tcPr>
            <w:tcW w:w="1683" w:type="dxa"/>
          </w:tcPr>
          <w:p w14:paraId="77BC2097" w14:textId="77777777" w:rsidR="00165A6F" w:rsidRPr="00CF491F" w:rsidRDefault="00165A6F" w:rsidP="00605232">
            <w:pPr>
              <w:pStyle w:val="TB"/>
              <w:rPr>
                <w:rFonts w:eastAsia="Calibri"/>
              </w:rPr>
            </w:pPr>
          </w:p>
        </w:tc>
        <w:tc>
          <w:tcPr>
            <w:tcW w:w="1116" w:type="dxa"/>
          </w:tcPr>
          <w:p w14:paraId="073B4688" w14:textId="77777777" w:rsidR="00165A6F" w:rsidRPr="00CF491F" w:rsidRDefault="00165A6F" w:rsidP="00605232">
            <w:pPr>
              <w:pStyle w:val="TB"/>
              <w:rPr>
                <w:rFonts w:eastAsia="Calibri"/>
              </w:rPr>
            </w:pPr>
            <w:r w:rsidRPr="00CF491F">
              <w:rPr>
                <w:rFonts w:eastAsia="Calibri"/>
              </w:rPr>
              <w:t>(0.02)</w:t>
            </w:r>
          </w:p>
        </w:tc>
        <w:tc>
          <w:tcPr>
            <w:tcW w:w="1116" w:type="dxa"/>
          </w:tcPr>
          <w:p w14:paraId="080D84AF" w14:textId="77777777" w:rsidR="00165A6F" w:rsidRPr="00CF491F" w:rsidRDefault="00165A6F" w:rsidP="00605232">
            <w:pPr>
              <w:pStyle w:val="TB"/>
              <w:rPr>
                <w:rFonts w:eastAsia="Calibri"/>
              </w:rPr>
            </w:pPr>
            <w:r w:rsidRPr="00CF491F">
              <w:rPr>
                <w:rFonts w:eastAsia="Calibri"/>
              </w:rPr>
              <w:t>(0.04)</w:t>
            </w:r>
          </w:p>
        </w:tc>
        <w:tc>
          <w:tcPr>
            <w:tcW w:w="1116" w:type="dxa"/>
          </w:tcPr>
          <w:p w14:paraId="09A7E6AC" w14:textId="77777777" w:rsidR="00165A6F" w:rsidRPr="00CF491F" w:rsidRDefault="00165A6F" w:rsidP="00605232">
            <w:pPr>
              <w:pStyle w:val="TB"/>
              <w:rPr>
                <w:rFonts w:eastAsia="Calibri"/>
              </w:rPr>
            </w:pPr>
            <w:r w:rsidRPr="00CF491F">
              <w:rPr>
                <w:rFonts w:eastAsia="Calibri"/>
              </w:rPr>
              <w:t>(0.04)</w:t>
            </w:r>
          </w:p>
        </w:tc>
        <w:tc>
          <w:tcPr>
            <w:tcW w:w="1356" w:type="dxa"/>
          </w:tcPr>
          <w:p w14:paraId="541EDEE1" w14:textId="77777777" w:rsidR="00165A6F" w:rsidRPr="00CF491F" w:rsidRDefault="00165A6F" w:rsidP="00605232">
            <w:pPr>
              <w:pStyle w:val="TB"/>
              <w:rPr>
                <w:rFonts w:eastAsia="Calibri"/>
              </w:rPr>
            </w:pPr>
          </w:p>
        </w:tc>
        <w:tc>
          <w:tcPr>
            <w:tcW w:w="1356" w:type="dxa"/>
          </w:tcPr>
          <w:p w14:paraId="3F594810" w14:textId="77777777" w:rsidR="00165A6F" w:rsidRPr="00CF491F" w:rsidRDefault="00165A6F" w:rsidP="00605232">
            <w:pPr>
              <w:pStyle w:val="TB"/>
              <w:rPr>
                <w:rFonts w:eastAsia="Calibri"/>
              </w:rPr>
            </w:pPr>
          </w:p>
        </w:tc>
        <w:tc>
          <w:tcPr>
            <w:tcW w:w="1356" w:type="dxa"/>
          </w:tcPr>
          <w:p w14:paraId="5F2E5DFC" w14:textId="77777777" w:rsidR="00165A6F" w:rsidRPr="00CF491F" w:rsidRDefault="00165A6F" w:rsidP="00605232">
            <w:pPr>
              <w:pStyle w:val="TB"/>
              <w:rPr>
                <w:rFonts w:eastAsia="Calibri"/>
              </w:rPr>
            </w:pPr>
          </w:p>
        </w:tc>
      </w:tr>
      <w:tr w:rsidR="00165A6F" w:rsidRPr="00CF491F" w14:paraId="1E57799E" w14:textId="77777777" w:rsidTr="00DC285E">
        <w:tc>
          <w:tcPr>
            <w:tcW w:w="1683" w:type="dxa"/>
          </w:tcPr>
          <w:p w14:paraId="5AE7DE19" w14:textId="77777777" w:rsidR="00165A6F" w:rsidRPr="00CF491F" w:rsidRDefault="00165A6F" w:rsidP="00605232">
            <w:pPr>
              <w:pStyle w:val="TB"/>
              <w:rPr>
                <w:rFonts w:eastAsia="Calibri"/>
              </w:rPr>
            </w:pPr>
            <w:r w:rsidRPr="00CF491F">
              <w:rPr>
                <w:rFonts w:eastAsia="Calibri"/>
              </w:rPr>
              <w:t>Majority</w:t>
            </w:r>
          </w:p>
        </w:tc>
        <w:tc>
          <w:tcPr>
            <w:tcW w:w="1116" w:type="dxa"/>
          </w:tcPr>
          <w:p w14:paraId="0C404FB5" w14:textId="77777777" w:rsidR="00165A6F" w:rsidRPr="00CF491F" w:rsidRDefault="00165A6F" w:rsidP="00605232">
            <w:pPr>
              <w:pStyle w:val="TB"/>
              <w:rPr>
                <w:rFonts w:eastAsia="Calibri"/>
              </w:rPr>
            </w:pPr>
            <w:r w:rsidRPr="00CF491F">
              <w:rPr>
                <w:rFonts w:eastAsia="Calibri"/>
              </w:rPr>
              <w:t>1.20***</w:t>
            </w:r>
          </w:p>
        </w:tc>
        <w:tc>
          <w:tcPr>
            <w:tcW w:w="1116" w:type="dxa"/>
          </w:tcPr>
          <w:p w14:paraId="1A3E9871" w14:textId="77777777" w:rsidR="00165A6F" w:rsidRPr="00CF491F" w:rsidRDefault="00165A6F" w:rsidP="00605232">
            <w:pPr>
              <w:pStyle w:val="TB"/>
              <w:rPr>
                <w:rFonts w:eastAsia="Calibri"/>
              </w:rPr>
            </w:pPr>
            <w:r w:rsidRPr="00CF491F">
              <w:rPr>
                <w:rFonts w:eastAsia="Calibri"/>
              </w:rPr>
              <w:t>0.98***</w:t>
            </w:r>
          </w:p>
        </w:tc>
        <w:tc>
          <w:tcPr>
            <w:tcW w:w="1116" w:type="dxa"/>
          </w:tcPr>
          <w:p w14:paraId="6E6AD7AD" w14:textId="77777777" w:rsidR="00165A6F" w:rsidRPr="00CF491F" w:rsidRDefault="00165A6F" w:rsidP="00605232">
            <w:pPr>
              <w:pStyle w:val="TB"/>
              <w:rPr>
                <w:rFonts w:eastAsia="Calibri"/>
              </w:rPr>
            </w:pPr>
            <w:r w:rsidRPr="00CF491F">
              <w:rPr>
                <w:rFonts w:eastAsia="Calibri"/>
              </w:rPr>
              <w:t>1.11***</w:t>
            </w:r>
          </w:p>
        </w:tc>
        <w:tc>
          <w:tcPr>
            <w:tcW w:w="1356" w:type="dxa"/>
          </w:tcPr>
          <w:p w14:paraId="3A551407" w14:textId="77777777" w:rsidR="00165A6F" w:rsidRPr="00CF491F" w:rsidRDefault="00165A6F" w:rsidP="00605232">
            <w:pPr>
              <w:pStyle w:val="TB"/>
              <w:rPr>
                <w:rFonts w:eastAsia="Calibri"/>
              </w:rPr>
            </w:pPr>
            <w:r w:rsidRPr="00CF491F">
              <w:rPr>
                <w:rFonts w:eastAsia="Calibri"/>
              </w:rPr>
              <w:t>826.87***</w:t>
            </w:r>
          </w:p>
        </w:tc>
        <w:tc>
          <w:tcPr>
            <w:tcW w:w="1356" w:type="dxa"/>
          </w:tcPr>
          <w:p w14:paraId="6CEE1088" w14:textId="77777777" w:rsidR="00165A6F" w:rsidRPr="00CF491F" w:rsidRDefault="00165A6F" w:rsidP="00605232">
            <w:pPr>
              <w:pStyle w:val="TB"/>
              <w:rPr>
                <w:rFonts w:eastAsia="Calibri"/>
              </w:rPr>
            </w:pPr>
            <w:r w:rsidRPr="00CF491F">
              <w:rPr>
                <w:rFonts w:eastAsia="Calibri"/>
              </w:rPr>
              <w:t>1738.55***</w:t>
            </w:r>
          </w:p>
        </w:tc>
        <w:tc>
          <w:tcPr>
            <w:tcW w:w="1356" w:type="dxa"/>
          </w:tcPr>
          <w:p w14:paraId="03FD0FE5" w14:textId="77777777" w:rsidR="00165A6F" w:rsidRPr="00CF491F" w:rsidRDefault="00165A6F" w:rsidP="00605232">
            <w:pPr>
              <w:pStyle w:val="TB"/>
              <w:rPr>
                <w:rFonts w:eastAsia="Calibri"/>
              </w:rPr>
            </w:pPr>
            <w:r w:rsidRPr="00CF491F">
              <w:rPr>
                <w:rFonts w:eastAsia="Calibri"/>
              </w:rPr>
              <w:t>1102.46***</w:t>
            </w:r>
          </w:p>
        </w:tc>
      </w:tr>
      <w:tr w:rsidR="00165A6F" w:rsidRPr="00CF491F" w14:paraId="09CD0F89" w14:textId="77777777" w:rsidTr="00DC285E">
        <w:tc>
          <w:tcPr>
            <w:tcW w:w="1683" w:type="dxa"/>
          </w:tcPr>
          <w:p w14:paraId="1CE1696F" w14:textId="77777777" w:rsidR="00165A6F" w:rsidRPr="00CF491F" w:rsidRDefault="00165A6F" w:rsidP="00605232">
            <w:pPr>
              <w:pStyle w:val="TB"/>
              <w:rPr>
                <w:rFonts w:eastAsia="Calibri"/>
              </w:rPr>
            </w:pPr>
          </w:p>
        </w:tc>
        <w:tc>
          <w:tcPr>
            <w:tcW w:w="1116" w:type="dxa"/>
          </w:tcPr>
          <w:p w14:paraId="0E96824C" w14:textId="77777777" w:rsidR="00165A6F" w:rsidRPr="00CF491F" w:rsidRDefault="00165A6F" w:rsidP="00605232">
            <w:pPr>
              <w:pStyle w:val="TB"/>
              <w:rPr>
                <w:rFonts w:eastAsia="Calibri"/>
              </w:rPr>
            </w:pPr>
            <w:r w:rsidRPr="00CF491F">
              <w:rPr>
                <w:rFonts w:eastAsia="Calibri"/>
              </w:rPr>
              <w:t>(0.05)</w:t>
            </w:r>
          </w:p>
        </w:tc>
        <w:tc>
          <w:tcPr>
            <w:tcW w:w="1116" w:type="dxa"/>
          </w:tcPr>
          <w:p w14:paraId="3F114F36" w14:textId="77777777" w:rsidR="00165A6F" w:rsidRPr="00CF491F" w:rsidRDefault="00165A6F" w:rsidP="00605232">
            <w:pPr>
              <w:pStyle w:val="TB"/>
              <w:rPr>
                <w:rFonts w:eastAsia="Calibri"/>
              </w:rPr>
            </w:pPr>
            <w:r w:rsidRPr="00CF491F">
              <w:rPr>
                <w:rFonts w:eastAsia="Calibri"/>
              </w:rPr>
              <w:t>(0.06)</w:t>
            </w:r>
          </w:p>
        </w:tc>
        <w:tc>
          <w:tcPr>
            <w:tcW w:w="1116" w:type="dxa"/>
          </w:tcPr>
          <w:p w14:paraId="1618ADE6" w14:textId="77777777" w:rsidR="00165A6F" w:rsidRPr="00CF491F" w:rsidRDefault="00165A6F" w:rsidP="00605232">
            <w:pPr>
              <w:pStyle w:val="TB"/>
              <w:rPr>
                <w:rFonts w:eastAsia="Calibri"/>
              </w:rPr>
            </w:pPr>
            <w:r w:rsidRPr="00CF491F">
              <w:rPr>
                <w:rFonts w:eastAsia="Calibri"/>
              </w:rPr>
              <w:t>(0.04)</w:t>
            </w:r>
          </w:p>
        </w:tc>
        <w:tc>
          <w:tcPr>
            <w:tcW w:w="1356" w:type="dxa"/>
          </w:tcPr>
          <w:p w14:paraId="238B2BF6" w14:textId="77777777" w:rsidR="00165A6F" w:rsidRPr="00CF491F" w:rsidRDefault="00165A6F" w:rsidP="00605232">
            <w:pPr>
              <w:pStyle w:val="TB"/>
              <w:rPr>
                <w:rFonts w:eastAsia="Calibri"/>
              </w:rPr>
            </w:pPr>
            <w:r w:rsidRPr="00CF491F">
              <w:rPr>
                <w:rFonts w:eastAsia="Calibri"/>
              </w:rPr>
              <w:t>(84.75)</w:t>
            </w:r>
          </w:p>
        </w:tc>
        <w:tc>
          <w:tcPr>
            <w:tcW w:w="1356" w:type="dxa"/>
          </w:tcPr>
          <w:p w14:paraId="2D22536F" w14:textId="77777777" w:rsidR="00165A6F" w:rsidRPr="00CF491F" w:rsidRDefault="00165A6F" w:rsidP="00605232">
            <w:pPr>
              <w:pStyle w:val="TB"/>
              <w:rPr>
                <w:rFonts w:eastAsia="Calibri"/>
              </w:rPr>
            </w:pPr>
            <w:r w:rsidRPr="00CF491F">
              <w:rPr>
                <w:rFonts w:eastAsia="Calibri"/>
              </w:rPr>
              <w:t>(128.10)</w:t>
            </w:r>
          </w:p>
        </w:tc>
        <w:tc>
          <w:tcPr>
            <w:tcW w:w="1356" w:type="dxa"/>
          </w:tcPr>
          <w:p w14:paraId="18E7A5B7" w14:textId="77777777" w:rsidR="00165A6F" w:rsidRPr="00CF491F" w:rsidRDefault="00165A6F" w:rsidP="00605232">
            <w:pPr>
              <w:pStyle w:val="TB"/>
              <w:rPr>
                <w:rFonts w:eastAsia="Calibri"/>
              </w:rPr>
            </w:pPr>
            <w:r w:rsidRPr="00CF491F">
              <w:rPr>
                <w:rFonts w:eastAsia="Calibri"/>
              </w:rPr>
              <w:t>(219.25)</w:t>
            </w:r>
          </w:p>
        </w:tc>
      </w:tr>
      <w:tr w:rsidR="00165A6F" w:rsidRPr="00CF491F" w14:paraId="0F47E746" w14:textId="77777777" w:rsidTr="00DC285E">
        <w:tc>
          <w:tcPr>
            <w:tcW w:w="1683" w:type="dxa"/>
          </w:tcPr>
          <w:p w14:paraId="1AD9BB23" w14:textId="77777777" w:rsidR="00165A6F" w:rsidRPr="00CF491F" w:rsidRDefault="00165A6F" w:rsidP="00605232">
            <w:pPr>
              <w:pStyle w:val="TB"/>
              <w:rPr>
                <w:rFonts w:eastAsia="Calibri"/>
              </w:rPr>
            </w:pPr>
            <w:r w:rsidRPr="00CF491F">
              <w:rPr>
                <w:rFonts w:eastAsia="Calibri"/>
              </w:rPr>
              <w:t>Party leader</w:t>
            </w:r>
          </w:p>
        </w:tc>
        <w:tc>
          <w:tcPr>
            <w:tcW w:w="1116" w:type="dxa"/>
          </w:tcPr>
          <w:p w14:paraId="2DECE251" w14:textId="77777777" w:rsidR="00165A6F" w:rsidRPr="00CF491F" w:rsidRDefault="00165A6F" w:rsidP="00605232">
            <w:pPr>
              <w:pStyle w:val="TB"/>
              <w:rPr>
                <w:rFonts w:eastAsia="Calibri"/>
              </w:rPr>
            </w:pPr>
            <w:r w:rsidRPr="00CF491F">
              <w:rPr>
                <w:rFonts w:eastAsia="Calibri"/>
              </w:rPr>
              <w:t>0.35***</w:t>
            </w:r>
          </w:p>
        </w:tc>
        <w:tc>
          <w:tcPr>
            <w:tcW w:w="1116" w:type="dxa"/>
          </w:tcPr>
          <w:p w14:paraId="73B30488" w14:textId="77777777" w:rsidR="00165A6F" w:rsidRPr="00CF491F" w:rsidRDefault="00165A6F" w:rsidP="00605232">
            <w:pPr>
              <w:pStyle w:val="TB"/>
              <w:rPr>
                <w:rFonts w:eastAsia="Calibri"/>
              </w:rPr>
            </w:pPr>
            <w:r w:rsidRPr="00CF491F">
              <w:rPr>
                <w:rFonts w:eastAsia="Calibri"/>
              </w:rPr>
              <w:t>0.31***</w:t>
            </w:r>
          </w:p>
        </w:tc>
        <w:tc>
          <w:tcPr>
            <w:tcW w:w="1116" w:type="dxa"/>
          </w:tcPr>
          <w:p w14:paraId="35C1BDB5" w14:textId="77777777" w:rsidR="00165A6F" w:rsidRPr="00CF491F" w:rsidRDefault="00165A6F" w:rsidP="00605232">
            <w:pPr>
              <w:pStyle w:val="TB"/>
              <w:rPr>
                <w:rFonts w:eastAsia="Calibri"/>
              </w:rPr>
            </w:pPr>
            <w:r w:rsidRPr="00CF491F">
              <w:rPr>
                <w:rFonts w:eastAsia="Calibri"/>
              </w:rPr>
              <w:t>0.22***</w:t>
            </w:r>
          </w:p>
        </w:tc>
        <w:tc>
          <w:tcPr>
            <w:tcW w:w="1356" w:type="dxa"/>
          </w:tcPr>
          <w:p w14:paraId="275F7D3D" w14:textId="77777777" w:rsidR="00165A6F" w:rsidRPr="00CF491F" w:rsidRDefault="00165A6F" w:rsidP="00605232">
            <w:pPr>
              <w:pStyle w:val="TB"/>
              <w:rPr>
                <w:rFonts w:eastAsia="Calibri"/>
              </w:rPr>
            </w:pPr>
            <w:r w:rsidRPr="00CF491F">
              <w:rPr>
                <w:rFonts w:eastAsia="Calibri"/>
              </w:rPr>
              <w:t>2241.56***</w:t>
            </w:r>
          </w:p>
        </w:tc>
        <w:tc>
          <w:tcPr>
            <w:tcW w:w="1356" w:type="dxa"/>
          </w:tcPr>
          <w:p w14:paraId="155456F8" w14:textId="77777777" w:rsidR="00165A6F" w:rsidRPr="00CF491F" w:rsidRDefault="00165A6F" w:rsidP="00605232">
            <w:pPr>
              <w:pStyle w:val="TB"/>
              <w:rPr>
                <w:rFonts w:eastAsia="Calibri"/>
              </w:rPr>
            </w:pPr>
            <w:r w:rsidRPr="00CF491F">
              <w:rPr>
                <w:rFonts w:eastAsia="Calibri"/>
              </w:rPr>
              <w:t>1911.89***</w:t>
            </w:r>
          </w:p>
        </w:tc>
        <w:tc>
          <w:tcPr>
            <w:tcW w:w="1356" w:type="dxa"/>
          </w:tcPr>
          <w:p w14:paraId="5F991859" w14:textId="77777777" w:rsidR="00165A6F" w:rsidRPr="00CF491F" w:rsidRDefault="00165A6F" w:rsidP="00605232">
            <w:pPr>
              <w:pStyle w:val="TB"/>
              <w:rPr>
                <w:rFonts w:eastAsia="Calibri"/>
              </w:rPr>
            </w:pPr>
            <w:r w:rsidRPr="00CF491F">
              <w:rPr>
                <w:rFonts w:eastAsia="Calibri"/>
              </w:rPr>
              <w:t>1260.70***</w:t>
            </w:r>
          </w:p>
        </w:tc>
      </w:tr>
      <w:tr w:rsidR="00165A6F" w:rsidRPr="00CF491F" w14:paraId="0EAB4AD8" w14:textId="77777777" w:rsidTr="00DC285E">
        <w:tc>
          <w:tcPr>
            <w:tcW w:w="1683" w:type="dxa"/>
          </w:tcPr>
          <w:p w14:paraId="54803335" w14:textId="77777777" w:rsidR="00165A6F" w:rsidRPr="00CF491F" w:rsidRDefault="00165A6F" w:rsidP="00605232">
            <w:pPr>
              <w:pStyle w:val="TB"/>
              <w:rPr>
                <w:rFonts w:eastAsia="Calibri"/>
              </w:rPr>
            </w:pPr>
          </w:p>
        </w:tc>
        <w:tc>
          <w:tcPr>
            <w:tcW w:w="1116" w:type="dxa"/>
          </w:tcPr>
          <w:p w14:paraId="55395CBB" w14:textId="77777777" w:rsidR="00165A6F" w:rsidRPr="00CF491F" w:rsidRDefault="00165A6F" w:rsidP="00605232">
            <w:pPr>
              <w:pStyle w:val="TB"/>
              <w:rPr>
                <w:rFonts w:eastAsia="Calibri"/>
              </w:rPr>
            </w:pPr>
            <w:r w:rsidRPr="00CF491F">
              <w:rPr>
                <w:rFonts w:eastAsia="Calibri"/>
              </w:rPr>
              <w:t>(0.08)</w:t>
            </w:r>
          </w:p>
        </w:tc>
        <w:tc>
          <w:tcPr>
            <w:tcW w:w="1116" w:type="dxa"/>
          </w:tcPr>
          <w:p w14:paraId="14A76207" w14:textId="77777777" w:rsidR="00165A6F" w:rsidRPr="00CF491F" w:rsidRDefault="00165A6F" w:rsidP="00605232">
            <w:pPr>
              <w:pStyle w:val="TB"/>
              <w:rPr>
                <w:rFonts w:eastAsia="Calibri"/>
              </w:rPr>
            </w:pPr>
            <w:r w:rsidRPr="00CF491F">
              <w:rPr>
                <w:rFonts w:eastAsia="Calibri"/>
              </w:rPr>
              <w:t>(0.08)</w:t>
            </w:r>
          </w:p>
        </w:tc>
        <w:tc>
          <w:tcPr>
            <w:tcW w:w="1116" w:type="dxa"/>
          </w:tcPr>
          <w:p w14:paraId="74687630" w14:textId="77777777" w:rsidR="00165A6F" w:rsidRPr="00CF491F" w:rsidRDefault="00165A6F" w:rsidP="00605232">
            <w:pPr>
              <w:pStyle w:val="TB"/>
              <w:rPr>
                <w:rFonts w:eastAsia="Calibri"/>
              </w:rPr>
            </w:pPr>
            <w:r w:rsidRPr="00CF491F">
              <w:rPr>
                <w:rFonts w:eastAsia="Calibri"/>
              </w:rPr>
              <w:t>(0.04)</w:t>
            </w:r>
          </w:p>
        </w:tc>
        <w:tc>
          <w:tcPr>
            <w:tcW w:w="1356" w:type="dxa"/>
          </w:tcPr>
          <w:p w14:paraId="005F72B1" w14:textId="77777777" w:rsidR="00165A6F" w:rsidRPr="00CF491F" w:rsidRDefault="00165A6F" w:rsidP="00605232">
            <w:pPr>
              <w:pStyle w:val="TB"/>
              <w:rPr>
                <w:rFonts w:eastAsia="Calibri"/>
              </w:rPr>
            </w:pPr>
            <w:r w:rsidRPr="00CF491F">
              <w:rPr>
                <w:rFonts w:eastAsia="Calibri"/>
              </w:rPr>
              <w:t>(202.81)</w:t>
            </w:r>
          </w:p>
        </w:tc>
        <w:tc>
          <w:tcPr>
            <w:tcW w:w="1356" w:type="dxa"/>
          </w:tcPr>
          <w:p w14:paraId="68BFB1F0" w14:textId="77777777" w:rsidR="00165A6F" w:rsidRPr="00CF491F" w:rsidRDefault="00165A6F" w:rsidP="00605232">
            <w:pPr>
              <w:pStyle w:val="TB"/>
              <w:rPr>
                <w:rFonts w:eastAsia="Calibri"/>
              </w:rPr>
            </w:pPr>
            <w:r w:rsidRPr="00CF491F">
              <w:rPr>
                <w:rFonts w:eastAsia="Calibri"/>
              </w:rPr>
              <w:t>(199.88)</w:t>
            </w:r>
          </w:p>
        </w:tc>
        <w:tc>
          <w:tcPr>
            <w:tcW w:w="1356" w:type="dxa"/>
          </w:tcPr>
          <w:p w14:paraId="1D1A2287" w14:textId="77777777" w:rsidR="00165A6F" w:rsidRPr="00CF491F" w:rsidRDefault="00165A6F" w:rsidP="00605232">
            <w:pPr>
              <w:pStyle w:val="TB"/>
              <w:rPr>
                <w:rFonts w:eastAsia="Calibri"/>
              </w:rPr>
            </w:pPr>
            <w:r w:rsidRPr="00CF491F">
              <w:rPr>
                <w:rFonts w:eastAsia="Calibri"/>
              </w:rPr>
              <w:t>(302.50)</w:t>
            </w:r>
          </w:p>
        </w:tc>
      </w:tr>
      <w:tr w:rsidR="00165A6F" w:rsidRPr="00CF491F" w14:paraId="00E4785C" w14:textId="77777777" w:rsidTr="00DC285E">
        <w:tc>
          <w:tcPr>
            <w:tcW w:w="1683" w:type="dxa"/>
          </w:tcPr>
          <w:p w14:paraId="5C6303FA" w14:textId="77777777" w:rsidR="00165A6F" w:rsidRPr="00CF491F" w:rsidRDefault="00165A6F" w:rsidP="00605232">
            <w:pPr>
              <w:pStyle w:val="TB"/>
              <w:rPr>
                <w:rFonts w:eastAsia="Calibri"/>
              </w:rPr>
            </w:pPr>
            <w:r w:rsidRPr="00CF491F">
              <w:rPr>
                <w:rFonts w:eastAsia="Calibri"/>
              </w:rPr>
              <w:t>Comm. chair</w:t>
            </w:r>
          </w:p>
        </w:tc>
        <w:tc>
          <w:tcPr>
            <w:tcW w:w="1116" w:type="dxa"/>
          </w:tcPr>
          <w:p w14:paraId="5D9C80E9" w14:textId="77777777" w:rsidR="00165A6F" w:rsidRPr="00CF491F" w:rsidRDefault="00165A6F" w:rsidP="00605232">
            <w:pPr>
              <w:pStyle w:val="TB"/>
              <w:rPr>
                <w:rFonts w:eastAsia="Calibri"/>
              </w:rPr>
            </w:pPr>
            <w:r w:rsidRPr="00CF491F">
              <w:rPr>
                <w:rFonts w:eastAsia="Calibri"/>
              </w:rPr>
              <w:t>0.28***</w:t>
            </w:r>
          </w:p>
        </w:tc>
        <w:tc>
          <w:tcPr>
            <w:tcW w:w="1116" w:type="dxa"/>
          </w:tcPr>
          <w:p w14:paraId="580A447B" w14:textId="77777777" w:rsidR="00165A6F" w:rsidRPr="00CF491F" w:rsidRDefault="00165A6F" w:rsidP="00605232">
            <w:pPr>
              <w:pStyle w:val="TB"/>
              <w:rPr>
                <w:rFonts w:eastAsia="Calibri"/>
              </w:rPr>
            </w:pPr>
            <w:r w:rsidRPr="00CF491F">
              <w:rPr>
                <w:rFonts w:eastAsia="Calibri"/>
              </w:rPr>
              <w:t>0.26***</w:t>
            </w:r>
          </w:p>
        </w:tc>
        <w:tc>
          <w:tcPr>
            <w:tcW w:w="1116" w:type="dxa"/>
          </w:tcPr>
          <w:p w14:paraId="1CF21AB9" w14:textId="77777777" w:rsidR="00165A6F" w:rsidRPr="00CF491F" w:rsidRDefault="00165A6F" w:rsidP="00605232">
            <w:pPr>
              <w:pStyle w:val="TB"/>
              <w:rPr>
                <w:rFonts w:eastAsia="Calibri"/>
              </w:rPr>
            </w:pPr>
            <w:r w:rsidRPr="00CF491F">
              <w:rPr>
                <w:rFonts w:eastAsia="Calibri"/>
              </w:rPr>
              <w:t>0.12***</w:t>
            </w:r>
          </w:p>
        </w:tc>
        <w:tc>
          <w:tcPr>
            <w:tcW w:w="1356" w:type="dxa"/>
          </w:tcPr>
          <w:p w14:paraId="56157205" w14:textId="77777777" w:rsidR="00165A6F" w:rsidRPr="00CF491F" w:rsidRDefault="00165A6F" w:rsidP="00605232">
            <w:pPr>
              <w:pStyle w:val="TB"/>
              <w:rPr>
                <w:rFonts w:eastAsia="Calibri"/>
              </w:rPr>
            </w:pPr>
            <w:r w:rsidRPr="00CF491F">
              <w:rPr>
                <w:rFonts w:eastAsia="Calibri"/>
              </w:rPr>
              <w:t>289.72***</w:t>
            </w:r>
          </w:p>
        </w:tc>
        <w:tc>
          <w:tcPr>
            <w:tcW w:w="1356" w:type="dxa"/>
          </w:tcPr>
          <w:p w14:paraId="0FC41BEF" w14:textId="77777777" w:rsidR="00165A6F" w:rsidRPr="00CF491F" w:rsidRDefault="00165A6F" w:rsidP="00605232">
            <w:pPr>
              <w:pStyle w:val="TB"/>
              <w:rPr>
                <w:rFonts w:eastAsia="Calibri"/>
              </w:rPr>
            </w:pPr>
            <w:r w:rsidRPr="00CF491F">
              <w:rPr>
                <w:rFonts w:eastAsia="Calibri"/>
              </w:rPr>
              <w:t>225.24***</w:t>
            </w:r>
          </w:p>
        </w:tc>
        <w:tc>
          <w:tcPr>
            <w:tcW w:w="1356" w:type="dxa"/>
          </w:tcPr>
          <w:p w14:paraId="71706BCC" w14:textId="77777777" w:rsidR="00165A6F" w:rsidRPr="00CF491F" w:rsidRDefault="00165A6F" w:rsidP="00605232">
            <w:pPr>
              <w:pStyle w:val="TB"/>
              <w:rPr>
                <w:rFonts w:eastAsia="Calibri"/>
              </w:rPr>
            </w:pPr>
            <w:r w:rsidRPr="00CF491F">
              <w:rPr>
                <w:rFonts w:eastAsia="Calibri"/>
              </w:rPr>
              <w:t>184.63</w:t>
            </w:r>
          </w:p>
        </w:tc>
      </w:tr>
      <w:tr w:rsidR="00165A6F" w:rsidRPr="00CF491F" w14:paraId="3DD9FADB" w14:textId="77777777" w:rsidTr="00DC285E">
        <w:tc>
          <w:tcPr>
            <w:tcW w:w="1683" w:type="dxa"/>
          </w:tcPr>
          <w:p w14:paraId="57EA0FA7" w14:textId="77777777" w:rsidR="00165A6F" w:rsidRPr="00CF491F" w:rsidRDefault="00165A6F" w:rsidP="00605232">
            <w:pPr>
              <w:pStyle w:val="TB"/>
              <w:rPr>
                <w:rFonts w:eastAsia="Calibri"/>
              </w:rPr>
            </w:pPr>
          </w:p>
        </w:tc>
        <w:tc>
          <w:tcPr>
            <w:tcW w:w="1116" w:type="dxa"/>
          </w:tcPr>
          <w:p w14:paraId="49675648" w14:textId="77777777" w:rsidR="00165A6F" w:rsidRPr="00CF491F" w:rsidRDefault="00165A6F" w:rsidP="00605232">
            <w:pPr>
              <w:pStyle w:val="TB"/>
              <w:rPr>
                <w:rFonts w:eastAsia="Calibri"/>
              </w:rPr>
            </w:pPr>
            <w:r w:rsidRPr="00CF491F">
              <w:rPr>
                <w:rFonts w:eastAsia="Calibri"/>
              </w:rPr>
              <w:t>(0.04)</w:t>
            </w:r>
          </w:p>
        </w:tc>
        <w:tc>
          <w:tcPr>
            <w:tcW w:w="1116" w:type="dxa"/>
          </w:tcPr>
          <w:p w14:paraId="1C65DA94" w14:textId="77777777" w:rsidR="00165A6F" w:rsidRPr="00CF491F" w:rsidRDefault="00165A6F" w:rsidP="00605232">
            <w:pPr>
              <w:pStyle w:val="TB"/>
              <w:rPr>
                <w:rFonts w:eastAsia="Calibri"/>
              </w:rPr>
            </w:pPr>
            <w:r w:rsidRPr="00CF491F">
              <w:rPr>
                <w:rFonts w:eastAsia="Calibri"/>
              </w:rPr>
              <w:t>(0.03)</w:t>
            </w:r>
          </w:p>
        </w:tc>
        <w:tc>
          <w:tcPr>
            <w:tcW w:w="1116" w:type="dxa"/>
          </w:tcPr>
          <w:p w14:paraId="0A7F321E" w14:textId="77777777" w:rsidR="00165A6F" w:rsidRPr="00CF491F" w:rsidRDefault="00165A6F" w:rsidP="00605232">
            <w:pPr>
              <w:pStyle w:val="TB"/>
              <w:rPr>
                <w:rFonts w:eastAsia="Calibri"/>
              </w:rPr>
            </w:pPr>
            <w:r w:rsidRPr="00CF491F">
              <w:rPr>
                <w:rFonts w:eastAsia="Calibri"/>
              </w:rPr>
              <w:t>(0.02)</w:t>
            </w:r>
          </w:p>
        </w:tc>
        <w:tc>
          <w:tcPr>
            <w:tcW w:w="1356" w:type="dxa"/>
          </w:tcPr>
          <w:p w14:paraId="6F63D981" w14:textId="77777777" w:rsidR="00165A6F" w:rsidRPr="00CF491F" w:rsidRDefault="00165A6F" w:rsidP="00605232">
            <w:pPr>
              <w:pStyle w:val="TB"/>
              <w:rPr>
                <w:rFonts w:eastAsia="Calibri"/>
              </w:rPr>
            </w:pPr>
            <w:r w:rsidRPr="00CF491F">
              <w:rPr>
                <w:rFonts w:eastAsia="Calibri"/>
              </w:rPr>
              <w:t>(78.23)</w:t>
            </w:r>
          </w:p>
        </w:tc>
        <w:tc>
          <w:tcPr>
            <w:tcW w:w="1356" w:type="dxa"/>
          </w:tcPr>
          <w:p w14:paraId="649C1F59" w14:textId="77777777" w:rsidR="00165A6F" w:rsidRPr="00CF491F" w:rsidRDefault="00165A6F" w:rsidP="00605232">
            <w:pPr>
              <w:pStyle w:val="TB"/>
              <w:rPr>
                <w:rFonts w:eastAsia="Calibri"/>
              </w:rPr>
            </w:pPr>
            <w:r w:rsidRPr="00CF491F">
              <w:rPr>
                <w:rFonts w:eastAsia="Calibri"/>
              </w:rPr>
              <w:t>(76.64)</w:t>
            </w:r>
          </w:p>
        </w:tc>
        <w:tc>
          <w:tcPr>
            <w:tcW w:w="1356" w:type="dxa"/>
          </w:tcPr>
          <w:p w14:paraId="546B9257" w14:textId="77777777" w:rsidR="00165A6F" w:rsidRPr="00CF491F" w:rsidRDefault="00165A6F" w:rsidP="00605232">
            <w:pPr>
              <w:pStyle w:val="TB"/>
              <w:rPr>
                <w:rFonts w:eastAsia="Calibri"/>
              </w:rPr>
            </w:pPr>
            <w:r w:rsidRPr="00CF491F">
              <w:rPr>
                <w:rFonts w:eastAsia="Calibri"/>
              </w:rPr>
              <w:t>(127.37)</w:t>
            </w:r>
          </w:p>
        </w:tc>
      </w:tr>
      <w:tr w:rsidR="00165A6F" w:rsidRPr="00CF491F" w14:paraId="0498EE71" w14:textId="77777777" w:rsidTr="00DC285E">
        <w:tc>
          <w:tcPr>
            <w:tcW w:w="1683" w:type="dxa"/>
          </w:tcPr>
          <w:p w14:paraId="6E7988EF" w14:textId="77777777" w:rsidR="00165A6F" w:rsidRPr="00CF491F" w:rsidRDefault="00165A6F" w:rsidP="00605232">
            <w:pPr>
              <w:pStyle w:val="TB"/>
              <w:rPr>
                <w:rFonts w:eastAsia="Calibri"/>
              </w:rPr>
            </w:pPr>
            <w:r w:rsidRPr="00CF491F">
              <w:rPr>
                <w:rFonts w:eastAsia="Calibri"/>
              </w:rPr>
              <w:t>Previous terms</w:t>
            </w:r>
          </w:p>
        </w:tc>
        <w:tc>
          <w:tcPr>
            <w:tcW w:w="1116" w:type="dxa"/>
          </w:tcPr>
          <w:p w14:paraId="47872FCF" w14:textId="77777777" w:rsidR="00165A6F" w:rsidRPr="00CF491F" w:rsidRDefault="00165A6F" w:rsidP="00605232">
            <w:pPr>
              <w:pStyle w:val="TB"/>
              <w:rPr>
                <w:rFonts w:eastAsia="Calibri"/>
              </w:rPr>
            </w:pPr>
            <w:r w:rsidRPr="00CF491F">
              <w:rPr>
                <w:rFonts w:eastAsia="Calibri"/>
              </w:rPr>
              <w:t>0.11***</w:t>
            </w:r>
          </w:p>
        </w:tc>
        <w:tc>
          <w:tcPr>
            <w:tcW w:w="1116" w:type="dxa"/>
          </w:tcPr>
          <w:p w14:paraId="28420320" w14:textId="77777777" w:rsidR="00165A6F" w:rsidRPr="00CF491F" w:rsidRDefault="00165A6F" w:rsidP="00605232">
            <w:pPr>
              <w:pStyle w:val="TB"/>
              <w:rPr>
                <w:rFonts w:eastAsia="Calibri"/>
              </w:rPr>
            </w:pPr>
            <w:r w:rsidRPr="00CF491F">
              <w:rPr>
                <w:rFonts w:eastAsia="Calibri"/>
              </w:rPr>
              <w:t>0.12***</w:t>
            </w:r>
          </w:p>
        </w:tc>
        <w:tc>
          <w:tcPr>
            <w:tcW w:w="1116" w:type="dxa"/>
          </w:tcPr>
          <w:p w14:paraId="077E9DD2" w14:textId="77777777" w:rsidR="00165A6F" w:rsidRPr="00CF491F" w:rsidRDefault="00165A6F" w:rsidP="00605232">
            <w:pPr>
              <w:pStyle w:val="TB"/>
              <w:rPr>
                <w:rFonts w:eastAsia="Calibri"/>
              </w:rPr>
            </w:pPr>
            <w:r w:rsidRPr="00CF491F">
              <w:rPr>
                <w:rFonts w:eastAsia="Calibri"/>
              </w:rPr>
              <w:t>0.10***</w:t>
            </w:r>
          </w:p>
        </w:tc>
        <w:tc>
          <w:tcPr>
            <w:tcW w:w="1356" w:type="dxa"/>
          </w:tcPr>
          <w:p w14:paraId="0AC43408" w14:textId="77777777" w:rsidR="00165A6F" w:rsidRPr="00CF491F" w:rsidRDefault="00165A6F" w:rsidP="00605232">
            <w:pPr>
              <w:pStyle w:val="TB"/>
              <w:rPr>
                <w:rFonts w:eastAsia="Calibri"/>
              </w:rPr>
            </w:pPr>
            <w:r w:rsidRPr="00CF491F">
              <w:rPr>
                <w:rFonts w:eastAsia="Calibri"/>
              </w:rPr>
              <w:t>210.68***</w:t>
            </w:r>
          </w:p>
        </w:tc>
        <w:tc>
          <w:tcPr>
            <w:tcW w:w="1356" w:type="dxa"/>
          </w:tcPr>
          <w:p w14:paraId="240CBEFF" w14:textId="77777777" w:rsidR="00165A6F" w:rsidRPr="00CF491F" w:rsidRDefault="00165A6F" w:rsidP="00605232">
            <w:pPr>
              <w:pStyle w:val="TB"/>
              <w:rPr>
                <w:rFonts w:eastAsia="Calibri"/>
              </w:rPr>
            </w:pPr>
            <w:r w:rsidRPr="00CF491F">
              <w:rPr>
                <w:rFonts w:eastAsia="Calibri"/>
              </w:rPr>
              <w:t>245.54***</w:t>
            </w:r>
          </w:p>
        </w:tc>
        <w:tc>
          <w:tcPr>
            <w:tcW w:w="1356" w:type="dxa"/>
          </w:tcPr>
          <w:p w14:paraId="1807F6EF" w14:textId="77777777" w:rsidR="00165A6F" w:rsidRPr="00CF491F" w:rsidRDefault="00165A6F" w:rsidP="00605232">
            <w:pPr>
              <w:pStyle w:val="TB"/>
              <w:rPr>
                <w:rFonts w:eastAsia="Calibri"/>
              </w:rPr>
            </w:pPr>
            <w:r w:rsidRPr="00CF491F">
              <w:rPr>
                <w:rFonts w:eastAsia="Calibri"/>
              </w:rPr>
              <w:t>253.18***</w:t>
            </w:r>
          </w:p>
        </w:tc>
      </w:tr>
      <w:tr w:rsidR="00165A6F" w:rsidRPr="00CF491F" w14:paraId="417D3076" w14:textId="77777777" w:rsidTr="00DC285E">
        <w:tc>
          <w:tcPr>
            <w:tcW w:w="1683" w:type="dxa"/>
          </w:tcPr>
          <w:p w14:paraId="7A0020B1" w14:textId="77777777" w:rsidR="00165A6F" w:rsidRPr="00CF491F" w:rsidRDefault="00165A6F" w:rsidP="00605232">
            <w:pPr>
              <w:pStyle w:val="TB"/>
              <w:rPr>
                <w:rFonts w:eastAsia="Calibri"/>
              </w:rPr>
            </w:pPr>
          </w:p>
        </w:tc>
        <w:tc>
          <w:tcPr>
            <w:tcW w:w="1116" w:type="dxa"/>
          </w:tcPr>
          <w:p w14:paraId="71F3169E" w14:textId="77777777" w:rsidR="00165A6F" w:rsidRPr="00CF491F" w:rsidRDefault="00165A6F" w:rsidP="00605232">
            <w:pPr>
              <w:pStyle w:val="TB"/>
              <w:rPr>
                <w:rFonts w:eastAsia="Calibri"/>
              </w:rPr>
            </w:pPr>
            <w:r w:rsidRPr="00CF491F">
              <w:rPr>
                <w:rFonts w:eastAsia="Calibri"/>
              </w:rPr>
              <w:t>(0.02)</w:t>
            </w:r>
          </w:p>
        </w:tc>
        <w:tc>
          <w:tcPr>
            <w:tcW w:w="1116" w:type="dxa"/>
          </w:tcPr>
          <w:p w14:paraId="15B79008" w14:textId="77777777" w:rsidR="00165A6F" w:rsidRPr="00CF491F" w:rsidRDefault="00165A6F" w:rsidP="00605232">
            <w:pPr>
              <w:pStyle w:val="TB"/>
              <w:rPr>
                <w:rFonts w:eastAsia="Calibri"/>
              </w:rPr>
            </w:pPr>
            <w:r w:rsidRPr="00CF491F">
              <w:rPr>
                <w:rFonts w:eastAsia="Calibri"/>
              </w:rPr>
              <w:t>(0.02)</w:t>
            </w:r>
          </w:p>
        </w:tc>
        <w:tc>
          <w:tcPr>
            <w:tcW w:w="1116" w:type="dxa"/>
          </w:tcPr>
          <w:p w14:paraId="3E1D3449" w14:textId="77777777" w:rsidR="00165A6F" w:rsidRPr="00CF491F" w:rsidRDefault="00165A6F" w:rsidP="00605232">
            <w:pPr>
              <w:pStyle w:val="TB"/>
              <w:rPr>
                <w:rFonts w:eastAsia="Calibri"/>
              </w:rPr>
            </w:pPr>
            <w:r w:rsidRPr="00CF491F">
              <w:rPr>
                <w:rFonts w:eastAsia="Calibri"/>
              </w:rPr>
              <w:t>(0.01)</w:t>
            </w:r>
          </w:p>
        </w:tc>
        <w:tc>
          <w:tcPr>
            <w:tcW w:w="1356" w:type="dxa"/>
          </w:tcPr>
          <w:p w14:paraId="195504E2" w14:textId="77777777" w:rsidR="00165A6F" w:rsidRPr="00CF491F" w:rsidRDefault="00165A6F" w:rsidP="00605232">
            <w:pPr>
              <w:pStyle w:val="TB"/>
              <w:rPr>
                <w:rFonts w:eastAsia="Calibri"/>
              </w:rPr>
            </w:pPr>
            <w:r w:rsidRPr="00CF491F">
              <w:rPr>
                <w:rFonts w:eastAsia="Calibri"/>
              </w:rPr>
              <w:t>(46.37)</w:t>
            </w:r>
          </w:p>
        </w:tc>
        <w:tc>
          <w:tcPr>
            <w:tcW w:w="1356" w:type="dxa"/>
          </w:tcPr>
          <w:p w14:paraId="6DA915D6" w14:textId="77777777" w:rsidR="00165A6F" w:rsidRPr="00CF491F" w:rsidRDefault="00165A6F" w:rsidP="00605232">
            <w:pPr>
              <w:pStyle w:val="TB"/>
              <w:rPr>
                <w:rFonts w:eastAsia="Calibri"/>
              </w:rPr>
            </w:pPr>
            <w:r w:rsidRPr="00CF491F">
              <w:rPr>
                <w:rFonts w:eastAsia="Calibri"/>
              </w:rPr>
              <w:t>(45.33)</w:t>
            </w:r>
          </w:p>
        </w:tc>
        <w:tc>
          <w:tcPr>
            <w:tcW w:w="1356" w:type="dxa"/>
          </w:tcPr>
          <w:p w14:paraId="0AB79FE1" w14:textId="77777777" w:rsidR="00165A6F" w:rsidRPr="00CF491F" w:rsidRDefault="00165A6F" w:rsidP="00605232">
            <w:pPr>
              <w:pStyle w:val="TB"/>
              <w:rPr>
                <w:rFonts w:eastAsia="Calibri"/>
              </w:rPr>
            </w:pPr>
            <w:r w:rsidRPr="00CF491F">
              <w:rPr>
                <w:rFonts w:eastAsia="Calibri"/>
              </w:rPr>
              <w:t>(83.10)</w:t>
            </w:r>
          </w:p>
        </w:tc>
      </w:tr>
      <w:tr w:rsidR="00165A6F" w:rsidRPr="00CF491F" w14:paraId="0F2243F4" w14:textId="77777777" w:rsidTr="00DC285E">
        <w:tc>
          <w:tcPr>
            <w:tcW w:w="1683" w:type="dxa"/>
          </w:tcPr>
          <w:p w14:paraId="7AB901C5" w14:textId="330EE3C5" w:rsidR="00165A6F" w:rsidRPr="00CF491F" w:rsidRDefault="00165A6F" w:rsidP="00605232">
            <w:pPr>
              <w:pStyle w:val="TB"/>
              <w:rPr>
                <w:rFonts w:eastAsia="Calibri"/>
              </w:rPr>
            </w:pPr>
            <w:r w:rsidRPr="00CF491F">
              <w:rPr>
                <w:rFonts w:eastAsia="Calibri"/>
              </w:rPr>
              <w:t>Wom</w:t>
            </w:r>
            <w:ins w:id="549" w:author="Christine Ranft" w:date="2021-03-02T09:16:00Z">
              <w:r w:rsidR="00993F7D">
                <w:rPr>
                  <w:rFonts w:eastAsia="Calibri"/>
                </w:rPr>
                <w:t>e</w:t>
              </w:r>
            </w:ins>
            <w:del w:id="550" w:author="Christine Ranft" w:date="2021-03-02T09:16:00Z">
              <w:r w:rsidRPr="00CF491F" w:rsidDel="00993F7D">
                <w:rPr>
                  <w:rFonts w:eastAsia="Calibri"/>
                </w:rPr>
                <w:delText>a</w:delText>
              </w:r>
            </w:del>
            <w:r w:rsidRPr="00CF491F">
              <w:rPr>
                <w:rFonts w:eastAsia="Calibri"/>
              </w:rPr>
              <w:t>n</w:t>
            </w:r>
          </w:p>
        </w:tc>
        <w:tc>
          <w:tcPr>
            <w:tcW w:w="1116" w:type="dxa"/>
          </w:tcPr>
          <w:p w14:paraId="2685D9C7" w14:textId="77777777" w:rsidR="00165A6F" w:rsidRPr="00CF491F" w:rsidRDefault="00165A6F" w:rsidP="00605232">
            <w:pPr>
              <w:pStyle w:val="TB"/>
              <w:rPr>
                <w:rFonts w:eastAsia="Calibri"/>
              </w:rPr>
            </w:pPr>
            <w:r w:rsidRPr="00CF491F">
              <w:rPr>
                <w:rFonts w:eastAsia="Calibri"/>
              </w:rPr>
              <w:t>0.13***</w:t>
            </w:r>
          </w:p>
        </w:tc>
        <w:tc>
          <w:tcPr>
            <w:tcW w:w="1116" w:type="dxa"/>
          </w:tcPr>
          <w:p w14:paraId="780080D4" w14:textId="77777777" w:rsidR="00165A6F" w:rsidRPr="00CF491F" w:rsidRDefault="00165A6F" w:rsidP="00605232">
            <w:pPr>
              <w:pStyle w:val="TB"/>
              <w:rPr>
                <w:rFonts w:eastAsia="Calibri"/>
              </w:rPr>
            </w:pPr>
            <w:r w:rsidRPr="00CF491F">
              <w:rPr>
                <w:rFonts w:eastAsia="Calibri"/>
              </w:rPr>
              <w:t>0.09***</w:t>
            </w:r>
          </w:p>
        </w:tc>
        <w:tc>
          <w:tcPr>
            <w:tcW w:w="1116" w:type="dxa"/>
          </w:tcPr>
          <w:p w14:paraId="465B478A" w14:textId="77777777" w:rsidR="00165A6F" w:rsidRPr="00CF491F" w:rsidRDefault="00165A6F" w:rsidP="00605232">
            <w:pPr>
              <w:pStyle w:val="TB"/>
              <w:rPr>
                <w:rFonts w:eastAsia="Calibri"/>
              </w:rPr>
            </w:pPr>
            <w:r w:rsidRPr="00CF491F">
              <w:rPr>
                <w:rFonts w:eastAsia="Calibri"/>
              </w:rPr>
              <w:t>0.04**</w:t>
            </w:r>
          </w:p>
        </w:tc>
        <w:tc>
          <w:tcPr>
            <w:tcW w:w="1356" w:type="dxa"/>
          </w:tcPr>
          <w:p w14:paraId="0CE71075" w14:textId="77777777" w:rsidR="00165A6F" w:rsidRPr="00CF491F" w:rsidRDefault="00165A6F" w:rsidP="00605232">
            <w:pPr>
              <w:pStyle w:val="TB"/>
              <w:rPr>
                <w:rFonts w:eastAsia="Calibri"/>
              </w:rPr>
            </w:pPr>
            <w:r w:rsidRPr="00CF491F">
              <w:rPr>
                <w:rFonts w:eastAsia="Calibri"/>
              </w:rPr>
              <w:t>136.54***</w:t>
            </w:r>
          </w:p>
        </w:tc>
        <w:tc>
          <w:tcPr>
            <w:tcW w:w="1356" w:type="dxa"/>
          </w:tcPr>
          <w:p w14:paraId="176F0BFC" w14:textId="77777777" w:rsidR="00165A6F" w:rsidRPr="00CF491F" w:rsidRDefault="00165A6F" w:rsidP="00605232">
            <w:pPr>
              <w:pStyle w:val="TB"/>
              <w:rPr>
                <w:rFonts w:eastAsia="Calibri"/>
              </w:rPr>
            </w:pPr>
            <w:r w:rsidRPr="00CF491F">
              <w:rPr>
                <w:rFonts w:eastAsia="Calibri"/>
              </w:rPr>
              <w:t>125.68**</w:t>
            </w:r>
          </w:p>
        </w:tc>
        <w:tc>
          <w:tcPr>
            <w:tcW w:w="1356" w:type="dxa"/>
          </w:tcPr>
          <w:p w14:paraId="1A2B6DDC" w14:textId="77777777" w:rsidR="00165A6F" w:rsidRPr="00CF491F" w:rsidRDefault="00165A6F" w:rsidP="00605232">
            <w:pPr>
              <w:pStyle w:val="TB"/>
              <w:rPr>
                <w:rFonts w:eastAsia="Calibri"/>
              </w:rPr>
            </w:pPr>
            <w:r w:rsidRPr="00CF491F">
              <w:rPr>
                <w:rFonts w:eastAsia="Calibri"/>
              </w:rPr>
              <w:t>16.18</w:t>
            </w:r>
          </w:p>
        </w:tc>
      </w:tr>
      <w:tr w:rsidR="00165A6F" w:rsidRPr="00CF491F" w14:paraId="101EA734" w14:textId="77777777" w:rsidTr="00DC285E">
        <w:tc>
          <w:tcPr>
            <w:tcW w:w="1683" w:type="dxa"/>
          </w:tcPr>
          <w:p w14:paraId="30958F81" w14:textId="77777777" w:rsidR="00165A6F" w:rsidRPr="00CF491F" w:rsidRDefault="00165A6F" w:rsidP="00605232">
            <w:pPr>
              <w:pStyle w:val="TB"/>
              <w:rPr>
                <w:rFonts w:eastAsia="Calibri"/>
              </w:rPr>
            </w:pPr>
          </w:p>
        </w:tc>
        <w:tc>
          <w:tcPr>
            <w:tcW w:w="1116" w:type="dxa"/>
          </w:tcPr>
          <w:p w14:paraId="74AF139D" w14:textId="77777777" w:rsidR="00165A6F" w:rsidRPr="00CF491F" w:rsidRDefault="00165A6F" w:rsidP="00605232">
            <w:pPr>
              <w:pStyle w:val="TB"/>
              <w:rPr>
                <w:rFonts w:eastAsia="Calibri"/>
              </w:rPr>
            </w:pPr>
            <w:r w:rsidRPr="00CF491F">
              <w:rPr>
                <w:rFonts w:eastAsia="Calibri"/>
              </w:rPr>
              <w:t>(0.02)</w:t>
            </w:r>
          </w:p>
        </w:tc>
        <w:tc>
          <w:tcPr>
            <w:tcW w:w="1116" w:type="dxa"/>
          </w:tcPr>
          <w:p w14:paraId="7B90605F" w14:textId="77777777" w:rsidR="00165A6F" w:rsidRPr="00CF491F" w:rsidRDefault="00165A6F" w:rsidP="00605232">
            <w:pPr>
              <w:pStyle w:val="TB"/>
              <w:rPr>
                <w:rFonts w:eastAsia="Calibri"/>
              </w:rPr>
            </w:pPr>
            <w:r w:rsidRPr="00CF491F">
              <w:rPr>
                <w:rFonts w:eastAsia="Calibri"/>
              </w:rPr>
              <w:t>(0.02)</w:t>
            </w:r>
          </w:p>
        </w:tc>
        <w:tc>
          <w:tcPr>
            <w:tcW w:w="1116" w:type="dxa"/>
          </w:tcPr>
          <w:p w14:paraId="6CCE23C1" w14:textId="77777777" w:rsidR="00165A6F" w:rsidRPr="00CF491F" w:rsidRDefault="00165A6F" w:rsidP="00605232">
            <w:pPr>
              <w:pStyle w:val="TB"/>
              <w:rPr>
                <w:rFonts w:eastAsia="Calibri"/>
              </w:rPr>
            </w:pPr>
            <w:r w:rsidRPr="00CF491F">
              <w:rPr>
                <w:rFonts w:eastAsia="Calibri"/>
              </w:rPr>
              <w:t>(0.02)</w:t>
            </w:r>
          </w:p>
        </w:tc>
        <w:tc>
          <w:tcPr>
            <w:tcW w:w="1356" w:type="dxa"/>
          </w:tcPr>
          <w:p w14:paraId="6C42F539" w14:textId="77777777" w:rsidR="00165A6F" w:rsidRPr="00CF491F" w:rsidRDefault="00165A6F" w:rsidP="00605232">
            <w:pPr>
              <w:pStyle w:val="TB"/>
              <w:rPr>
                <w:rFonts w:eastAsia="Calibri"/>
              </w:rPr>
            </w:pPr>
            <w:r w:rsidRPr="00CF491F">
              <w:rPr>
                <w:rFonts w:eastAsia="Calibri"/>
              </w:rPr>
              <w:t>(52.64)</w:t>
            </w:r>
          </w:p>
        </w:tc>
        <w:tc>
          <w:tcPr>
            <w:tcW w:w="1356" w:type="dxa"/>
          </w:tcPr>
          <w:p w14:paraId="5FC67FFE" w14:textId="77777777" w:rsidR="00165A6F" w:rsidRPr="00CF491F" w:rsidRDefault="00165A6F" w:rsidP="00605232">
            <w:pPr>
              <w:pStyle w:val="TB"/>
              <w:rPr>
                <w:rFonts w:eastAsia="Calibri"/>
              </w:rPr>
            </w:pPr>
            <w:r w:rsidRPr="00CF491F">
              <w:rPr>
                <w:rFonts w:eastAsia="Calibri"/>
              </w:rPr>
              <w:t>(52.14)</w:t>
            </w:r>
          </w:p>
        </w:tc>
        <w:tc>
          <w:tcPr>
            <w:tcW w:w="1356" w:type="dxa"/>
          </w:tcPr>
          <w:p w14:paraId="5D292FE1" w14:textId="77777777" w:rsidR="00165A6F" w:rsidRPr="00CF491F" w:rsidRDefault="00165A6F" w:rsidP="00605232">
            <w:pPr>
              <w:pStyle w:val="TB"/>
              <w:rPr>
                <w:rFonts w:eastAsia="Calibri"/>
              </w:rPr>
            </w:pPr>
            <w:r w:rsidRPr="00CF491F">
              <w:rPr>
                <w:rFonts w:eastAsia="Calibri"/>
              </w:rPr>
              <w:t>(96.83)</w:t>
            </w:r>
          </w:p>
        </w:tc>
      </w:tr>
      <w:tr w:rsidR="00165A6F" w:rsidRPr="00CF491F" w14:paraId="6DD7C1DB" w14:textId="77777777" w:rsidTr="00DC285E">
        <w:tc>
          <w:tcPr>
            <w:tcW w:w="1683" w:type="dxa"/>
          </w:tcPr>
          <w:p w14:paraId="03012EEA" w14:textId="77777777" w:rsidR="00165A6F" w:rsidRPr="00CF491F" w:rsidRDefault="00165A6F" w:rsidP="00605232">
            <w:pPr>
              <w:pStyle w:val="TB"/>
              <w:rPr>
                <w:rFonts w:eastAsia="Calibri"/>
              </w:rPr>
            </w:pPr>
            <w:r w:rsidRPr="00CF491F">
              <w:rPr>
                <w:rFonts w:eastAsia="Calibri"/>
              </w:rPr>
              <w:t>Party size</w:t>
            </w:r>
          </w:p>
        </w:tc>
        <w:tc>
          <w:tcPr>
            <w:tcW w:w="1116" w:type="dxa"/>
          </w:tcPr>
          <w:p w14:paraId="5F718340" w14:textId="77777777" w:rsidR="00165A6F" w:rsidRPr="00CF491F" w:rsidRDefault="00165A6F" w:rsidP="00605232">
            <w:pPr>
              <w:pStyle w:val="TB"/>
              <w:rPr>
                <w:rFonts w:eastAsia="Calibri"/>
              </w:rPr>
            </w:pPr>
            <w:commentRangeStart w:id="551"/>
            <w:r w:rsidRPr="00CF491F">
              <w:rPr>
                <w:rFonts w:eastAsia="Calibri"/>
              </w:rPr>
              <w:t>-</w:t>
            </w:r>
            <w:commentRangeEnd w:id="551"/>
            <w:r w:rsidR="00993F7D">
              <w:rPr>
                <w:rStyle w:val="CommentReference"/>
                <w:rFonts w:ascii="Times" w:hAnsi="Times" w:cs="Arial"/>
                <w:color w:val="00000A"/>
                <w:lang w:val="de-DE"/>
              </w:rPr>
              <w:commentReference w:id="551"/>
            </w:r>
            <w:r w:rsidRPr="00CF491F">
              <w:rPr>
                <w:rFonts w:eastAsia="Calibri"/>
              </w:rPr>
              <w:t>0.05***</w:t>
            </w:r>
          </w:p>
        </w:tc>
        <w:tc>
          <w:tcPr>
            <w:tcW w:w="1116" w:type="dxa"/>
          </w:tcPr>
          <w:p w14:paraId="20C50998" w14:textId="77777777" w:rsidR="00165A6F" w:rsidRPr="00CF491F" w:rsidRDefault="00165A6F" w:rsidP="00605232">
            <w:pPr>
              <w:pStyle w:val="TB"/>
              <w:rPr>
                <w:rFonts w:eastAsia="Calibri"/>
              </w:rPr>
            </w:pPr>
            <w:r w:rsidRPr="00CF491F">
              <w:rPr>
                <w:rFonts w:eastAsia="Calibri"/>
              </w:rPr>
              <w:t>-0.04***</w:t>
            </w:r>
          </w:p>
        </w:tc>
        <w:tc>
          <w:tcPr>
            <w:tcW w:w="1116" w:type="dxa"/>
          </w:tcPr>
          <w:p w14:paraId="420DC072" w14:textId="77777777" w:rsidR="00165A6F" w:rsidRPr="00CF491F" w:rsidRDefault="00165A6F" w:rsidP="00605232">
            <w:pPr>
              <w:pStyle w:val="TB"/>
              <w:rPr>
                <w:rFonts w:eastAsia="Calibri"/>
              </w:rPr>
            </w:pPr>
            <w:r w:rsidRPr="00CF491F">
              <w:rPr>
                <w:rFonts w:eastAsia="Calibri"/>
              </w:rPr>
              <w:t>-0.04***</w:t>
            </w:r>
          </w:p>
        </w:tc>
        <w:tc>
          <w:tcPr>
            <w:tcW w:w="1356" w:type="dxa"/>
          </w:tcPr>
          <w:p w14:paraId="27B49C8A" w14:textId="77777777" w:rsidR="00165A6F" w:rsidRPr="00CF491F" w:rsidRDefault="00165A6F" w:rsidP="00605232">
            <w:pPr>
              <w:pStyle w:val="TB"/>
              <w:rPr>
                <w:rFonts w:eastAsia="Calibri"/>
              </w:rPr>
            </w:pPr>
            <w:r w:rsidRPr="00CF491F">
              <w:rPr>
                <w:rFonts w:eastAsia="Calibri"/>
              </w:rPr>
              <w:t>-61.52***</w:t>
            </w:r>
          </w:p>
        </w:tc>
        <w:tc>
          <w:tcPr>
            <w:tcW w:w="1356" w:type="dxa"/>
          </w:tcPr>
          <w:p w14:paraId="56E62C1A" w14:textId="77777777" w:rsidR="00165A6F" w:rsidRPr="00CF491F" w:rsidRDefault="00165A6F" w:rsidP="00605232">
            <w:pPr>
              <w:pStyle w:val="TB"/>
              <w:rPr>
                <w:rFonts w:eastAsia="Calibri"/>
              </w:rPr>
            </w:pPr>
            <w:r w:rsidRPr="00CF491F">
              <w:rPr>
                <w:rFonts w:eastAsia="Calibri"/>
              </w:rPr>
              <w:t>-71.85***</w:t>
            </w:r>
          </w:p>
        </w:tc>
        <w:tc>
          <w:tcPr>
            <w:tcW w:w="1356" w:type="dxa"/>
          </w:tcPr>
          <w:p w14:paraId="5736D6B5" w14:textId="77777777" w:rsidR="00165A6F" w:rsidRPr="00CF491F" w:rsidRDefault="00165A6F" w:rsidP="00605232">
            <w:pPr>
              <w:pStyle w:val="TB"/>
              <w:rPr>
                <w:rFonts w:eastAsia="Calibri"/>
              </w:rPr>
            </w:pPr>
            <w:r w:rsidRPr="00CF491F">
              <w:rPr>
                <w:rFonts w:eastAsia="Calibri"/>
              </w:rPr>
              <w:t>-63.13***</w:t>
            </w:r>
          </w:p>
        </w:tc>
      </w:tr>
      <w:tr w:rsidR="00165A6F" w:rsidRPr="00CF491F" w14:paraId="4EAD53F3" w14:textId="77777777" w:rsidTr="00DC285E">
        <w:tc>
          <w:tcPr>
            <w:tcW w:w="1683" w:type="dxa"/>
          </w:tcPr>
          <w:p w14:paraId="0934E22D" w14:textId="77777777" w:rsidR="00165A6F" w:rsidRPr="00CF491F" w:rsidRDefault="00165A6F" w:rsidP="00605232">
            <w:pPr>
              <w:pStyle w:val="TB"/>
              <w:rPr>
                <w:rFonts w:eastAsia="Calibri"/>
              </w:rPr>
            </w:pPr>
          </w:p>
        </w:tc>
        <w:tc>
          <w:tcPr>
            <w:tcW w:w="1116" w:type="dxa"/>
          </w:tcPr>
          <w:p w14:paraId="4CD59650" w14:textId="77777777" w:rsidR="00165A6F" w:rsidRPr="00CF491F" w:rsidRDefault="00165A6F" w:rsidP="00605232">
            <w:pPr>
              <w:pStyle w:val="TB"/>
              <w:rPr>
                <w:rFonts w:eastAsia="Calibri"/>
              </w:rPr>
            </w:pPr>
            <w:r w:rsidRPr="00CF491F">
              <w:rPr>
                <w:rFonts w:eastAsia="Calibri"/>
              </w:rPr>
              <w:t>(0.001)</w:t>
            </w:r>
          </w:p>
        </w:tc>
        <w:tc>
          <w:tcPr>
            <w:tcW w:w="1116" w:type="dxa"/>
          </w:tcPr>
          <w:p w14:paraId="38F45D38" w14:textId="77777777" w:rsidR="00165A6F" w:rsidRPr="00CF491F" w:rsidRDefault="00165A6F" w:rsidP="00605232">
            <w:pPr>
              <w:pStyle w:val="TB"/>
              <w:rPr>
                <w:rFonts w:eastAsia="Calibri"/>
              </w:rPr>
            </w:pPr>
            <w:r w:rsidRPr="00CF491F">
              <w:rPr>
                <w:rFonts w:eastAsia="Calibri"/>
              </w:rPr>
              <w:t>(0.001)</w:t>
            </w:r>
          </w:p>
        </w:tc>
        <w:tc>
          <w:tcPr>
            <w:tcW w:w="1116" w:type="dxa"/>
          </w:tcPr>
          <w:p w14:paraId="11A9053D" w14:textId="77777777" w:rsidR="00165A6F" w:rsidRPr="00CF491F" w:rsidRDefault="00165A6F" w:rsidP="00605232">
            <w:pPr>
              <w:pStyle w:val="TB"/>
              <w:rPr>
                <w:rFonts w:eastAsia="Calibri"/>
              </w:rPr>
            </w:pPr>
            <w:r w:rsidRPr="00CF491F">
              <w:rPr>
                <w:rFonts w:eastAsia="Calibri"/>
              </w:rPr>
              <w:t>(0.001)</w:t>
            </w:r>
          </w:p>
        </w:tc>
        <w:tc>
          <w:tcPr>
            <w:tcW w:w="1356" w:type="dxa"/>
          </w:tcPr>
          <w:p w14:paraId="11C3229F" w14:textId="77777777" w:rsidR="00165A6F" w:rsidRPr="00CF491F" w:rsidRDefault="00165A6F" w:rsidP="00605232">
            <w:pPr>
              <w:pStyle w:val="TB"/>
              <w:rPr>
                <w:rFonts w:eastAsia="Calibri"/>
              </w:rPr>
            </w:pPr>
            <w:r w:rsidRPr="00CF491F">
              <w:rPr>
                <w:rFonts w:eastAsia="Calibri"/>
              </w:rPr>
              <w:t>(1.92)</w:t>
            </w:r>
          </w:p>
        </w:tc>
        <w:tc>
          <w:tcPr>
            <w:tcW w:w="1356" w:type="dxa"/>
          </w:tcPr>
          <w:p w14:paraId="0613F240" w14:textId="77777777" w:rsidR="00165A6F" w:rsidRPr="00CF491F" w:rsidRDefault="00165A6F" w:rsidP="00605232">
            <w:pPr>
              <w:pStyle w:val="TB"/>
              <w:rPr>
                <w:rFonts w:eastAsia="Calibri"/>
              </w:rPr>
            </w:pPr>
            <w:r w:rsidRPr="00CF491F">
              <w:rPr>
                <w:rFonts w:eastAsia="Calibri"/>
              </w:rPr>
              <w:t>(2.20)</w:t>
            </w:r>
          </w:p>
        </w:tc>
        <w:tc>
          <w:tcPr>
            <w:tcW w:w="1356" w:type="dxa"/>
          </w:tcPr>
          <w:p w14:paraId="4641357A" w14:textId="77777777" w:rsidR="00165A6F" w:rsidRPr="00CF491F" w:rsidRDefault="00165A6F" w:rsidP="00605232">
            <w:pPr>
              <w:pStyle w:val="TB"/>
              <w:rPr>
                <w:rFonts w:eastAsia="Calibri"/>
              </w:rPr>
            </w:pPr>
            <w:r w:rsidRPr="00CF491F">
              <w:rPr>
                <w:rFonts w:eastAsia="Calibri"/>
              </w:rPr>
              <w:t>(3.76)</w:t>
            </w:r>
          </w:p>
        </w:tc>
      </w:tr>
      <w:tr w:rsidR="00165A6F" w:rsidRPr="00CF491F" w14:paraId="158C9FFD" w14:textId="77777777" w:rsidTr="00DC285E">
        <w:tc>
          <w:tcPr>
            <w:tcW w:w="1683" w:type="dxa"/>
          </w:tcPr>
          <w:p w14:paraId="6A7A67D1" w14:textId="77777777" w:rsidR="00165A6F" w:rsidRPr="00CF491F" w:rsidRDefault="00165A6F" w:rsidP="00605232">
            <w:pPr>
              <w:pStyle w:val="TB"/>
              <w:rPr>
                <w:rFonts w:eastAsia="Calibri"/>
              </w:rPr>
            </w:pPr>
            <w:r w:rsidRPr="00CF491F">
              <w:rPr>
                <w:rFonts w:eastAsia="Calibri"/>
              </w:rPr>
              <w:t>SMD</w:t>
            </w:r>
          </w:p>
        </w:tc>
        <w:tc>
          <w:tcPr>
            <w:tcW w:w="1116" w:type="dxa"/>
          </w:tcPr>
          <w:p w14:paraId="74EDB542" w14:textId="77777777" w:rsidR="00165A6F" w:rsidRPr="00CF491F" w:rsidRDefault="00165A6F" w:rsidP="00605232">
            <w:pPr>
              <w:pStyle w:val="TB"/>
              <w:rPr>
                <w:rFonts w:eastAsia="Calibri"/>
              </w:rPr>
            </w:pPr>
            <w:r w:rsidRPr="00CF491F">
              <w:rPr>
                <w:rFonts w:eastAsia="Calibri"/>
              </w:rPr>
              <w:t>0.03</w:t>
            </w:r>
          </w:p>
        </w:tc>
        <w:tc>
          <w:tcPr>
            <w:tcW w:w="1116" w:type="dxa"/>
          </w:tcPr>
          <w:p w14:paraId="5E4F9A3D" w14:textId="77777777" w:rsidR="00165A6F" w:rsidRPr="00CF491F" w:rsidRDefault="00165A6F" w:rsidP="00605232">
            <w:pPr>
              <w:pStyle w:val="TB"/>
              <w:rPr>
                <w:rFonts w:eastAsia="Calibri"/>
              </w:rPr>
            </w:pPr>
            <w:r w:rsidRPr="00CF491F">
              <w:rPr>
                <w:rFonts w:eastAsia="Calibri"/>
              </w:rPr>
              <w:t>-0.06*</w:t>
            </w:r>
          </w:p>
        </w:tc>
        <w:tc>
          <w:tcPr>
            <w:tcW w:w="1116" w:type="dxa"/>
          </w:tcPr>
          <w:p w14:paraId="2EDCFA57" w14:textId="77777777" w:rsidR="00165A6F" w:rsidRPr="00CF491F" w:rsidRDefault="00165A6F" w:rsidP="00605232">
            <w:pPr>
              <w:pStyle w:val="TB"/>
              <w:rPr>
                <w:rFonts w:eastAsia="Calibri"/>
              </w:rPr>
            </w:pPr>
            <w:r w:rsidRPr="00CF491F">
              <w:rPr>
                <w:rFonts w:eastAsia="Calibri"/>
              </w:rPr>
              <w:t>-0.01</w:t>
            </w:r>
          </w:p>
        </w:tc>
        <w:tc>
          <w:tcPr>
            <w:tcW w:w="1356" w:type="dxa"/>
          </w:tcPr>
          <w:p w14:paraId="407211C9" w14:textId="77777777" w:rsidR="00165A6F" w:rsidRPr="00CF491F" w:rsidRDefault="00165A6F" w:rsidP="00605232">
            <w:pPr>
              <w:pStyle w:val="TB"/>
              <w:rPr>
                <w:rFonts w:eastAsia="Calibri"/>
              </w:rPr>
            </w:pPr>
            <w:r w:rsidRPr="00CF491F">
              <w:rPr>
                <w:rFonts w:eastAsia="Calibri"/>
              </w:rPr>
              <w:t>-48.69</w:t>
            </w:r>
          </w:p>
        </w:tc>
        <w:tc>
          <w:tcPr>
            <w:tcW w:w="1356" w:type="dxa"/>
          </w:tcPr>
          <w:p w14:paraId="732127A7" w14:textId="77777777" w:rsidR="00165A6F" w:rsidRPr="00CF491F" w:rsidRDefault="00165A6F" w:rsidP="00605232">
            <w:pPr>
              <w:pStyle w:val="TB"/>
              <w:rPr>
                <w:rFonts w:eastAsia="Calibri"/>
              </w:rPr>
            </w:pPr>
            <w:r w:rsidRPr="00CF491F">
              <w:rPr>
                <w:rFonts w:eastAsia="Calibri"/>
              </w:rPr>
              <w:t>-90.05</w:t>
            </w:r>
          </w:p>
        </w:tc>
        <w:tc>
          <w:tcPr>
            <w:tcW w:w="1356" w:type="dxa"/>
          </w:tcPr>
          <w:p w14:paraId="59FB377D" w14:textId="77777777" w:rsidR="00165A6F" w:rsidRPr="00CF491F" w:rsidRDefault="00165A6F" w:rsidP="00605232">
            <w:pPr>
              <w:pStyle w:val="TB"/>
              <w:rPr>
                <w:rFonts w:eastAsia="Calibri"/>
              </w:rPr>
            </w:pPr>
            <w:r w:rsidRPr="00CF491F">
              <w:rPr>
                <w:rFonts w:eastAsia="Calibri"/>
              </w:rPr>
              <w:t>-113.31</w:t>
            </w:r>
          </w:p>
        </w:tc>
      </w:tr>
      <w:tr w:rsidR="00165A6F" w:rsidRPr="00CF491F" w14:paraId="36747FD6" w14:textId="77777777" w:rsidTr="00DC285E">
        <w:tc>
          <w:tcPr>
            <w:tcW w:w="1683" w:type="dxa"/>
          </w:tcPr>
          <w:p w14:paraId="4EE25DC3" w14:textId="77777777" w:rsidR="00165A6F" w:rsidRPr="00CF491F" w:rsidRDefault="00165A6F" w:rsidP="00605232">
            <w:pPr>
              <w:pStyle w:val="TB"/>
              <w:rPr>
                <w:rFonts w:eastAsia="Calibri"/>
              </w:rPr>
            </w:pPr>
          </w:p>
        </w:tc>
        <w:tc>
          <w:tcPr>
            <w:tcW w:w="1116" w:type="dxa"/>
          </w:tcPr>
          <w:p w14:paraId="5D33EC29" w14:textId="77777777" w:rsidR="00165A6F" w:rsidRPr="00CF491F" w:rsidRDefault="00165A6F" w:rsidP="00605232">
            <w:pPr>
              <w:pStyle w:val="TB"/>
              <w:rPr>
                <w:rFonts w:eastAsia="Calibri"/>
              </w:rPr>
            </w:pPr>
            <w:r w:rsidRPr="00CF491F">
              <w:rPr>
                <w:rFonts w:eastAsia="Calibri"/>
              </w:rPr>
              <w:t>(0.03)</w:t>
            </w:r>
          </w:p>
        </w:tc>
        <w:tc>
          <w:tcPr>
            <w:tcW w:w="1116" w:type="dxa"/>
          </w:tcPr>
          <w:p w14:paraId="2BF7D76F" w14:textId="77777777" w:rsidR="00165A6F" w:rsidRPr="00CF491F" w:rsidRDefault="00165A6F" w:rsidP="00605232">
            <w:pPr>
              <w:pStyle w:val="TB"/>
              <w:rPr>
                <w:rFonts w:eastAsia="Calibri"/>
              </w:rPr>
            </w:pPr>
            <w:r w:rsidRPr="00CF491F">
              <w:rPr>
                <w:rFonts w:eastAsia="Calibri"/>
              </w:rPr>
              <w:t>(0.03)</w:t>
            </w:r>
          </w:p>
        </w:tc>
        <w:tc>
          <w:tcPr>
            <w:tcW w:w="1116" w:type="dxa"/>
          </w:tcPr>
          <w:p w14:paraId="5E107E6F" w14:textId="77777777" w:rsidR="00165A6F" w:rsidRPr="00CF491F" w:rsidRDefault="00165A6F" w:rsidP="00605232">
            <w:pPr>
              <w:pStyle w:val="TB"/>
              <w:rPr>
                <w:rFonts w:eastAsia="Calibri"/>
              </w:rPr>
            </w:pPr>
            <w:r w:rsidRPr="00CF491F">
              <w:rPr>
                <w:rFonts w:eastAsia="Calibri"/>
              </w:rPr>
              <w:t>(0.02)</w:t>
            </w:r>
          </w:p>
        </w:tc>
        <w:tc>
          <w:tcPr>
            <w:tcW w:w="1356" w:type="dxa"/>
          </w:tcPr>
          <w:p w14:paraId="6406BEEE" w14:textId="77777777" w:rsidR="00165A6F" w:rsidRPr="00CF491F" w:rsidRDefault="00165A6F" w:rsidP="00605232">
            <w:pPr>
              <w:pStyle w:val="TB"/>
              <w:rPr>
                <w:rFonts w:eastAsia="Calibri"/>
              </w:rPr>
            </w:pPr>
            <w:r w:rsidRPr="00CF491F">
              <w:rPr>
                <w:rFonts w:eastAsia="Calibri"/>
              </w:rPr>
              <w:t>(53.48)</w:t>
            </w:r>
          </w:p>
        </w:tc>
        <w:tc>
          <w:tcPr>
            <w:tcW w:w="1356" w:type="dxa"/>
          </w:tcPr>
          <w:p w14:paraId="71D79C81" w14:textId="77777777" w:rsidR="00165A6F" w:rsidRPr="00CF491F" w:rsidRDefault="00165A6F" w:rsidP="00605232">
            <w:pPr>
              <w:pStyle w:val="TB"/>
              <w:rPr>
                <w:rFonts w:eastAsia="Calibri"/>
              </w:rPr>
            </w:pPr>
            <w:r w:rsidRPr="00CF491F">
              <w:rPr>
                <w:rFonts w:eastAsia="Calibri"/>
              </w:rPr>
              <w:t>(63.34)</w:t>
            </w:r>
          </w:p>
        </w:tc>
        <w:tc>
          <w:tcPr>
            <w:tcW w:w="1356" w:type="dxa"/>
          </w:tcPr>
          <w:p w14:paraId="779BFE37" w14:textId="77777777" w:rsidR="00165A6F" w:rsidRPr="00CF491F" w:rsidRDefault="00165A6F" w:rsidP="00605232">
            <w:pPr>
              <w:pStyle w:val="TB"/>
              <w:rPr>
                <w:rFonts w:eastAsia="Calibri"/>
              </w:rPr>
            </w:pPr>
            <w:r w:rsidRPr="00CF491F">
              <w:rPr>
                <w:rFonts w:eastAsia="Calibri"/>
              </w:rPr>
              <w:t>(112.33)</w:t>
            </w:r>
          </w:p>
        </w:tc>
      </w:tr>
      <w:tr w:rsidR="00165A6F" w:rsidRPr="00CF491F" w14:paraId="37A0AA0D" w14:textId="77777777" w:rsidTr="00DC285E">
        <w:tc>
          <w:tcPr>
            <w:tcW w:w="1683" w:type="dxa"/>
          </w:tcPr>
          <w:p w14:paraId="2E591853" w14:textId="5D44C4F2" w:rsidR="00165A6F" w:rsidRPr="00CF491F" w:rsidRDefault="00165A6F" w:rsidP="00605232">
            <w:pPr>
              <w:pStyle w:val="TB"/>
              <w:rPr>
                <w:rFonts w:eastAsia="Calibri"/>
              </w:rPr>
            </w:pPr>
            <w:r w:rsidRPr="00CF491F">
              <w:rPr>
                <w:rFonts w:eastAsia="Calibri"/>
              </w:rPr>
              <w:t>SMD x re</w:t>
            </w:r>
            <w:ins w:id="552" w:author="Christine Ranft" w:date="2021-03-02T09:16:00Z">
              <w:r w:rsidR="00993F7D">
                <w:rPr>
                  <w:rFonts w:eastAsia="Calibri"/>
                </w:rPr>
                <w:t>-</w:t>
              </w:r>
            </w:ins>
            <w:r w:rsidRPr="00CF491F">
              <w:rPr>
                <w:rFonts w:eastAsia="Calibri"/>
              </w:rPr>
              <w:t>elect</w:t>
            </w:r>
          </w:p>
        </w:tc>
        <w:tc>
          <w:tcPr>
            <w:tcW w:w="1116" w:type="dxa"/>
          </w:tcPr>
          <w:p w14:paraId="2B06EAFD" w14:textId="77777777" w:rsidR="00165A6F" w:rsidRPr="00CF491F" w:rsidRDefault="00165A6F" w:rsidP="00605232">
            <w:pPr>
              <w:pStyle w:val="TB"/>
              <w:rPr>
                <w:rFonts w:eastAsia="Calibri"/>
              </w:rPr>
            </w:pPr>
          </w:p>
        </w:tc>
        <w:tc>
          <w:tcPr>
            <w:tcW w:w="1116" w:type="dxa"/>
          </w:tcPr>
          <w:p w14:paraId="4371C6A6" w14:textId="77777777" w:rsidR="00165A6F" w:rsidRPr="00CF491F" w:rsidRDefault="00165A6F" w:rsidP="00605232">
            <w:pPr>
              <w:pStyle w:val="TB"/>
              <w:rPr>
                <w:rFonts w:eastAsia="Calibri"/>
              </w:rPr>
            </w:pPr>
            <w:r w:rsidRPr="00CF491F">
              <w:rPr>
                <w:rFonts w:eastAsia="Calibri"/>
              </w:rPr>
              <w:t>0.26***</w:t>
            </w:r>
          </w:p>
        </w:tc>
        <w:tc>
          <w:tcPr>
            <w:tcW w:w="1116" w:type="dxa"/>
          </w:tcPr>
          <w:p w14:paraId="7EDEA6DE" w14:textId="77777777" w:rsidR="00165A6F" w:rsidRPr="00CF491F" w:rsidRDefault="00165A6F" w:rsidP="00605232">
            <w:pPr>
              <w:pStyle w:val="TB"/>
              <w:rPr>
                <w:rFonts w:eastAsia="Calibri"/>
              </w:rPr>
            </w:pPr>
            <w:r w:rsidRPr="00CF491F">
              <w:rPr>
                <w:rFonts w:eastAsia="Calibri"/>
              </w:rPr>
              <w:t>0.10***</w:t>
            </w:r>
          </w:p>
        </w:tc>
        <w:tc>
          <w:tcPr>
            <w:tcW w:w="1356" w:type="dxa"/>
          </w:tcPr>
          <w:p w14:paraId="2EB7DADC" w14:textId="77777777" w:rsidR="00165A6F" w:rsidRPr="00CF491F" w:rsidRDefault="00165A6F" w:rsidP="00605232">
            <w:pPr>
              <w:pStyle w:val="TB"/>
              <w:rPr>
                <w:rFonts w:eastAsia="Calibri"/>
              </w:rPr>
            </w:pPr>
          </w:p>
        </w:tc>
        <w:tc>
          <w:tcPr>
            <w:tcW w:w="1356" w:type="dxa"/>
          </w:tcPr>
          <w:p w14:paraId="5E53F8BF" w14:textId="77777777" w:rsidR="00165A6F" w:rsidRPr="00CF491F" w:rsidRDefault="00165A6F" w:rsidP="00605232">
            <w:pPr>
              <w:pStyle w:val="TB"/>
              <w:rPr>
                <w:rFonts w:eastAsia="Calibri"/>
              </w:rPr>
            </w:pPr>
            <w:r w:rsidRPr="00CF491F">
              <w:rPr>
                <w:rFonts w:eastAsia="Calibri"/>
              </w:rPr>
              <w:t>232.39**</w:t>
            </w:r>
          </w:p>
        </w:tc>
        <w:tc>
          <w:tcPr>
            <w:tcW w:w="1356" w:type="dxa"/>
          </w:tcPr>
          <w:p w14:paraId="567A9486" w14:textId="77777777" w:rsidR="00165A6F" w:rsidRPr="00CF491F" w:rsidRDefault="00165A6F" w:rsidP="00605232">
            <w:pPr>
              <w:pStyle w:val="TB"/>
              <w:rPr>
                <w:rFonts w:eastAsia="Calibri"/>
              </w:rPr>
            </w:pPr>
            <w:r w:rsidRPr="00CF491F">
              <w:rPr>
                <w:rFonts w:eastAsia="Calibri"/>
              </w:rPr>
              <w:t>-8.32</w:t>
            </w:r>
          </w:p>
        </w:tc>
      </w:tr>
      <w:tr w:rsidR="00165A6F" w:rsidRPr="00CF491F" w14:paraId="1A0635E6" w14:textId="77777777" w:rsidTr="00DC285E">
        <w:tc>
          <w:tcPr>
            <w:tcW w:w="1683" w:type="dxa"/>
          </w:tcPr>
          <w:p w14:paraId="29A8989B" w14:textId="77777777" w:rsidR="00165A6F" w:rsidRPr="00CF491F" w:rsidRDefault="00165A6F" w:rsidP="00605232">
            <w:pPr>
              <w:pStyle w:val="TB"/>
              <w:rPr>
                <w:rFonts w:eastAsia="Calibri"/>
              </w:rPr>
            </w:pPr>
          </w:p>
        </w:tc>
        <w:tc>
          <w:tcPr>
            <w:tcW w:w="1116" w:type="dxa"/>
          </w:tcPr>
          <w:p w14:paraId="43F32AA8" w14:textId="77777777" w:rsidR="00165A6F" w:rsidRPr="00CF491F" w:rsidRDefault="00165A6F" w:rsidP="00605232">
            <w:pPr>
              <w:pStyle w:val="TB"/>
              <w:rPr>
                <w:rFonts w:eastAsia="Calibri"/>
              </w:rPr>
            </w:pPr>
          </w:p>
        </w:tc>
        <w:tc>
          <w:tcPr>
            <w:tcW w:w="1116" w:type="dxa"/>
          </w:tcPr>
          <w:p w14:paraId="62B83949" w14:textId="77777777" w:rsidR="00165A6F" w:rsidRPr="00CF491F" w:rsidRDefault="00165A6F" w:rsidP="00605232">
            <w:pPr>
              <w:pStyle w:val="TB"/>
              <w:rPr>
                <w:rFonts w:eastAsia="Calibri"/>
              </w:rPr>
            </w:pPr>
            <w:r w:rsidRPr="00CF491F">
              <w:rPr>
                <w:rFonts w:eastAsia="Calibri"/>
              </w:rPr>
              <w:t>(0.05)</w:t>
            </w:r>
          </w:p>
        </w:tc>
        <w:tc>
          <w:tcPr>
            <w:tcW w:w="1116" w:type="dxa"/>
          </w:tcPr>
          <w:p w14:paraId="507A7F95" w14:textId="77777777" w:rsidR="00165A6F" w:rsidRPr="00CF491F" w:rsidRDefault="00165A6F" w:rsidP="00605232">
            <w:pPr>
              <w:pStyle w:val="TB"/>
              <w:rPr>
                <w:rFonts w:eastAsia="Calibri"/>
              </w:rPr>
            </w:pPr>
            <w:r w:rsidRPr="00CF491F">
              <w:rPr>
                <w:rFonts w:eastAsia="Calibri"/>
              </w:rPr>
              <w:t>(0.03)</w:t>
            </w:r>
          </w:p>
        </w:tc>
        <w:tc>
          <w:tcPr>
            <w:tcW w:w="1356" w:type="dxa"/>
          </w:tcPr>
          <w:p w14:paraId="1280B5C9" w14:textId="77777777" w:rsidR="00165A6F" w:rsidRPr="00CF491F" w:rsidRDefault="00165A6F" w:rsidP="00605232">
            <w:pPr>
              <w:pStyle w:val="TB"/>
              <w:rPr>
                <w:rFonts w:eastAsia="Calibri"/>
              </w:rPr>
            </w:pPr>
          </w:p>
        </w:tc>
        <w:tc>
          <w:tcPr>
            <w:tcW w:w="1356" w:type="dxa"/>
          </w:tcPr>
          <w:p w14:paraId="6ECA8901" w14:textId="77777777" w:rsidR="00165A6F" w:rsidRPr="00CF491F" w:rsidRDefault="00165A6F" w:rsidP="00605232">
            <w:pPr>
              <w:pStyle w:val="TB"/>
              <w:rPr>
                <w:rFonts w:eastAsia="Calibri"/>
              </w:rPr>
            </w:pPr>
            <w:r w:rsidRPr="00CF491F">
              <w:rPr>
                <w:rFonts w:eastAsia="Calibri"/>
              </w:rPr>
              <w:t>(111.13)</w:t>
            </w:r>
          </w:p>
        </w:tc>
        <w:tc>
          <w:tcPr>
            <w:tcW w:w="1356" w:type="dxa"/>
          </w:tcPr>
          <w:p w14:paraId="6AF6D2E9" w14:textId="77777777" w:rsidR="00165A6F" w:rsidRPr="00CF491F" w:rsidRDefault="00165A6F" w:rsidP="00605232">
            <w:pPr>
              <w:pStyle w:val="TB"/>
              <w:rPr>
                <w:rFonts w:eastAsia="Calibri"/>
              </w:rPr>
            </w:pPr>
            <w:r w:rsidRPr="00CF491F">
              <w:rPr>
                <w:rFonts w:eastAsia="Calibri"/>
              </w:rPr>
              <w:t>(182.94)</w:t>
            </w:r>
          </w:p>
        </w:tc>
      </w:tr>
      <w:tr w:rsidR="00165A6F" w:rsidRPr="00CF491F" w14:paraId="59FC0F16" w14:textId="77777777" w:rsidTr="00DC285E">
        <w:tc>
          <w:tcPr>
            <w:tcW w:w="1683" w:type="dxa"/>
          </w:tcPr>
          <w:p w14:paraId="7B4E78C4" w14:textId="77777777" w:rsidR="00165A6F" w:rsidRPr="00CF491F" w:rsidRDefault="00165A6F" w:rsidP="00605232">
            <w:pPr>
              <w:pStyle w:val="TB"/>
              <w:rPr>
                <w:rFonts w:eastAsia="Calibri"/>
              </w:rPr>
            </w:pPr>
            <w:r w:rsidRPr="00CF491F">
              <w:rPr>
                <w:rFonts w:eastAsia="Calibri"/>
              </w:rPr>
              <w:t>Suplente</w:t>
            </w:r>
          </w:p>
        </w:tc>
        <w:tc>
          <w:tcPr>
            <w:tcW w:w="1116" w:type="dxa"/>
          </w:tcPr>
          <w:p w14:paraId="0C7BEA99" w14:textId="77777777" w:rsidR="00165A6F" w:rsidRPr="00CF491F" w:rsidRDefault="00165A6F" w:rsidP="00605232">
            <w:pPr>
              <w:pStyle w:val="TB"/>
              <w:rPr>
                <w:rFonts w:eastAsia="Calibri"/>
              </w:rPr>
            </w:pPr>
            <w:r w:rsidRPr="00CF491F">
              <w:rPr>
                <w:rFonts w:eastAsia="Calibri"/>
              </w:rPr>
              <w:t>-0.17***</w:t>
            </w:r>
          </w:p>
        </w:tc>
        <w:tc>
          <w:tcPr>
            <w:tcW w:w="1116" w:type="dxa"/>
          </w:tcPr>
          <w:p w14:paraId="08E39892" w14:textId="77777777" w:rsidR="00165A6F" w:rsidRPr="00CF491F" w:rsidRDefault="00165A6F" w:rsidP="00605232">
            <w:pPr>
              <w:pStyle w:val="TB"/>
              <w:rPr>
                <w:rFonts w:eastAsia="Calibri"/>
              </w:rPr>
            </w:pPr>
            <w:r w:rsidRPr="00CF491F">
              <w:rPr>
                <w:rFonts w:eastAsia="Calibri"/>
              </w:rPr>
              <w:t>-0.09</w:t>
            </w:r>
          </w:p>
        </w:tc>
        <w:tc>
          <w:tcPr>
            <w:tcW w:w="1116" w:type="dxa"/>
          </w:tcPr>
          <w:p w14:paraId="1E60DA3B" w14:textId="77777777" w:rsidR="00165A6F" w:rsidRPr="00CF491F" w:rsidRDefault="00165A6F" w:rsidP="00605232">
            <w:pPr>
              <w:pStyle w:val="TB"/>
              <w:rPr>
                <w:rFonts w:eastAsia="Calibri"/>
              </w:rPr>
            </w:pPr>
            <w:r w:rsidRPr="00CF491F">
              <w:rPr>
                <w:rFonts w:eastAsia="Calibri"/>
              </w:rPr>
              <w:t>-0.23***</w:t>
            </w:r>
          </w:p>
        </w:tc>
        <w:tc>
          <w:tcPr>
            <w:tcW w:w="1356" w:type="dxa"/>
          </w:tcPr>
          <w:p w14:paraId="25A44682" w14:textId="77777777" w:rsidR="00165A6F" w:rsidRPr="00CF491F" w:rsidRDefault="00165A6F" w:rsidP="00605232">
            <w:pPr>
              <w:pStyle w:val="TB"/>
              <w:rPr>
                <w:rFonts w:eastAsia="Calibri"/>
              </w:rPr>
            </w:pPr>
            <w:r w:rsidRPr="00CF491F">
              <w:rPr>
                <w:rFonts w:eastAsia="Calibri"/>
              </w:rPr>
              <w:t>-271.52**</w:t>
            </w:r>
          </w:p>
        </w:tc>
        <w:tc>
          <w:tcPr>
            <w:tcW w:w="1356" w:type="dxa"/>
          </w:tcPr>
          <w:p w14:paraId="2A31AF49" w14:textId="77777777" w:rsidR="00165A6F" w:rsidRPr="00CF491F" w:rsidRDefault="00165A6F" w:rsidP="00605232">
            <w:pPr>
              <w:pStyle w:val="TB"/>
              <w:rPr>
                <w:rFonts w:eastAsia="Calibri"/>
              </w:rPr>
            </w:pPr>
            <w:r w:rsidRPr="00CF491F">
              <w:rPr>
                <w:rFonts w:eastAsia="Calibri"/>
              </w:rPr>
              <w:t>-346.94***</w:t>
            </w:r>
          </w:p>
        </w:tc>
        <w:tc>
          <w:tcPr>
            <w:tcW w:w="1356" w:type="dxa"/>
          </w:tcPr>
          <w:p w14:paraId="4F1E56FD" w14:textId="77777777" w:rsidR="00165A6F" w:rsidRPr="00CF491F" w:rsidRDefault="00165A6F" w:rsidP="00605232">
            <w:pPr>
              <w:pStyle w:val="TB"/>
              <w:rPr>
                <w:rFonts w:eastAsia="Calibri"/>
              </w:rPr>
            </w:pPr>
            <w:r w:rsidRPr="00CF491F">
              <w:rPr>
                <w:rFonts w:eastAsia="Calibri"/>
              </w:rPr>
              <w:t>-330.99**</w:t>
            </w:r>
          </w:p>
        </w:tc>
      </w:tr>
      <w:tr w:rsidR="00165A6F" w:rsidRPr="00CF491F" w14:paraId="51495C0C" w14:textId="77777777" w:rsidTr="00DC285E">
        <w:tc>
          <w:tcPr>
            <w:tcW w:w="1683" w:type="dxa"/>
          </w:tcPr>
          <w:p w14:paraId="35DB9D67" w14:textId="77777777" w:rsidR="00165A6F" w:rsidRPr="00CF491F" w:rsidRDefault="00165A6F" w:rsidP="00605232">
            <w:pPr>
              <w:pStyle w:val="TB"/>
              <w:rPr>
                <w:rFonts w:eastAsia="Calibri"/>
              </w:rPr>
            </w:pPr>
          </w:p>
        </w:tc>
        <w:tc>
          <w:tcPr>
            <w:tcW w:w="1116" w:type="dxa"/>
          </w:tcPr>
          <w:p w14:paraId="45324D29" w14:textId="77777777" w:rsidR="00165A6F" w:rsidRPr="00CF491F" w:rsidRDefault="00165A6F" w:rsidP="00605232">
            <w:pPr>
              <w:pStyle w:val="TB"/>
              <w:rPr>
                <w:rFonts w:eastAsia="Calibri"/>
              </w:rPr>
            </w:pPr>
            <w:r w:rsidRPr="00CF491F">
              <w:rPr>
                <w:rFonts w:eastAsia="Calibri"/>
              </w:rPr>
              <w:t>(0.06)</w:t>
            </w:r>
          </w:p>
        </w:tc>
        <w:tc>
          <w:tcPr>
            <w:tcW w:w="1116" w:type="dxa"/>
          </w:tcPr>
          <w:p w14:paraId="35C70872" w14:textId="77777777" w:rsidR="00165A6F" w:rsidRPr="00CF491F" w:rsidRDefault="00165A6F" w:rsidP="00605232">
            <w:pPr>
              <w:pStyle w:val="TB"/>
              <w:rPr>
                <w:rFonts w:eastAsia="Calibri"/>
              </w:rPr>
            </w:pPr>
            <w:r w:rsidRPr="00CF491F">
              <w:rPr>
                <w:rFonts w:eastAsia="Calibri"/>
              </w:rPr>
              <w:t>(0.06)</w:t>
            </w:r>
          </w:p>
        </w:tc>
        <w:tc>
          <w:tcPr>
            <w:tcW w:w="1116" w:type="dxa"/>
          </w:tcPr>
          <w:p w14:paraId="2F9BBC21" w14:textId="77777777" w:rsidR="00165A6F" w:rsidRPr="00CF491F" w:rsidRDefault="00165A6F" w:rsidP="00605232">
            <w:pPr>
              <w:pStyle w:val="TB"/>
              <w:rPr>
                <w:rFonts w:eastAsia="Calibri"/>
              </w:rPr>
            </w:pPr>
            <w:r w:rsidRPr="00CF491F">
              <w:rPr>
                <w:rFonts w:eastAsia="Calibri"/>
              </w:rPr>
              <w:t>(0.05)</w:t>
            </w:r>
          </w:p>
        </w:tc>
        <w:tc>
          <w:tcPr>
            <w:tcW w:w="1356" w:type="dxa"/>
          </w:tcPr>
          <w:p w14:paraId="3408CF7D" w14:textId="77777777" w:rsidR="00165A6F" w:rsidRPr="00CF491F" w:rsidRDefault="00165A6F" w:rsidP="00605232">
            <w:pPr>
              <w:pStyle w:val="TB"/>
              <w:rPr>
                <w:rFonts w:eastAsia="Calibri"/>
              </w:rPr>
            </w:pPr>
            <w:r w:rsidRPr="00CF491F">
              <w:rPr>
                <w:rFonts w:eastAsia="Calibri"/>
              </w:rPr>
              <w:t>(106.35)</w:t>
            </w:r>
          </w:p>
        </w:tc>
        <w:tc>
          <w:tcPr>
            <w:tcW w:w="1356" w:type="dxa"/>
          </w:tcPr>
          <w:p w14:paraId="510CCE78" w14:textId="77777777" w:rsidR="00165A6F" w:rsidRPr="00CF491F" w:rsidRDefault="00165A6F" w:rsidP="00605232">
            <w:pPr>
              <w:pStyle w:val="TB"/>
              <w:rPr>
                <w:rFonts w:eastAsia="Calibri"/>
              </w:rPr>
            </w:pPr>
            <w:r w:rsidRPr="00CF491F">
              <w:rPr>
                <w:rFonts w:eastAsia="Calibri"/>
              </w:rPr>
              <w:t>(103.79)</w:t>
            </w:r>
          </w:p>
        </w:tc>
        <w:tc>
          <w:tcPr>
            <w:tcW w:w="1356" w:type="dxa"/>
          </w:tcPr>
          <w:p w14:paraId="7359A62F" w14:textId="77777777" w:rsidR="00165A6F" w:rsidRPr="00CF491F" w:rsidRDefault="00165A6F" w:rsidP="00605232">
            <w:pPr>
              <w:pStyle w:val="TB"/>
              <w:rPr>
                <w:rFonts w:eastAsia="Calibri"/>
              </w:rPr>
            </w:pPr>
            <w:r w:rsidRPr="00CF491F">
              <w:rPr>
                <w:rFonts w:eastAsia="Calibri"/>
              </w:rPr>
              <w:t>(137.19)</w:t>
            </w:r>
          </w:p>
        </w:tc>
      </w:tr>
      <w:tr w:rsidR="00165A6F" w:rsidRPr="00CF491F" w14:paraId="350581CF" w14:textId="77777777" w:rsidTr="00DC285E">
        <w:tc>
          <w:tcPr>
            <w:tcW w:w="1683" w:type="dxa"/>
          </w:tcPr>
          <w:p w14:paraId="065D25AF" w14:textId="4B87D41F" w:rsidR="00165A6F" w:rsidRPr="00CF491F" w:rsidRDefault="00165A6F" w:rsidP="00605232">
            <w:pPr>
              <w:pStyle w:val="TB"/>
              <w:rPr>
                <w:rFonts w:eastAsia="Calibri"/>
              </w:rPr>
            </w:pPr>
            <w:r w:rsidRPr="00CF491F">
              <w:rPr>
                <w:rFonts w:eastAsia="Calibri"/>
              </w:rPr>
              <w:t>62nd</w:t>
            </w:r>
            <w:r w:rsidR="00DC285E" w:rsidRPr="00CF491F">
              <w:rPr>
                <w:rFonts w:eastAsia="Calibri"/>
              </w:rPr>
              <w:t xml:space="preserve"> </w:t>
            </w:r>
            <w:r w:rsidRPr="00CF491F">
              <w:rPr>
                <w:rFonts w:eastAsia="Calibri"/>
              </w:rPr>
              <w:t>Leg.</w:t>
            </w:r>
          </w:p>
        </w:tc>
        <w:tc>
          <w:tcPr>
            <w:tcW w:w="1116" w:type="dxa"/>
          </w:tcPr>
          <w:p w14:paraId="3E7B5E93" w14:textId="77777777" w:rsidR="00165A6F" w:rsidRPr="00CF491F" w:rsidRDefault="00165A6F" w:rsidP="00605232">
            <w:pPr>
              <w:pStyle w:val="TB"/>
              <w:rPr>
                <w:rFonts w:eastAsia="Calibri"/>
              </w:rPr>
            </w:pPr>
          </w:p>
        </w:tc>
        <w:tc>
          <w:tcPr>
            <w:tcW w:w="1116" w:type="dxa"/>
          </w:tcPr>
          <w:p w14:paraId="1DE8097E" w14:textId="77777777" w:rsidR="00165A6F" w:rsidRPr="00CF491F" w:rsidRDefault="00165A6F" w:rsidP="00605232">
            <w:pPr>
              <w:pStyle w:val="TB"/>
              <w:rPr>
                <w:rFonts w:eastAsia="Calibri"/>
              </w:rPr>
            </w:pPr>
            <w:r w:rsidRPr="00CF491F">
              <w:rPr>
                <w:rFonts w:eastAsia="Calibri"/>
              </w:rPr>
              <w:t>0.25***</w:t>
            </w:r>
          </w:p>
        </w:tc>
        <w:tc>
          <w:tcPr>
            <w:tcW w:w="1116" w:type="dxa"/>
          </w:tcPr>
          <w:p w14:paraId="69C0E350" w14:textId="77777777" w:rsidR="00165A6F" w:rsidRPr="00CF491F" w:rsidRDefault="00165A6F" w:rsidP="00605232">
            <w:pPr>
              <w:pStyle w:val="TB"/>
              <w:rPr>
                <w:rFonts w:eastAsia="Calibri"/>
              </w:rPr>
            </w:pPr>
            <w:r w:rsidRPr="00CF491F">
              <w:rPr>
                <w:rFonts w:eastAsia="Calibri"/>
              </w:rPr>
              <w:t>0.24***</w:t>
            </w:r>
          </w:p>
        </w:tc>
        <w:tc>
          <w:tcPr>
            <w:tcW w:w="1356" w:type="dxa"/>
          </w:tcPr>
          <w:p w14:paraId="746935E4" w14:textId="77777777" w:rsidR="00165A6F" w:rsidRPr="00CF491F" w:rsidRDefault="00165A6F" w:rsidP="00605232">
            <w:pPr>
              <w:pStyle w:val="TB"/>
              <w:rPr>
                <w:rFonts w:eastAsia="Calibri"/>
              </w:rPr>
            </w:pPr>
          </w:p>
        </w:tc>
        <w:tc>
          <w:tcPr>
            <w:tcW w:w="1356" w:type="dxa"/>
          </w:tcPr>
          <w:p w14:paraId="03456764" w14:textId="77777777" w:rsidR="00165A6F" w:rsidRPr="00CF491F" w:rsidRDefault="00165A6F" w:rsidP="00605232">
            <w:pPr>
              <w:pStyle w:val="TB"/>
              <w:rPr>
                <w:rFonts w:eastAsia="Calibri"/>
              </w:rPr>
            </w:pPr>
            <w:r w:rsidRPr="00CF491F">
              <w:rPr>
                <w:rFonts w:eastAsia="Calibri"/>
              </w:rPr>
              <w:t>726.90***</w:t>
            </w:r>
          </w:p>
        </w:tc>
        <w:tc>
          <w:tcPr>
            <w:tcW w:w="1356" w:type="dxa"/>
          </w:tcPr>
          <w:p w14:paraId="189C08AD" w14:textId="77777777" w:rsidR="00165A6F" w:rsidRPr="00CF491F" w:rsidRDefault="00165A6F" w:rsidP="00605232">
            <w:pPr>
              <w:pStyle w:val="TB"/>
              <w:rPr>
                <w:rFonts w:eastAsia="Calibri"/>
              </w:rPr>
            </w:pPr>
            <w:r w:rsidRPr="00CF491F">
              <w:rPr>
                <w:rFonts w:eastAsia="Calibri"/>
              </w:rPr>
              <w:t>843.14***</w:t>
            </w:r>
          </w:p>
        </w:tc>
      </w:tr>
      <w:tr w:rsidR="00165A6F" w:rsidRPr="00CF491F" w14:paraId="774943D9" w14:textId="77777777" w:rsidTr="00DC285E">
        <w:tc>
          <w:tcPr>
            <w:tcW w:w="1683" w:type="dxa"/>
          </w:tcPr>
          <w:p w14:paraId="2F51AC14" w14:textId="77777777" w:rsidR="00165A6F" w:rsidRPr="00CF491F" w:rsidRDefault="00165A6F" w:rsidP="00605232">
            <w:pPr>
              <w:pStyle w:val="TB"/>
              <w:rPr>
                <w:rFonts w:eastAsia="Calibri"/>
              </w:rPr>
            </w:pPr>
          </w:p>
        </w:tc>
        <w:tc>
          <w:tcPr>
            <w:tcW w:w="1116" w:type="dxa"/>
          </w:tcPr>
          <w:p w14:paraId="6B4358D9" w14:textId="77777777" w:rsidR="00165A6F" w:rsidRPr="00CF491F" w:rsidRDefault="00165A6F" w:rsidP="00605232">
            <w:pPr>
              <w:pStyle w:val="TB"/>
              <w:rPr>
                <w:rFonts w:eastAsia="Calibri"/>
              </w:rPr>
            </w:pPr>
          </w:p>
        </w:tc>
        <w:tc>
          <w:tcPr>
            <w:tcW w:w="1116" w:type="dxa"/>
          </w:tcPr>
          <w:p w14:paraId="11B47804" w14:textId="77777777" w:rsidR="00165A6F" w:rsidRPr="00CF491F" w:rsidRDefault="00165A6F" w:rsidP="00605232">
            <w:pPr>
              <w:pStyle w:val="TB"/>
              <w:rPr>
                <w:rFonts w:eastAsia="Calibri"/>
              </w:rPr>
            </w:pPr>
            <w:r w:rsidRPr="00CF491F">
              <w:rPr>
                <w:rFonts w:eastAsia="Calibri"/>
              </w:rPr>
              <w:t>(0.03)</w:t>
            </w:r>
          </w:p>
        </w:tc>
        <w:tc>
          <w:tcPr>
            <w:tcW w:w="1116" w:type="dxa"/>
          </w:tcPr>
          <w:p w14:paraId="536CFC9B" w14:textId="77777777" w:rsidR="00165A6F" w:rsidRPr="00CF491F" w:rsidRDefault="00165A6F" w:rsidP="00605232">
            <w:pPr>
              <w:pStyle w:val="TB"/>
              <w:rPr>
                <w:rFonts w:eastAsia="Calibri"/>
              </w:rPr>
            </w:pPr>
            <w:r w:rsidRPr="00CF491F">
              <w:rPr>
                <w:rFonts w:eastAsia="Calibri"/>
              </w:rPr>
              <w:t>(0.02)</w:t>
            </w:r>
          </w:p>
        </w:tc>
        <w:tc>
          <w:tcPr>
            <w:tcW w:w="1356" w:type="dxa"/>
          </w:tcPr>
          <w:p w14:paraId="4DD4B731" w14:textId="77777777" w:rsidR="00165A6F" w:rsidRPr="00CF491F" w:rsidRDefault="00165A6F" w:rsidP="00605232">
            <w:pPr>
              <w:pStyle w:val="TB"/>
              <w:rPr>
                <w:rFonts w:eastAsia="Calibri"/>
              </w:rPr>
            </w:pPr>
          </w:p>
        </w:tc>
        <w:tc>
          <w:tcPr>
            <w:tcW w:w="1356" w:type="dxa"/>
          </w:tcPr>
          <w:p w14:paraId="7484A452" w14:textId="77777777" w:rsidR="00165A6F" w:rsidRPr="00CF491F" w:rsidRDefault="00165A6F" w:rsidP="00605232">
            <w:pPr>
              <w:pStyle w:val="TB"/>
              <w:rPr>
                <w:rFonts w:eastAsia="Calibri"/>
              </w:rPr>
            </w:pPr>
            <w:r w:rsidRPr="00CF491F">
              <w:rPr>
                <w:rFonts w:eastAsia="Calibri"/>
              </w:rPr>
              <w:t>(60.94)</w:t>
            </w:r>
          </w:p>
        </w:tc>
        <w:tc>
          <w:tcPr>
            <w:tcW w:w="1356" w:type="dxa"/>
          </w:tcPr>
          <w:p w14:paraId="1FA0CF9C" w14:textId="77777777" w:rsidR="00165A6F" w:rsidRPr="00CF491F" w:rsidRDefault="00165A6F" w:rsidP="00605232">
            <w:pPr>
              <w:pStyle w:val="TB"/>
              <w:rPr>
                <w:rFonts w:eastAsia="Calibri"/>
              </w:rPr>
            </w:pPr>
            <w:r w:rsidRPr="00CF491F">
              <w:rPr>
                <w:rFonts w:eastAsia="Calibri"/>
              </w:rPr>
              <w:t>(94.39)</w:t>
            </w:r>
          </w:p>
        </w:tc>
      </w:tr>
      <w:tr w:rsidR="00165A6F" w:rsidRPr="00CF491F" w14:paraId="267F7D51" w14:textId="77777777" w:rsidTr="00DC285E">
        <w:tc>
          <w:tcPr>
            <w:tcW w:w="1683" w:type="dxa"/>
          </w:tcPr>
          <w:p w14:paraId="50BCD42B" w14:textId="77777777" w:rsidR="00165A6F" w:rsidRPr="00CF491F" w:rsidRDefault="00165A6F" w:rsidP="00605232">
            <w:pPr>
              <w:pStyle w:val="TB"/>
              <w:rPr>
                <w:rFonts w:eastAsia="Calibri"/>
              </w:rPr>
            </w:pPr>
            <w:r w:rsidRPr="00CF491F">
              <w:rPr>
                <w:rFonts w:eastAsia="Calibri"/>
              </w:rPr>
              <w:t>64th Leg.</w:t>
            </w:r>
          </w:p>
        </w:tc>
        <w:tc>
          <w:tcPr>
            <w:tcW w:w="1116" w:type="dxa"/>
          </w:tcPr>
          <w:p w14:paraId="77244484" w14:textId="77777777" w:rsidR="00165A6F" w:rsidRPr="00CF491F" w:rsidRDefault="00165A6F" w:rsidP="00605232">
            <w:pPr>
              <w:pStyle w:val="TB"/>
              <w:rPr>
                <w:rFonts w:eastAsia="Calibri"/>
              </w:rPr>
            </w:pPr>
          </w:p>
        </w:tc>
        <w:tc>
          <w:tcPr>
            <w:tcW w:w="1116" w:type="dxa"/>
          </w:tcPr>
          <w:p w14:paraId="4565866C" w14:textId="77777777" w:rsidR="00165A6F" w:rsidRPr="00CF491F" w:rsidRDefault="00165A6F" w:rsidP="00605232">
            <w:pPr>
              <w:pStyle w:val="TB"/>
              <w:rPr>
                <w:rFonts w:eastAsia="Calibri"/>
              </w:rPr>
            </w:pPr>
            <w:r w:rsidRPr="00CF491F">
              <w:rPr>
                <w:rFonts w:eastAsia="Calibri"/>
              </w:rPr>
              <w:t>0.17***</w:t>
            </w:r>
          </w:p>
        </w:tc>
        <w:tc>
          <w:tcPr>
            <w:tcW w:w="1116" w:type="dxa"/>
          </w:tcPr>
          <w:p w14:paraId="62E2AA7C" w14:textId="77777777" w:rsidR="00165A6F" w:rsidRPr="00CF491F" w:rsidRDefault="00165A6F" w:rsidP="00605232">
            <w:pPr>
              <w:pStyle w:val="TB"/>
              <w:rPr>
                <w:rFonts w:eastAsia="Calibri"/>
              </w:rPr>
            </w:pPr>
            <w:r w:rsidRPr="00CF491F">
              <w:rPr>
                <w:rFonts w:eastAsia="Calibri"/>
              </w:rPr>
              <w:t>0.16***</w:t>
            </w:r>
          </w:p>
        </w:tc>
        <w:tc>
          <w:tcPr>
            <w:tcW w:w="1356" w:type="dxa"/>
          </w:tcPr>
          <w:p w14:paraId="72F6D428" w14:textId="77777777" w:rsidR="00165A6F" w:rsidRPr="00CF491F" w:rsidRDefault="00165A6F" w:rsidP="00605232">
            <w:pPr>
              <w:pStyle w:val="TB"/>
              <w:rPr>
                <w:rFonts w:eastAsia="Calibri"/>
              </w:rPr>
            </w:pPr>
          </w:p>
        </w:tc>
        <w:tc>
          <w:tcPr>
            <w:tcW w:w="1356" w:type="dxa"/>
          </w:tcPr>
          <w:p w14:paraId="023604E9" w14:textId="77777777" w:rsidR="00165A6F" w:rsidRPr="00CF491F" w:rsidRDefault="00165A6F" w:rsidP="00605232">
            <w:pPr>
              <w:pStyle w:val="TB"/>
              <w:rPr>
                <w:rFonts w:eastAsia="Calibri"/>
              </w:rPr>
            </w:pPr>
            <w:r w:rsidRPr="00CF491F">
              <w:rPr>
                <w:rFonts w:eastAsia="Calibri"/>
              </w:rPr>
              <w:t>-279.10***</w:t>
            </w:r>
          </w:p>
        </w:tc>
        <w:tc>
          <w:tcPr>
            <w:tcW w:w="1356" w:type="dxa"/>
          </w:tcPr>
          <w:p w14:paraId="6D671437" w14:textId="77777777" w:rsidR="00165A6F" w:rsidRPr="00CF491F" w:rsidRDefault="00165A6F" w:rsidP="00605232">
            <w:pPr>
              <w:pStyle w:val="TB"/>
              <w:rPr>
                <w:rFonts w:eastAsia="Calibri"/>
              </w:rPr>
            </w:pPr>
            <w:r w:rsidRPr="00CF491F">
              <w:rPr>
                <w:rFonts w:eastAsia="Calibri"/>
              </w:rPr>
              <w:t>316.26**</w:t>
            </w:r>
          </w:p>
        </w:tc>
      </w:tr>
      <w:tr w:rsidR="00165A6F" w:rsidRPr="00CF491F" w14:paraId="662D90DB" w14:textId="77777777" w:rsidTr="00DC285E">
        <w:tc>
          <w:tcPr>
            <w:tcW w:w="1683" w:type="dxa"/>
          </w:tcPr>
          <w:p w14:paraId="03F75616" w14:textId="77777777" w:rsidR="00165A6F" w:rsidRPr="00CF491F" w:rsidRDefault="00165A6F" w:rsidP="00605232">
            <w:pPr>
              <w:pStyle w:val="TB"/>
              <w:rPr>
                <w:rFonts w:eastAsia="Calibri"/>
              </w:rPr>
            </w:pPr>
          </w:p>
        </w:tc>
        <w:tc>
          <w:tcPr>
            <w:tcW w:w="1116" w:type="dxa"/>
          </w:tcPr>
          <w:p w14:paraId="42AE2C4F" w14:textId="77777777" w:rsidR="00165A6F" w:rsidRPr="00CF491F" w:rsidRDefault="00165A6F" w:rsidP="00605232">
            <w:pPr>
              <w:pStyle w:val="TB"/>
              <w:rPr>
                <w:rFonts w:eastAsia="Calibri"/>
              </w:rPr>
            </w:pPr>
          </w:p>
        </w:tc>
        <w:tc>
          <w:tcPr>
            <w:tcW w:w="1116" w:type="dxa"/>
          </w:tcPr>
          <w:p w14:paraId="2EE6B3E2" w14:textId="77777777" w:rsidR="00165A6F" w:rsidRPr="00CF491F" w:rsidRDefault="00165A6F" w:rsidP="00605232">
            <w:pPr>
              <w:pStyle w:val="TB"/>
              <w:rPr>
                <w:rFonts w:eastAsia="Calibri"/>
              </w:rPr>
            </w:pPr>
            <w:r w:rsidRPr="00CF491F">
              <w:rPr>
                <w:rFonts w:eastAsia="Calibri"/>
              </w:rPr>
              <w:t>(0.05)</w:t>
            </w:r>
          </w:p>
        </w:tc>
        <w:tc>
          <w:tcPr>
            <w:tcW w:w="1116" w:type="dxa"/>
          </w:tcPr>
          <w:p w14:paraId="638FAF21" w14:textId="77777777" w:rsidR="00165A6F" w:rsidRPr="00CF491F" w:rsidRDefault="00165A6F" w:rsidP="00605232">
            <w:pPr>
              <w:pStyle w:val="TB"/>
              <w:rPr>
                <w:rFonts w:eastAsia="Calibri"/>
              </w:rPr>
            </w:pPr>
            <w:r w:rsidRPr="00CF491F">
              <w:rPr>
                <w:rFonts w:eastAsia="Calibri"/>
              </w:rPr>
              <w:t>(0.03)</w:t>
            </w:r>
          </w:p>
        </w:tc>
        <w:tc>
          <w:tcPr>
            <w:tcW w:w="1356" w:type="dxa"/>
          </w:tcPr>
          <w:p w14:paraId="686F1E2A" w14:textId="77777777" w:rsidR="00165A6F" w:rsidRPr="00CF491F" w:rsidRDefault="00165A6F" w:rsidP="00605232">
            <w:pPr>
              <w:pStyle w:val="TB"/>
              <w:rPr>
                <w:rFonts w:eastAsia="Calibri"/>
              </w:rPr>
            </w:pPr>
          </w:p>
        </w:tc>
        <w:tc>
          <w:tcPr>
            <w:tcW w:w="1356" w:type="dxa"/>
          </w:tcPr>
          <w:p w14:paraId="09E52387" w14:textId="77777777" w:rsidR="00165A6F" w:rsidRPr="00CF491F" w:rsidRDefault="00165A6F" w:rsidP="00605232">
            <w:pPr>
              <w:pStyle w:val="TB"/>
              <w:rPr>
                <w:rFonts w:eastAsia="Calibri"/>
              </w:rPr>
            </w:pPr>
            <w:r w:rsidRPr="00CF491F">
              <w:rPr>
                <w:rFonts w:eastAsia="Calibri"/>
              </w:rPr>
              <w:t>(107.10)</w:t>
            </w:r>
          </w:p>
        </w:tc>
        <w:tc>
          <w:tcPr>
            <w:tcW w:w="1356" w:type="dxa"/>
          </w:tcPr>
          <w:p w14:paraId="3690A598" w14:textId="77777777" w:rsidR="00165A6F" w:rsidRPr="00CF491F" w:rsidRDefault="00165A6F" w:rsidP="00605232">
            <w:pPr>
              <w:pStyle w:val="TB"/>
              <w:rPr>
                <w:rFonts w:eastAsia="Calibri"/>
              </w:rPr>
            </w:pPr>
            <w:r w:rsidRPr="00CF491F">
              <w:rPr>
                <w:rFonts w:eastAsia="Calibri"/>
              </w:rPr>
              <w:t>(158.53)</w:t>
            </w:r>
          </w:p>
        </w:tc>
      </w:tr>
      <w:tr w:rsidR="00165A6F" w:rsidRPr="00CF491F" w14:paraId="0754868D" w14:textId="77777777" w:rsidTr="00DC285E">
        <w:tc>
          <w:tcPr>
            <w:tcW w:w="1683" w:type="dxa"/>
          </w:tcPr>
          <w:p w14:paraId="7D1B1D30" w14:textId="77777777" w:rsidR="00165A6F" w:rsidRPr="00CF491F" w:rsidRDefault="00165A6F" w:rsidP="00605232">
            <w:pPr>
              <w:pStyle w:val="TB"/>
              <w:rPr>
                <w:rFonts w:eastAsia="Calibri"/>
              </w:rPr>
            </w:pPr>
            <w:r w:rsidRPr="00CF491F">
              <w:rPr>
                <w:rFonts w:eastAsia="Calibri"/>
              </w:rPr>
              <w:t>Extraordinary</w:t>
            </w:r>
          </w:p>
        </w:tc>
        <w:tc>
          <w:tcPr>
            <w:tcW w:w="1116" w:type="dxa"/>
          </w:tcPr>
          <w:p w14:paraId="143BAF67" w14:textId="77777777" w:rsidR="00165A6F" w:rsidRPr="00CF491F" w:rsidRDefault="00165A6F" w:rsidP="00605232">
            <w:pPr>
              <w:pStyle w:val="TB"/>
              <w:rPr>
                <w:rFonts w:eastAsia="Calibri"/>
              </w:rPr>
            </w:pPr>
          </w:p>
        </w:tc>
        <w:tc>
          <w:tcPr>
            <w:tcW w:w="1116" w:type="dxa"/>
          </w:tcPr>
          <w:p w14:paraId="50C4CAB9" w14:textId="77777777" w:rsidR="00165A6F" w:rsidRPr="00CF491F" w:rsidRDefault="00165A6F" w:rsidP="00605232">
            <w:pPr>
              <w:pStyle w:val="TB"/>
              <w:rPr>
                <w:rFonts w:eastAsia="Calibri"/>
              </w:rPr>
            </w:pPr>
            <w:r w:rsidRPr="00CF491F">
              <w:rPr>
                <w:rFonts w:eastAsia="Calibri"/>
              </w:rPr>
              <w:t>0.67***</w:t>
            </w:r>
          </w:p>
        </w:tc>
        <w:tc>
          <w:tcPr>
            <w:tcW w:w="1116" w:type="dxa"/>
          </w:tcPr>
          <w:p w14:paraId="28A1FFEA" w14:textId="77777777" w:rsidR="00165A6F" w:rsidRPr="00CF491F" w:rsidRDefault="00165A6F" w:rsidP="00605232">
            <w:pPr>
              <w:pStyle w:val="TB"/>
              <w:rPr>
                <w:rFonts w:eastAsia="Calibri"/>
              </w:rPr>
            </w:pPr>
            <w:r w:rsidRPr="00CF491F">
              <w:rPr>
                <w:rFonts w:eastAsia="Calibri"/>
              </w:rPr>
              <w:t>0.69***</w:t>
            </w:r>
          </w:p>
        </w:tc>
        <w:tc>
          <w:tcPr>
            <w:tcW w:w="1356" w:type="dxa"/>
          </w:tcPr>
          <w:p w14:paraId="54BDC971" w14:textId="77777777" w:rsidR="00165A6F" w:rsidRPr="00CF491F" w:rsidRDefault="00165A6F" w:rsidP="00605232">
            <w:pPr>
              <w:pStyle w:val="TB"/>
              <w:rPr>
                <w:rFonts w:eastAsia="Calibri"/>
              </w:rPr>
            </w:pPr>
          </w:p>
        </w:tc>
        <w:tc>
          <w:tcPr>
            <w:tcW w:w="1356" w:type="dxa"/>
          </w:tcPr>
          <w:p w14:paraId="0FE5D23D" w14:textId="77777777" w:rsidR="00165A6F" w:rsidRPr="00CF491F" w:rsidRDefault="00165A6F" w:rsidP="00605232">
            <w:pPr>
              <w:pStyle w:val="TB"/>
              <w:rPr>
                <w:rFonts w:eastAsia="Calibri"/>
              </w:rPr>
            </w:pPr>
            <w:r w:rsidRPr="00CF491F">
              <w:rPr>
                <w:rFonts w:eastAsia="Calibri"/>
              </w:rPr>
              <w:t>-1234.16***</w:t>
            </w:r>
          </w:p>
        </w:tc>
        <w:tc>
          <w:tcPr>
            <w:tcW w:w="1356" w:type="dxa"/>
          </w:tcPr>
          <w:p w14:paraId="7EBF2DFF" w14:textId="77777777" w:rsidR="00165A6F" w:rsidRPr="00CF491F" w:rsidRDefault="00165A6F" w:rsidP="00605232">
            <w:pPr>
              <w:pStyle w:val="TB"/>
              <w:rPr>
                <w:rFonts w:eastAsia="Calibri"/>
              </w:rPr>
            </w:pPr>
            <w:r w:rsidRPr="00CF491F">
              <w:rPr>
                <w:rFonts w:eastAsia="Calibri"/>
              </w:rPr>
              <w:t>-1240.27***</w:t>
            </w:r>
          </w:p>
        </w:tc>
      </w:tr>
      <w:tr w:rsidR="00165A6F" w:rsidRPr="00CF491F" w14:paraId="14B741C1" w14:textId="77777777" w:rsidTr="00DC285E">
        <w:tc>
          <w:tcPr>
            <w:tcW w:w="1683" w:type="dxa"/>
          </w:tcPr>
          <w:p w14:paraId="50BA8CE3" w14:textId="77777777" w:rsidR="00165A6F" w:rsidRPr="00CF491F" w:rsidRDefault="00165A6F" w:rsidP="00605232">
            <w:pPr>
              <w:pStyle w:val="TB"/>
              <w:rPr>
                <w:rFonts w:eastAsia="Calibri"/>
              </w:rPr>
            </w:pPr>
          </w:p>
        </w:tc>
        <w:tc>
          <w:tcPr>
            <w:tcW w:w="1116" w:type="dxa"/>
          </w:tcPr>
          <w:p w14:paraId="1FBBCD1D" w14:textId="77777777" w:rsidR="00165A6F" w:rsidRPr="00CF491F" w:rsidRDefault="00165A6F" w:rsidP="00605232">
            <w:pPr>
              <w:pStyle w:val="TB"/>
              <w:rPr>
                <w:rFonts w:eastAsia="Calibri"/>
              </w:rPr>
            </w:pPr>
          </w:p>
        </w:tc>
        <w:tc>
          <w:tcPr>
            <w:tcW w:w="1116" w:type="dxa"/>
          </w:tcPr>
          <w:p w14:paraId="02B8938D" w14:textId="77777777" w:rsidR="00165A6F" w:rsidRPr="00CF491F" w:rsidRDefault="00165A6F" w:rsidP="00605232">
            <w:pPr>
              <w:pStyle w:val="TB"/>
              <w:rPr>
                <w:rFonts w:eastAsia="Calibri"/>
              </w:rPr>
            </w:pPr>
            <w:r w:rsidRPr="00CF491F">
              <w:rPr>
                <w:rFonts w:eastAsia="Calibri"/>
              </w:rPr>
              <w:t>(0.08)</w:t>
            </w:r>
          </w:p>
        </w:tc>
        <w:tc>
          <w:tcPr>
            <w:tcW w:w="1116" w:type="dxa"/>
          </w:tcPr>
          <w:p w14:paraId="7E013CAB" w14:textId="77777777" w:rsidR="00165A6F" w:rsidRPr="00CF491F" w:rsidRDefault="00165A6F" w:rsidP="00605232">
            <w:pPr>
              <w:pStyle w:val="TB"/>
              <w:rPr>
                <w:rFonts w:eastAsia="Calibri"/>
              </w:rPr>
            </w:pPr>
            <w:r w:rsidRPr="00CF491F">
              <w:rPr>
                <w:rFonts w:eastAsia="Calibri"/>
              </w:rPr>
              <w:t>(0.07)</w:t>
            </w:r>
          </w:p>
        </w:tc>
        <w:tc>
          <w:tcPr>
            <w:tcW w:w="1356" w:type="dxa"/>
          </w:tcPr>
          <w:p w14:paraId="51000AFF" w14:textId="77777777" w:rsidR="00165A6F" w:rsidRPr="00CF491F" w:rsidRDefault="00165A6F" w:rsidP="00605232">
            <w:pPr>
              <w:pStyle w:val="TB"/>
              <w:rPr>
                <w:rFonts w:eastAsia="Calibri"/>
              </w:rPr>
            </w:pPr>
          </w:p>
        </w:tc>
        <w:tc>
          <w:tcPr>
            <w:tcW w:w="1356" w:type="dxa"/>
          </w:tcPr>
          <w:p w14:paraId="09B2C908" w14:textId="77777777" w:rsidR="00165A6F" w:rsidRPr="00CF491F" w:rsidRDefault="00165A6F" w:rsidP="00605232">
            <w:pPr>
              <w:pStyle w:val="TB"/>
              <w:rPr>
                <w:rFonts w:eastAsia="Calibri"/>
              </w:rPr>
            </w:pPr>
            <w:r w:rsidRPr="00CF491F">
              <w:rPr>
                <w:rFonts w:eastAsia="Calibri"/>
              </w:rPr>
              <w:t>(64.62)</w:t>
            </w:r>
          </w:p>
        </w:tc>
        <w:tc>
          <w:tcPr>
            <w:tcW w:w="1356" w:type="dxa"/>
          </w:tcPr>
          <w:p w14:paraId="2AD6FD11" w14:textId="77777777" w:rsidR="00165A6F" w:rsidRPr="00CF491F" w:rsidRDefault="00165A6F" w:rsidP="00605232">
            <w:pPr>
              <w:pStyle w:val="TB"/>
              <w:rPr>
                <w:rFonts w:eastAsia="Calibri"/>
              </w:rPr>
            </w:pPr>
            <w:r w:rsidRPr="00CF491F">
              <w:rPr>
                <w:rFonts w:eastAsia="Calibri"/>
              </w:rPr>
              <w:t>(43.42)</w:t>
            </w:r>
          </w:p>
        </w:tc>
      </w:tr>
      <w:tr w:rsidR="00165A6F" w:rsidRPr="00CF491F" w14:paraId="670A39AF" w14:textId="77777777" w:rsidTr="00DC285E">
        <w:tc>
          <w:tcPr>
            <w:tcW w:w="1683" w:type="dxa"/>
          </w:tcPr>
          <w:p w14:paraId="55625504" w14:textId="77777777" w:rsidR="00165A6F" w:rsidRPr="00CF491F" w:rsidRDefault="00165A6F" w:rsidP="00605232">
            <w:pPr>
              <w:pStyle w:val="TB"/>
              <w:rPr>
                <w:rFonts w:eastAsia="Calibri"/>
              </w:rPr>
            </w:pPr>
            <w:r w:rsidRPr="00CF491F">
              <w:rPr>
                <w:rFonts w:eastAsia="Calibri"/>
              </w:rPr>
              <w:t>Constant</w:t>
            </w:r>
          </w:p>
        </w:tc>
        <w:tc>
          <w:tcPr>
            <w:tcW w:w="1116" w:type="dxa"/>
          </w:tcPr>
          <w:p w14:paraId="3864545E" w14:textId="77777777" w:rsidR="00165A6F" w:rsidRPr="00CF491F" w:rsidRDefault="00165A6F" w:rsidP="00605232">
            <w:pPr>
              <w:pStyle w:val="TB"/>
              <w:rPr>
                <w:rFonts w:eastAsia="Calibri"/>
              </w:rPr>
            </w:pPr>
            <w:r w:rsidRPr="00CF491F">
              <w:rPr>
                <w:rFonts w:eastAsia="Calibri"/>
              </w:rPr>
              <w:t>-1.66***</w:t>
            </w:r>
          </w:p>
        </w:tc>
        <w:tc>
          <w:tcPr>
            <w:tcW w:w="1116" w:type="dxa"/>
          </w:tcPr>
          <w:p w14:paraId="7C0572C9" w14:textId="77777777" w:rsidR="00165A6F" w:rsidRPr="00CF491F" w:rsidRDefault="00165A6F" w:rsidP="00605232">
            <w:pPr>
              <w:pStyle w:val="TB"/>
              <w:rPr>
                <w:rFonts w:eastAsia="Calibri"/>
              </w:rPr>
            </w:pPr>
            <w:r w:rsidRPr="00CF491F">
              <w:rPr>
                <w:rFonts w:eastAsia="Calibri"/>
              </w:rPr>
              <w:t>-2.97***</w:t>
            </w:r>
          </w:p>
        </w:tc>
        <w:tc>
          <w:tcPr>
            <w:tcW w:w="1116" w:type="dxa"/>
          </w:tcPr>
          <w:p w14:paraId="781184A6" w14:textId="77777777" w:rsidR="00165A6F" w:rsidRPr="00CF491F" w:rsidRDefault="00165A6F" w:rsidP="00605232">
            <w:pPr>
              <w:pStyle w:val="TB"/>
              <w:rPr>
                <w:rFonts w:eastAsia="Calibri"/>
              </w:rPr>
            </w:pPr>
            <w:r w:rsidRPr="00CF491F">
              <w:rPr>
                <w:rFonts w:eastAsia="Calibri"/>
              </w:rPr>
              <w:t>-1.95***</w:t>
            </w:r>
          </w:p>
        </w:tc>
        <w:tc>
          <w:tcPr>
            <w:tcW w:w="1356" w:type="dxa"/>
          </w:tcPr>
          <w:p w14:paraId="45A8245F" w14:textId="77777777" w:rsidR="00165A6F" w:rsidRPr="00CF491F" w:rsidRDefault="00165A6F" w:rsidP="00605232">
            <w:pPr>
              <w:pStyle w:val="TB"/>
              <w:rPr>
                <w:rFonts w:eastAsia="Calibri"/>
              </w:rPr>
            </w:pPr>
            <w:r w:rsidRPr="00CF491F">
              <w:rPr>
                <w:rFonts w:eastAsia="Calibri"/>
              </w:rPr>
              <w:t>2874.07***</w:t>
            </w:r>
          </w:p>
        </w:tc>
        <w:tc>
          <w:tcPr>
            <w:tcW w:w="1356" w:type="dxa"/>
          </w:tcPr>
          <w:p w14:paraId="5E883537" w14:textId="77777777" w:rsidR="00165A6F" w:rsidRPr="00CF491F" w:rsidRDefault="00165A6F" w:rsidP="00605232">
            <w:pPr>
              <w:pStyle w:val="TB"/>
              <w:rPr>
                <w:rFonts w:eastAsia="Calibri"/>
              </w:rPr>
            </w:pPr>
            <w:r w:rsidRPr="00CF491F">
              <w:rPr>
                <w:rFonts w:eastAsia="Calibri"/>
              </w:rPr>
              <w:t>3064.88***</w:t>
            </w:r>
          </w:p>
        </w:tc>
        <w:tc>
          <w:tcPr>
            <w:tcW w:w="1356" w:type="dxa"/>
          </w:tcPr>
          <w:p w14:paraId="2A6E5D9E" w14:textId="77777777" w:rsidR="00165A6F" w:rsidRPr="00CF491F" w:rsidRDefault="00165A6F" w:rsidP="00605232">
            <w:pPr>
              <w:pStyle w:val="TB"/>
              <w:rPr>
                <w:rFonts w:eastAsia="Calibri"/>
              </w:rPr>
            </w:pPr>
            <w:r w:rsidRPr="00CF491F">
              <w:rPr>
                <w:rFonts w:eastAsia="Calibri"/>
              </w:rPr>
              <w:t>2805.63***</w:t>
            </w:r>
          </w:p>
        </w:tc>
      </w:tr>
      <w:tr w:rsidR="00165A6F" w:rsidRPr="00CF491F" w14:paraId="2D079F91" w14:textId="77777777" w:rsidTr="00DC285E">
        <w:tc>
          <w:tcPr>
            <w:tcW w:w="1683" w:type="dxa"/>
          </w:tcPr>
          <w:p w14:paraId="0E53CCC3" w14:textId="77777777" w:rsidR="00165A6F" w:rsidRPr="00CF491F" w:rsidRDefault="00165A6F" w:rsidP="00605232">
            <w:pPr>
              <w:pStyle w:val="TB"/>
              <w:rPr>
                <w:rFonts w:eastAsia="Calibri"/>
              </w:rPr>
            </w:pPr>
          </w:p>
        </w:tc>
        <w:tc>
          <w:tcPr>
            <w:tcW w:w="1116" w:type="dxa"/>
          </w:tcPr>
          <w:p w14:paraId="3FE314AE" w14:textId="77777777" w:rsidR="00165A6F" w:rsidRPr="00CF491F" w:rsidRDefault="00165A6F" w:rsidP="00605232">
            <w:pPr>
              <w:pStyle w:val="TB"/>
              <w:rPr>
                <w:rFonts w:eastAsia="Calibri"/>
              </w:rPr>
            </w:pPr>
            <w:r w:rsidRPr="00CF491F">
              <w:rPr>
                <w:rFonts w:eastAsia="Calibri"/>
              </w:rPr>
              <w:t>(0.08)</w:t>
            </w:r>
          </w:p>
        </w:tc>
        <w:tc>
          <w:tcPr>
            <w:tcW w:w="1116" w:type="dxa"/>
          </w:tcPr>
          <w:p w14:paraId="059D27C3" w14:textId="77777777" w:rsidR="00165A6F" w:rsidRPr="00CF491F" w:rsidRDefault="00165A6F" w:rsidP="00605232">
            <w:pPr>
              <w:pStyle w:val="TB"/>
              <w:rPr>
                <w:rFonts w:eastAsia="Calibri"/>
              </w:rPr>
            </w:pPr>
            <w:r w:rsidRPr="00CF491F">
              <w:rPr>
                <w:rFonts w:eastAsia="Calibri"/>
              </w:rPr>
              <w:t>(0.15)</w:t>
            </w:r>
          </w:p>
        </w:tc>
        <w:tc>
          <w:tcPr>
            <w:tcW w:w="1116" w:type="dxa"/>
          </w:tcPr>
          <w:p w14:paraId="790B216E" w14:textId="77777777" w:rsidR="00165A6F" w:rsidRPr="00CF491F" w:rsidRDefault="00165A6F" w:rsidP="00605232">
            <w:pPr>
              <w:pStyle w:val="TB"/>
              <w:rPr>
                <w:rFonts w:eastAsia="Calibri"/>
              </w:rPr>
            </w:pPr>
            <w:r w:rsidRPr="00CF491F">
              <w:rPr>
                <w:rFonts w:eastAsia="Calibri"/>
              </w:rPr>
              <w:t>(0.13)</w:t>
            </w:r>
          </w:p>
        </w:tc>
        <w:tc>
          <w:tcPr>
            <w:tcW w:w="1356" w:type="dxa"/>
          </w:tcPr>
          <w:p w14:paraId="31517FCA" w14:textId="77777777" w:rsidR="00165A6F" w:rsidRPr="00CF491F" w:rsidRDefault="00165A6F" w:rsidP="00605232">
            <w:pPr>
              <w:pStyle w:val="TB"/>
              <w:rPr>
                <w:rFonts w:eastAsia="Calibri"/>
              </w:rPr>
            </w:pPr>
            <w:r w:rsidRPr="00CF491F">
              <w:rPr>
                <w:rFonts w:eastAsia="Calibri"/>
              </w:rPr>
              <w:t>(68.55)</w:t>
            </w:r>
          </w:p>
        </w:tc>
        <w:tc>
          <w:tcPr>
            <w:tcW w:w="1356" w:type="dxa"/>
          </w:tcPr>
          <w:p w14:paraId="1EA0236E" w14:textId="77777777" w:rsidR="00165A6F" w:rsidRPr="00CF491F" w:rsidRDefault="00165A6F" w:rsidP="00605232">
            <w:pPr>
              <w:pStyle w:val="TB"/>
              <w:rPr>
                <w:rFonts w:eastAsia="Calibri"/>
              </w:rPr>
            </w:pPr>
            <w:r w:rsidRPr="00CF491F">
              <w:rPr>
                <w:rFonts w:eastAsia="Calibri"/>
              </w:rPr>
              <w:t>(84.01)</w:t>
            </w:r>
          </w:p>
        </w:tc>
        <w:tc>
          <w:tcPr>
            <w:tcW w:w="1356" w:type="dxa"/>
          </w:tcPr>
          <w:p w14:paraId="007BEB89" w14:textId="77777777" w:rsidR="00165A6F" w:rsidRPr="00CF491F" w:rsidRDefault="00165A6F" w:rsidP="00605232">
            <w:pPr>
              <w:pStyle w:val="TB"/>
              <w:rPr>
                <w:rFonts w:eastAsia="Calibri"/>
              </w:rPr>
            </w:pPr>
            <w:r w:rsidRPr="00CF491F">
              <w:rPr>
                <w:rFonts w:eastAsia="Calibri"/>
              </w:rPr>
              <w:t>(140.25)</w:t>
            </w:r>
          </w:p>
        </w:tc>
      </w:tr>
      <w:tr w:rsidR="00165A6F" w:rsidRPr="00CF491F" w14:paraId="7AE11AFC" w14:textId="77777777" w:rsidTr="00DC285E">
        <w:tc>
          <w:tcPr>
            <w:tcW w:w="1683" w:type="dxa"/>
          </w:tcPr>
          <w:p w14:paraId="18814B61" w14:textId="77777777" w:rsidR="00165A6F" w:rsidRPr="00CF491F" w:rsidRDefault="00165A6F" w:rsidP="00605232">
            <w:pPr>
              <w:pStyle w:val="TB"/>
              <w:rPr>
                <w:rFonts w:eastAsia="Calibri"/>
              </w:rPr>
            </w:pPr>
            <w:r w:rsidRPr="00CF491F">
              <w:rPr>
                <w:rFonts w:eastAsia="Calibri"/>
              </w:rPr>
              <w:t>Fixed effects</w:t>
            </w:r>
          </w:p>
        </w:tc>
        <w:tc>
          <w:tcPr>
            <w:tcW w:w="1116" w:type="dxa"/>
          </w:tcPr>
          <w:p w14:paraId="33359514" w14:textId="77777777" w:rsidR="00165A6F" w:rsidRPr="00CF491F" w:rsidRDefault="00165A6F" w:rsidP="00605232">
            <w:pPr>
              <w:pStyle w:val="TB"/>
              <w:rPr>
                <w:rFonts w:eastAsia="Calibri"/>
              </w:rPr>
            </w:pPr>
            <w:r w:rsidRPr="00CF491F">
              <w:rPr>
                <w:rFonts w:eastAsia="Calibri"/>
              </w:rPr>
              <w:t>no</w:t>
            </w:r>
          </w:p>
        </w:tc>
        <w:tc>
          <w:tcPr>
            <w:tcW w:w="1116" w:type="dxa"/>
          </w:tcPr>
          <w:p w14:paraId="29A4F161" w14:textId="77777777" w:rsidR="00165A6F" w:rsidRPr="00CF491F" w:rsidRDefault="00165A6F" w:rsidP="00605232">
            <w:pPr>
              <w:pStyle w:val="TB"/>
              <w:rPr>
                <w:rFonts w:eastAsia="Calibri"/>
              </w:rPr>
            </w:pPr>
            <w:r w:rsidRPr="00CF491F">
              <w:rPr>
                <w:rFonts w:eastAsia="Calibri"/>
              </w:rPr>
              <w:t>term</w:t>
            </w:r>
          </w:p>
        </w:tc>
        <w:tc>
          <w:tcPr>
            <w:tcW w:w="1116" w:type="dxa"/>
          </w:tcPr>
          <w:p w14:paraId="37CCCE8C" w14:textId="77777777" w:rsidR="00165A6F" w:rsidRPr="00CF491F" w:rsidRDefault="00165A6F" w:rsidP="00605232">
            <w:pPr>
              <w:pStyle w:val="TB"/>
              <w:rPr>
                <w:rFonts w:eastAsia="Calibri"/>
              </w:rPr>
            </w:pPr>
            <w:r w:rsidRPr="00CF491F">
              <w:rPr>
                <w:rFonts w:eastAsia="Calibri"/>
              </w:rPr>
              <w:t>term</w:t>
            </w:r>
          </w:p>
        </w:tc>
        <w:tc>
          <w:tcPr>
            <w:tcW w:w="1356" w:type="dxa"/>
          </w:tcPr>
          <w:p w14:paraId="31D1B68B" w14:textId="77777777" w:rsidR="00165A6F" w:rsidRPr="00CF491F" w:rsidRDefault="00165A6F" w:rsidP="00605232">
            <w:pPr>
              <w:pStyle w:val="TB"/>
              <w:rPr>
                <w:rFonts w:eastAsia="Calibri"/>
              </w:rPr>
            </w:pPr>
            <w:r w:rsidRPr="00CF491F">
              <w:rPr>
                <w:rFonts w:eastAsia="Calibri"/>
              </w:rPr>
              <w:t>no</w:t>
            </w:r>
          </w:p>
        </w:tc>
        <w:tc>
          <w:tcPr>
            <w:tcW w:w="1356" w:type="dxa"/>
          </w:tcPr>
          <w:p w14:paraId="5554C930" w14:textId="77777777" w:rsidR="00165A6F" w:rsidRPr="00CF491F" w:rsidRDefault="00165A6F" w:rsidP="00605232">
            <w:pPr>
              <w:pStyle w:val="TB"/>
              <w:rPr>
                <w:rFonts w:eastAsia="Calibri"/>
              </w:rPr>
            </w:pPr>
            <w:r w:rsidRPr="00CF491F">
              <w:rPr>
                <w:rFonts w:eastAsia="Calibri"/>
              </w:rPr>
              <w:t>term</w:t>
            </w:r>
          </w:p>
        </w:tc>
        <w:tc>
          <w:tcPr>
            <w:tcW w:w="1356" w:type="dxa"/>
          </w:tcPr>
          <w:p w14:paraId="30B71659" w14:textId="77777777" w:rsidR="00165A6F" w:rsidRPr="00CF491F" w:rsidRDefault="00165A6F" w:rsidP="00605232">
            <w:pPr>
              <w:pStyle w:val="TB"/>
              <w:rPr>
                <w:rFonts w:eastAsia="Calibri"/>
              </w:rPr>
            </w:pPr>
            <w:r w:rsidRPr="00CF491F">
              <w:rPr>
                <w:rFonts w:eastAsia="Calibri"/>
              </w:rPr>
              <w:t>term</w:t>
            </w:r>
          </w:p>
        </w:tc>
      </w:tr>
      <w:tr w:rsidR="00165A6F" w:rsidRPr="00CF491F" w14:paraId="75345DD2" w14:textId="77777777" w:rsidTr="00DC285E">
        <w:tc>
          <w:tcPr>
            <w:tcW w:w="1683" w:type="dxa"/>
          </w:tcPr>
          <w:p w14:paraId="28D540C4" w14:textId="77777777" w:rsidR="00165A6F" w:rsidRPr="00CF491F" w:rsidRDefault="00165A6F" w:rsidP="00605232">
            <w:pPr>
              <w:pStyle w:val="TB"/>
              <w:rPr>
                <w:rFonts w:eastAsia="Calibri"/>
              </w:rPr>
            </w:pPr>
            <w:r w:rsidRPr="00CF491F">
              <w:rPr>
                <w:rFonts w:eastAsia="Calibri"/>
              </w:rPr>
              <w:t>Random effects</w:t>
            </w:r>
          </w:p>
        </w:tc>
        <w:tc>
          <w:tcPr>
            <w:tcW w:w="1116" w:type="dxa"/>
          </w:tcPr>
          <w:p w14:paraId="1822656A" w14:textId="77777777" w:rsidR="00165A6F" w:rsidRPr="00CF491F" w:rsidRDefault="00165A6F" w:rsidP="00605232">
            <w:pPr>
              <w:pStyle w:val="TB"/>
              <w:rPr>
                <w:rFonts w:eastAsia="Calibri"/>
              </w:rPr>
            </w:pPr>
            <w:r w:rsidRPr="00CF491F">
              <w:rPr>
                <w:rFonts w:eastAsia="Calibri"/>
              </w:rPr>
              <w:t>no</w:t>
            </w:r>
          </w:p>
        </w:tc>
        <w:tc>
          <w:tcPr>
            <w:tcW w:w="1116" w:type="dxa"/>
          </w:tcPr>
          <w:p w14:paraId="7A994E8C" w14:textId="77777777" w:rsidR="00165A6F" w:rsidRPr="00CF491F" w:rsidRDefault="00165A6F" w:rsidP="00605232">
            <w:pPr>
              <w:pStyle w:val="TB"/>
              <w:rPr>
                <w:rFonts w:eastAsia="Calibri"/>
              </w:rPr>
            </w:pPr>
            <w:r w:rsidRPr="00CF491F">
              <w:rPr>
                <w:rFonts w:eastAsia="Calibri"/>
              </w:rPr>
              <w:t>no</w:t>
            </w:r>
          </w:p>
        </w:tc>
        <w:tc>
          <w:tcPr>
            <w:tcW w:w="1116" w:type="dxa"/>
          </w:tcPr>
          <w:p w14:paraId="66675628" w14:textId="77777777" w:rsidR="00165A6F" w:rsidRPr="00CF491F" w:rsidRDefault="00165A6F" w:rsidP="00605232">
            <w:pPr>
              <w:pStyle w:val="TB"/>
              <w:rPr>
                <w:rFonts w:eastAsia="Calibri"/>
              </w:rPr>
            </w:pPr>
            <w:r w:rsidRPr="00CF491F">
              <w:rPr>
                <w:rFonts w:eastAsia="Calibri"/>
              </w:rPr>
              <w:t>no</w:t>
            </w:r>
          </w:p>
        </w:tc>
        <w:tc>
          <w:tcPr>
            <w:tcW w:w="1356" w:type="dxa"/>
          </w:tcPr>
          <w:p w14:paraId="197302E0" w14:textId="77777777" w:rsidR="00165A6F" w:rsidRPr="00CF491F" w:rsidRDefault="00165A6F" w:rsidP="00605232">
            <w:pPr>
              <w:pStyle w:val="TB"/>
              <w:rPr>
                <w:rFonts w:eastAsia="Calibri"/>
              </w:rPr>
            </w:pPr>
            <w:r w:rsidRPr="00CF491F">
              <w:rPr>
                <w:rFonts w:eastAsia="Calibri"/>
              </w:rPr>
              <w:t>no</w:t>
            </w:r>
          </w:p>
        </w:tc>
        <w:tc>
          <w:tcPr>
            <w:tcW w:w="1356" w:type="dxa"/>
          </w:tcPr>
          <w:p w14:paraId="6C420897" w14:textId="77777777" w:rsidR="00165A6F" w:rsidRPr="00CF491F" w:rsidRDefault="00165A6F" w:rsidP="00605232">
            <w:pPr>
              <w:pStyle w:val="TB"/>
              <w:rPr>
                <w:rFonts w:eastAsia="Calibri"/>
              </w:rPr>
            </w:pPr>
            <w:r w:rsidRPr="00CF491F">
              <w:rPr>
                <w:rFonts w:eastAsia="Calibri"/>
              </w:rPr>
              <w:t>no</w:t>
            </w:r>
          </w:p>
        </w:tc>
        <w:tc>
          <w:tcPr>
            <w:tcW w:w="1356" w:type="dxa"/>
          </w:tcPr>
          <w:p w14:paraId="3C50720E" w14:textId="77777777" w:rsidR="00165A6F" w:rsidRPr="00CF491F" w:rsidRDefault="00165A6F" w:rsidP="00605232">
            <w:pPr>
              <w:pStyle w:val="TB"/>
              <w:rPr>
                <w:rFonts w:eastAsia="Calibri"/>
              </w:rPr>
            </w:pPr>
            <w:r w:rsidRPr="00CF491F">
              <w:rPr>
                <w:rFonts w:eastAsia="Calibri"/>
              </w:rPr>
              <w:t>member</w:t>
            </w:r>
          </w:p>
        </w:tc>
      </w:tr>
      <w:tr w:rsidR="00165A6F" w:rsidRPr="00CF491F" w14:paraId="0FC07C5B" w14:textId="77777777" w:rsidTr="00DC285E">
        <w:tc>
          <w:tcPr>
            <w:tcW w:w="1683" w:type="dxa"/>
          </w:tcPr>
          <w:p w14:paraId="75004037" w14:textId="77777777" w:rsidR="00165A6F" w:rsidRPr="00CF491F" w:rsidRDefault="00165A6F" w:rsidP="00605232">
            <w:pPr>
              <w:pStyle w:val="TB"/>
              <w:rPr>
                <w:rFonts w:eastAsia="Calibri"/>
              </w:rPr>
            </w:pPr>
            <w:r w:rsidRPr="00CF491F">
              <w:rPr>
                <w:rFonts w:eastAsia="Calibri"/>
              </w:rPr>
              <w:t>Estimation method</w:t>
            </w:r>
          </w:p>
        </w:tc>
        <w:tc>
          <w:tcPr>
            <w:tcW w:w="1116" w:type="dxa"/>
          </w:tcPr>
          <w:p w14:paraId="25AC72A5" w14:textId="77777777" w:rsidR="00165A6F" w:rsidRPr="00CF491F" w:rsidRDefault="00165A6F" w:rsidP="00605232">
            <w:pPr>
              <w:pStyle w:val="TB"/>
              <w:rPr>
                <w:rFonts w:eastAsia="Calibri"/>
              </w:rPr>
            </w:pPr>
            <w:r w:rsidRPr="00CF491F">
              <w:rPr>
                <w:rFonts w:eastAsia="Calibri"/>
              </w:rPr>
              <w:t>negative binomial</w:t>
            </w:r>
          </w:p>
        </w:tc>
        <w:tc>
          <w:tcPr>
            <w:tcW w:w="1116" w:type="dxa"/>
          </w:tcPr>
          <w:p w14:paraId="63B6F6BC" w14:textId="77777777" w:rsidR="00165A6F" w:rsidRPr="00CF491F" w:rsidRDefault="00165A6F" w:rsidP="00605232">
            <w:pPr>
              <w:pStyle w:val="TB"/>
              <w:rPr>
                <w:rFonts w:eastAsia="Calibri"/>
              </w:rPr>
            </w:pPr>
            <w:r w:rsidRPr="00CF491F">
              <w:rPr>
                <w:rFonts w:eastAsia="Calibri"/>
              </w:rPr>
              <w:t>Negative binomial</w:t>
            </w:r>
          </w:p>
        </w:tc>
        <w:tc>
          <w:tcPr>
            <w:tcW w:w="1116" w:type="dxa"/>
          </w:tcPr>
          <w:p w14:paraId="7D247F7B" w14:textId="77777777" w:rsidR="00165A6F" w:rsidRPr="00CF491F" w:rsidRDefault="00165A6F" w:rsidP="00605232">
            <w:pPr>
              <w:pStyle w:val="TB"/>
              <w:rPr>
                <w:rFonts w:eastAsia="Calibri"/>
              </w:rPr>
            </w:pPr>
            <w:r w:rsidRPr="00CF491F">
              <w:rPr>
                <w:rFonts w:eastAsia="Calibri"/>
              </w:rPr>
              <w:t>Zero-inflated Poisson</w:t>
            </w:r>
          </w:p>
        </w:tc>
        <w:tc>
          <w:tcPr>
            <w:tcW w:w="1356" w:type="dxa"/>
          </w:tcPr>
          <w:p w14:paraId="14D6FD86" w14:textId="77777777" w:rsidR="00165A6F" w:rsidRPr="00CF491F" w:rsidRDefault="00165A6F" w:rsidP="00605232">
            <w:pPr>
              <w:pStyle w:val="TB"/>
              <w:rPr>
                <w:rFonts w:eastAsia="Calibri"/>
              </w:rPr>
            </w:pPr>
            <w:r w:rsidRPr="00CF491F">
              <w:rPr>
                <w:rFonts w:eastAsia="Calibri"/>
              </w:rPr>
              <w:t>OLS</w:t>
            </w:r>
          </w:p>
        </w:tc>
        <w:tc>
          <w:tcPr>
            <w:tcW w:w="1356" w:type="dxa"/>
          </w:tcPr>
          <w:p w14:paraId="16C8C23E" w14:textId="77777777" w:rsidR="00165A6F" w:rsidRPr="00CF491F" w:rsidRDefault="00165A6F" w:rsidP="00605232">
            <w:pPr>
              <w:pStyle w:val="TB"/>
              <w:rPr>
                <w:rFonts w:eastAsia="Calibri"/>
              </w:rPr>
            </w:pPr>
            <w:r w:rsidRPr="00CF491F">
              <w:rPr>
                <w:rFonts w:eastAsia="Calibri"/>
              </w:rPr>
              <w:t>OLS</w:t>
            </w:r>
          </w:p>
        </w:tc>
        <w:tc>
          <w:tcPr>
            <w:tcW w:w="1356" w:type="dxa"/>
          </w:tcPr>
          <w:p w14:paraId="2ED07FB8" w14:textId="77777777" w:rsidR="00165A6F" w:rsidRPr="00CF491F" w:rsidRDefault="00165A6F" w:rsidP="00605232">
            <w:pPr>
              <w:pStyle w:val="TB"/>
              <w:rPr>
                <w:rFonts w:eastAsia="Calibri"/>
              </w:rPr>
            </w:pPr>
            <w:r w:rsidRPr="00CF491F">
              <w:rPr>
                <w:rFonts w:eastAsia="Calibri"/>
              </w:rPr>
              <w:t>Linear mixed-effects</w:t>
            </w:r>
          </w:p>
        </w:tc>
      </w:tr>
      <w:tr w:rsidR="00165A6F" w:rsidRPr="00CF491F" w14:paraId="65FBBC5C" w14:textId="77777777" w:rsidTr="00DC285E">
        <w:tc>
          <w:tcPr>
            <w:tcW w:w="1683" w:type="dxa"/>
          </w:tcPr>
          <w:p w14:paraId="666F5F9C" w14:textId="77777777" w:rsidR="00165A6F" w:rsidRPr="00CF491F" w:rsidRDefault="00165A6F" w:rsidP="00605232">
            <w:pPr>
              <w:pStyle w:val="TB"/>
              <w:rPr>
                <w:rFonts w:eastAsia="Calibri"/>
              </w:rPr>
            </w:pPr>
            <w:r w:rsidRPr="00CF491F">
              <w:rPr>
                <w:rFonts w:eastAsia="Calibri"/>
              </w:rPr>
              <w:t>Overdispersion</w:t>
            </w:r>
          </w:p>
        </w:tc>
        <w:tc>
          <w:tcPr>
            <w:tcW w:w="1116" w:type="dxa"/>
          </w:tcPr>
          <w:p w14:paraId="59B3D87C" w14:textId="483627B9" w:rsidR="00165A6F" w:rsidRPr="00CF491F" w:rsidRDefault="00165A6F" w:rsidP="00605232">
            <w:pPr>
              <w:pStyle w:val="TB"/>
              <w:rPr>
                <w:rFonts w:eastAsia="Calibri"/>
              </w:rPr>
            </w:pPr>
            <w:r w:rsidRPr="00CF491F">
              <w:rPr>
                <w:rFonts w:eastAsia="Calibri"/>
              </w:rPr>
              <w:t>1.55***</w:t>
            </w:r>
            <w:r w:rsidR="00DC285E" w:rsidRPr="00CF491F">
              <w:rPr>
                <w:rFonts w:eastAsia="Calibri"/>
              </w:rPr>
              <w:t xml:space="preserve"> </w:t>
            </w:r>
            <w:r w:rsidRPr="00CF491F">
              <w:rPr>
                <w:rFonts w:eastAsia="Calibri"/>
              </w:rPr>
              <w:t>(0.05)</w:t>
            </w:r>
          </w:p>
        </w:tc>
        <w:tc>
          <w:tcPr>
            <w:tcW w:w="1116" w:type="dxa"/>
          </w:tcPr>
          <w:p w14:paraId="6384EDB4" w14:textId="466912F6" w:rsidR="00165A6F" w:rsidRPr="00CF491F" w:rsidRDefault="00165A6F" w:rsidP="00605232">
            <w:pPr>
              <w:pStyle w:val="TB"/>
              <w:rPr>
                <w:rFonts w:eastAsia="Calibri"/>
              </w:rPr>
            </w:pPr>
            <w:r w:rsidRPr="00CF491F">
              <w:rPr>
                <w:rFonts w:eastAsia="Calibri"/>
              </w:rPr>
              <w:t>1.65***</w:t>
            </w:r>
            <w:r w:rsidR="00DC285E" w:rsidRPr="00CF491F">
              <w:rPr>
                <w:rFonts w:eastAsia="Calibri"/>
              </w:rPr>
              <w:t xml:space="preserve"> </w:t>
            </w:r>
            <w:r w:rsidRPr="00CF491F">
              <w:rPr>
                <w:rFonts w:eastAsia="Calibri"/>
              </w:rPr>
              <w:t>(0.05)</w:t>
            </w:r>
          </w:p>
        </w:tc>
        <w:tc>
          <w:tcPr>
            <w:tcW w:w="1116" w:type="dxa"/>
          </w:tcPr>
          <w:p w14:paraId="7D9FF85D" w14:textId="77777777" w:rsidR="00165A6F" w:rsidRPr="00CF491F" w:rsidRDefault="00165A6F" w:rsidP="00605232">
            <w:pPr>
              <w:pStyle w:val="TB"/>
              <w:rPr>
                <w:rFonts w:eastAsia="Calibri"/>
              </w:rPr>
            </w:pPr>
          </w:p>
        </w:tc>
        <w:tc>
          <w:tcPr>
            <w:tcW w:w="1356" w:type="dxa"/>
          </w:tcPr>
          <w:p w14:paraId="3960987C" w14:textId="77777777" w:rsidR="00165A6F" w:rsidRPr="00CF491F" w:rsidRDefault="00165A6F" w:rsidP="00605232">
            <w:pPr>
              <w:pStyle w:val="TB"/>
              <w:rPr>
                <w:rFonts w:eastAsia="Calibri"/>
              </w:rPr>
            </w:pPr>
          </w:p>
        </w:tc>
        <w:tc>
          <w:tcPr>
            <w:tcW w:w="1356" w:type="dxa"/>
          </w:tcPr>
          <w:p w14:paraId="49C6B1AD" w14:textId="77777777" w:rsidR="00165A6F" w:rsidRPr="00CF491F" w:rsidRDefault="00165A6F" w:rsidP="00605232">
            <w:pPr>
              <w:pStyle w:val="TB"/>
              <w:rPr>
                <w:rFonts w:eastAsia="Calibri"/>
              </w:rPr>
            </w:pPr>
          </w:p>
        </w:tc>
        <w:tc>
          <w:tcPr>
            <w:tcW w:w="1356" w:type="dxa"/>
          </w:tcPr>
          <w:p w14:paraId="669B1183" w14:textId="77777777" w:rsidR="00165A6F" w:rsidRPr="00CF491F" w:rsidRDefault="00165A6F" w:rsidP="00605232">
            <w:pPr>
              <w:pStyle w:val="TB"/>
              <w:rPr>
                <w:rFonts w:eastAsia="Calibri"/>
              </w:rPr>
            </w:pPr>
          </w:p>
        </w:tc>
      </w:tr>
      <w:tr w:rsidR="00165A6F" w:rsidRPr="00CF491F" w14:paraId="359D58D9" w14:textId="77777777" w:rsidTr="00DC285E">
        <w:tc>
          <w:tcPr>
            <w:tcW w:w="1683" w:type="dxa"/>
          </w:tcPr>
          <w:p w14:paraId="0575F33C" w14:textId="77777777" w:rsidR="00165A6F" w:rsidRPr="00CF491F" w:rsidRDefault="00165A6F" w:rsidP="00605232">
            <w:pPr>
              <w:pStyle w:val="TB"/>
              <w:rPr>
                <w:rFonts w:eastAsia="Calibri"/>
              </w:rPr>
            </w:pPr>
            <w:r w:rsidRPr="00CF491F">
              <w:rPr>
                <w:rFonts w:eastAsia="Calibri"/>
              </w:rPr>
              <w:t>Observations</w:t>
            </w:r>
          </w:p>
        </w:tc>
        <w:tc>
          <w:tcPr>
            <w:tcW w:w="1116" w:type="dxa"/>
          </w:tcPr>
          <w:p w14:paraId="19010829" w14:textId="77777777" w:rsidR="00165A6F" w:rsidRPr="00CF491F" w:rsidRDefault="00165A6F" w:rsidP="00605232">
            <w:pPr>
              <w:pStyle w:val="TB"/>
              <w:rPr>
                <w:rFonts w:eastAsia="Calibri"/>
              </w:rPr>
            </w:pPr>
            <w:r w:rsidRPr="00CF491F">
              <w:rPr>
                <w:rFonts w:eastAsia="Calibri"/>
              </w:rPr>
              <w:t>9978</w:t>
            </w:r>
          </w:p>
        </w:tc>
        <w:tc>
          <w:tcPr>
            <w:tcW w:w="1116" w:type="dxa"/>
          </w:tcPr>
          <w:p w14:paraId="57A2CBAF" w14:textId="77777777" w:rsidR="00165A6F" w:rsidRPr="00CF491F" w:rsidRDefault="00165A6F" w:rsidP="00605232">
            <w:pPr>
              <w:pStyle w:val="TB"/>
              <w:rPr>
                <w:rFonts w:eastAsia="Calibri"/>
              </w:rPr>
            </w:pPr>
            <w:r w:rsidRPr="00CF491F">
              <w:rPr>
                <w:rFonts w:eastAsia="Calibri"/>
              </w:rPr>
              <w:t>9978</w:t>
            </w:r>
          </w:p>
        </w:tc>
        <w:tc>
          <w:tcPr>
            <w:tcW w:w="1116" w:type="dxa"/>
          </w:tcPr>
          <w:p w14:paraId="1B6CDAA8" w14:textId="77777777" w:rsidR="00165A6F" w:rsidRPr="00CF491F" w:rsidRDefault="00165A6F" w:rsidP="00605232">
            <w:pPr>
              <w:pStyle w:val="TB"/>
              <w:rPr>
                <w:rFonts w:eastAsia="Calibri"/>
              </w:rPr>
            </w:pPr>
            <w:r w:rsidRPr="00CF491F">
              <w:rPr>
                <w:rFonts w:eastAsia="Calibri"/>
              </w:rPr>
              <w:t>9978</w:t>
            </w:r>
          </w:p>
        </w:tc>
        <w:tc>
          <w:tcPr>
            <w:tcW w:w="1356" w:type="dxa"/>
          </w:tcPr>
          <w:p w14:paraId="26F58413" w14:textId="77777777" w:rsidR="00165A6F" w:rsidRPr="00CF491F" w:rsidRDefault="00165A6F" w:rsidP="00605232">
            <w:pPr>
              <w:pStyle w:val="TB"/>
              <w:rPr>
                <w:rFonts w:eastAsia="Calibri"/>
              </w:rPr>
            </w:pPr>
            <w:r w:rsidRPr="00CF491F">
              <w:rPr>
                <w:rFonts w:eastAsia="Calibri"/>
              </w:rPr>
              <w:t>9978</w:t>
            </w:r>
          </w:p>
        </w:tc>
        <w:tc>
          <w:tcPr>
            <w:tcW w:w="1356" w:type="dxa"/>
          </w:tcPr>
          <w:p w14:paraId="33D89DFA" w14:textId="77777777" w:rsidR="00165A6F" w:rsidRPr="00CF491F" w:rsidRDefault="00165A6F" w:rsidP="00605232">
            <w:pPr>
              <w:pStyle w:val="TB"/>
              <w:rPr>
                <w:rFonts w:eastAsia="Calibri"/>
              </w:rPr>
            </w:pPr>
            <w:r w:rsidRPr="00CF491F">
              <w:rPr>
                <w:rFonts w:eastAsia="Calibri"/>
              </w:rPr>
              <w:t>9978</w:t>
            </w:r>
          </w:p>
        </w:tc>
        <w:tc>
          <w:tcPr>
            <w:tcW w:w="1356" w:type="dxa"/>
          </w:tcPr>
          <w:p w14:paraId="183147D4" w14:textId="77777777" w:rsidR="00165A6F" w:rsidRPr="00CF491F" w:rsidRDefault="00165A6F" w:rsidP="00605232">
            <w:pPr>
              <w:pStyle w:val="TB"/>
              <w:rPr>
                <w:rFonts w:eastAsia="Calibri"/>
              </w:rPr>
            </w:pPr>
            <w:r w:rsidRPr="00CF491F">
              <w:rPr>
                <w:rFonts w:eastAsia="Calibri"/>
              </w:rPr>
              <w:t>9978</w:t>
            </w:r>
          </w:p>
        </w:tc>
      </w:tr>
      <w:tr w:rsidR="00165A6F" w:rsidRPr="00CF491F" w14:paraId="3A97BCB1" w14:textId="77777777" w:rsidTr="00DC285E">
        <w:tc>
          <w:tcPr>
            <w:tcW w:w="1683" w:type="dxa"/>
          </w:tcPr>
          <w:p w14:paraId="70664596" w14:textId="77777777" w:rsidR="00165A6F" w:rsidRPr="00CF491F" w:rsidRDefault="00165A6F" w:rsidP="00605232">
            <w:pPr>
              <w:pStyle w:val="TB"/>
              <w:rPr>
                <w:rFonts w:eastAsia="Calibri"/>
              </w:rPr>
            </w:pPr>
            <w:r w:rsidRPr="00CF491F">
              <w:rPr>
                <w:rFonts w:eastAsia="Calibri"/>
              </w:rPr>
              <w:t>R2</w:t>
            </w:r>
          </w:p>
        </w:tc>
        <w:tc>
          <w:tcPr>
            <w:tcW w:w="1116" w:type="dxa"/>
          </w:tcPr>
          <w:p w14:paraId="1E8873A5" w14:textId="77777777" w:rsidR="00165A6F" w:rsidRPr="00CF491F" w:rsidRDefault="00165A6F" w:rsidP="00605232">
            <w:pPr>
              <w:pStyle w:val="TB"/>
              <w:rPr>
                <w:rFonts w:eastAsia="Calibri"/>
              </w:rPr>
            </w:pPr>
          </w:p>
        </w:tc>
        <w:tc>
          <w:tcPr>
            <w:tcW w:w="1116" w:type="dxa"/>
          </w:tcPr>
          <w:p w14:paraId="73C946D9" w14:textId="77777777" w:rsidR="00165A6F" w:rsidRPr="00CF491F" w:rsidRDefault="00165A6F" w:rsidP="00605232">
            <w:pPr>
              <w:pStyle w:val="TB"/>
              <w:rPr>
                <w:rFonts w:eastAsia="Calibri"/>
              </w:rPr>
            </w:pPr>
          </w:p>
        </w:tc>
        <w:tc>
          <w:tcPr>
            <w:tcW w:w="1116" w:type="dxa"/>
          </w:tcPr>
          <w:p w14:paraId="0BAFDEBB" w14:textId="77777777" w:rsidR="00165A6F" w:rsidRPr="00CF491F" w:rsidRDefault="00165A6F" w:rsidP="00605232">
            <w:pPr>
              <w:pStyle w:val="TB"/>
              <w:rPr>
                <w:rFonts w:eastAsia="Calibri"/>
              </w:rPr>
            </w:pPr>
          </w:p>
        </w:tc>
        <w:tc>
          <w:tcPr>
            <w:tcW w:w="1356" w:type="dxa"/>
          </w:tcPr>
          <w:p w14:paraId="2D94EB92" w14:textId="77777777" w:rsidR="00165A6F" w:rsidRPr="00CF491F" w:rsidRDefault="00165A6F" w:rsidP="00605232">
            <w:pPr>
              <w:pStyle w:val="TB"/>
              <w:rPr>
                <w:rFonts w:eastAsia="Calibri"/>
              </w:rPr>
            </w:pPr>
            <w:r w:rsidRPr="00CF491F">
              <w:rPr>
                <w:rFonts w:eastAsia="Calibri"/>
              </w:rPr>
              <w:t>0.14</w:t>
            </w:r>
          </w:p>
        </w:tc>
        <w:tc>
          <w:tcPr>
            <w:tcW w:w="1356" w:type="dxa"/>
          </w:tcPr>
          <w:p w14:paraId="451E1BD4" w14:textId="77777777" w:rsidR="00165A6F" w:rsidRPr="00CF491F" w:rsidRDefault="00165A6F" w:rsidP="00605232">
            <w:pPr>
              <w:pStyle w:val="TB"/>
              <w:rPr>
                <w:rFonts w:eastAsia="Calibri"/>
              </w:rPr>
            </w:pPr>
            <w:r w:rsidRPr="00CF491F">
              <w:rPr>
                <w:rFonts w:eastAsia="Calibri"/>
              </w:rPr>
              <w:t>0.18</w:t>
            </w:r>
          </w:p>
        </w:tc>
        <w:tc>
          <w:tcPr>
            <w:tcW w:w="1356" w:type="dxa"/>
          </w:tcPr>
          <w:p w14:paraId="2F1E5B0D" w14:textId="77777777" w:rsidR="00165A6F" w:rsidRPr="00CF491F" w:rsidRDefault="00165A6F" w:rsidP="00605232">
            <w:pPr>
              <w:pStyle w:val="TB"/>
              <w:rPr>
                <w:rFonts w:eastAsia="Calibri"/>
              </w:rPr>
            </w:pPr>
          </w:p>
        </w:tc>
      </w:tr>
      <w:tr w:rsidR="00165A6F" w:rsidRPr="00CF491F" w14:paraId="6A14F61E" w14:textId="77777777" w:rsidTr="00DC285E">
        <w:tc>
          <w:tcPr>
            <w:tcW w:w="1683" w:type="dxa"/>
          </w:tcPr>
          <w:p w14:paraId="6A2EAA44" w14:textId="77777777" w:rsidR="00165A6F" w:rsidRPr="00CF491F" w:rsidRDefault="00165A6F" w:rsidP="00605232">
            <w:pPr>
              <w:pStyle w:val="TB"/>
              <w:rPr>
                <w:rFonts w:eastAsia="Calibri"/>
              </w:rPr>
            </w:pPr>
            <w:r w:rsidRPr="00CF491F">
              <w:rPr>
                <w:rFonts w:eastAsia="Calibri"/>
              </w:rPr>
              <w:t>AIC</w:t>
            </w:r>
          </w:p>
        </w:tc>
        <w:tc>
          <w:tcPr>
            <w:tcW w:w="1116" w:type="dxa"/>
          </w:tcPr>
          <w:p w14:paraId="1B46D5FC" w14:textId="77777777" w:rsidR="00165A6F" w:rsidRPr="00CF491F" w:rsidRDefault="00165A6F" w:rsidP="00605232">
            <w:pPr>
              <w:pStyle w:val="TB"/>
              <w:rPr>
                <w:rFonts w:eastAsia="Calibri"/>
              </w:rPr>
            </w:pPr>
            <w:r w:rsidRPr="00CF491F">
              <w:rPr>
                <w:rFonts w:eastAsia="Calibri"/>
              </w:rPr>
              <w:t>32689.90</w:t>
            </w:r>
          </w:p>
        </w:tc>
        <w:tc>
          <w:tcPr>
            <w:tcW w:w="1116" w:type="dxa"/>
          </w:tcPr>
          <w:p w14:paraId="078BF1E0" w14:textId="77777777" w:rsidR="00165A6F" w:rsidRPr="00CF491F" w:rsidRDefault="00165A6F" w:rsidP="00605232">
            <w:pPr>
              <w:pStyle w:val="TB"/>
              <w:rPr>
                <w:rFonts w:eastAsia="Calibri"/>
              </w:rPr>
            </w:pPr>
            <w:r w:rsidRPr="00CF491F">
              <w:rPr>
                <w:rFonts w:eastAsia="Calibri"/>
              </w:rPr>
              <w:t>32478.98</w:t>
            </w:r>
          </w:p>
        </w:tc>
        <w:tc>
          <w:tcPr>
            <w:tcW w:w="1116" w:type="dxa"/>
          </w:tcPr>
          <w:p w14:paraId="1ECAE33D" w14:textId="77777777" w:rsidR="00165A6F" w:rsidRPr="00CF491F" w:rsidRDefault="00165A6F" w:rsidP="00605232">
            <w:pPr>
              <w:pStyle w:val="TB"/>
              <w:rPr>
                <w:rFonts w:eastAsia="Calibri"/>
              </w:rPr>
            </w:pPr>
            <w:r w:rsidRPr="00CF491F">
              <w:rPr>
                <w:rFonts w:eastAsia="Calibri"/>
              </w:rPr>
              <w:t>34832.82</w:t>
            </w:r>
          </w:p>
        </w:tc>
        <w:tc>
          <w:tcPr>
            <w:tcW w:w="1356" w:type="dxa"/>
          </w:tcPr>
          <w:p w14:paraId="037739AD" w14:textId="77777777" w:rsidR="00165A6F" w:rsidRPr="00CF491F" w:rsidRDefault="00165A6F" w:rsidP="00605232">
            <w:pPr>
              <w:pStyle w:val="TB"/>
              <w:rPr>
                <w:rFonts w:eastAsia="Calibri"/>
              </w:rPr>
            </w:pPr>
          </w:p>
        </w:tc>
        <w:tc>
          <w:tcPr>
            <w:tcW w:w="1356" w:type="dxa"/>
          </w:tcPr>
          <w:p w14:paraId="0FEC53E7" w14:textId="77777777" w:rsidR="00165A6F" w:rsidRPr="00CF491F" w:rsidRDefault="00165A6F" w:rsidP="00605232">
            <w:pPr>
              <w:pStyle w:val="TB"/>
              <w:rPr>
                <w:rFonts w:eastAsia="Calibri"/>
              </w:rPr>
            </w:pPr>
          </w:p>
        </w:tc>
        <w:tc>
          <w:tcPr>
            <w:tcW w:w="1356" w:type="dxa"/>
          </w:tcPr>
          <w:p w14:paraId="785B8547" w14:textId="77777777" w:rsidR="00165A6F" w:rsidRPr="00CF491F" w:rsidRDefault="00165A6F" w:rsidP="00605232">
            <w:pPr>
              <w:pStyle w:val="TB"/>
              <w:rPr>
                <w:rFonts w:eastAsia="Calibri"/>
              </w:rPr>
            </w:pPr>
            <w:r w:rsidRPr="00CF491F">
              <w:rPr>
                <w:rFonts w:eastAsia="Calibri"/>
              </w:rPr>
              <w:t>178880.70</w:t>
            </w:r>
          </w:p>
        </w:tc>
      </w:tr>
    </w:tbl>
    <w:p w14:paraId="50A75C06" w14:textId="75D0F465" w:rsidR="00605232" w:rsidRPr="00CF491F" w:rsidRDefault="00605232" w:rsidP="00605232">
      <w:pPr>
        <w:pStyle w:val="TFN"/>
        <w:rPr>
          <w:rFonts w:eastAsia="Calibri"/>
        </w:rPr>
      </w:pPr>
      <w:r w:rsidRPr="00CF491F">
        <w:rPr>
          <w:rFonts w:eastAsia="Calibri"/>
        </w:rPr>
        <w:t>Note: *p&lt;0.1; **p&lt;0.05; ***p&lt;0.01</w:t>
      </w:r>
      <w:ins w:id="553" w:author="Christine Ranft" w:date="2021-03-02T09:18:00Z">
        <w:r w:rsidR="00993F7D">
          <w:rPr>
            <w:rFonts w:eastAsia="Calibri"/>
          </w:rPr>
          <w:t>.</w:t>
        </w:r>
      </w:ins>
    </w:p>
    <w:sectPr w:rsidR="00605232" w:rsidRPr="00CF491F" w:rsidSect="001B639E">
      <w:headerReference w:type="even" r:id="rId17"/>
      <w:headerReference w:type="default" r:id="rId18"/>
      <w:footerReference w:type="even" r:id="rId19"/>
      <w:footerReference w:type="default" r:id="rId20"/>
      <w:headerReference w:type="first" r:id="rId21"/>
      <w:footerReference w:type="first" r:id="rId22"/>
      <w:endnotePr>
        <w:numFmt w:val="decimal"/>
        <w:numRestart w:val="eachSect"/>
      </w:endnotePr>
      <w:pgSz w:w="11906" w:h="16838"/>
      <w:pgMar w:top="1440" w:right="1440" w:bottom="1440" w:left="1440" w:header="709" w:footer="851"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Christine Ranft" w:date="2021-03-01T12:21:00Z" w:initials="CR">
    <w:p w14:paraId="1F4172F4" w14:textId="39B4B75E" w:rsidR="00A54EDB" w:rsidRDefault="00A54EDB">
      <w:pPr>
        <w:pStyle w:val="CommentText"/>
      </w:pPr>
      <w:r>
        <w:rPr>
          <w:rStyle w:val="CommentReference"/>
        </w:rPr>
        <w:annotationRef/>
      </w:r>
      <w:r>
        <w:t>AU: OUP do not allow note superscripts in chapter headings so I have moved note 1 to an end-of-chapter Acknowledgmemts section</w:t>
      </w:r>
    </w:p>
  </w:comment>
  <w:comment w:id="146" w:author="Christine Ranft" w:date="2021-03-01T15:30:00Z" w:initials="CR">
    <w:p w14:paraId="1BA5087E" w14:textId="42BA4EB6" w:rsidR="00A54EDB" w:rsidRDefault="00A54EDB">
      <w:pPr>
        <w:pStyle w:val="CommentText"/>
      </w:pPr>
      <w:r>
        <w:rPr>
          <w:rStyle w:val="CommentReference"/>
        </w:rPr>
        <w:annotationRef/>
      </w:r>
      <w:r>
        <w:t>AU: 28 percent or 28 women members?</w:t>
      </w:r>
    </w:p>
  </w:comment>
  <w:comment w:id="201" w:author="Christine Ranft" w:date="2021-03-02T09:24:00Z" w:initials="CR">
    <w:p w14:paraId="199DEA36" w14:textId="3030247B" w:rsidR="002E3DB0" w:rsidRDefault="002E3DB0">
      <w:pPr>
        <w:pStyle w:val="CommentText"/>
      </w:pPr>
      <w:r>
        <w:rPr>
          <w:rStyle w:val="CommentReference"/>
        </w:rPr>
        <w:annotationRef/>
      </w:r>
      <w:r>
        <w:t>AU: OK to add Fig. 28.5 text mention here?</w:t>
      </w:r>
    </w:p>
  </w:comment>
  <w:comment w:id="214" w:author="Christine Ranft" w:date="2021-03-01T12:19:00Z" w:initials="CR">
    <w:p w14:paraId="26B0AFDD" w14:textId="108E7F55" w:rsidR="00A54EDB" w:rsidRDefault="00A54EDB">
      <w:pPr>
        <w:pStyle w:val="CommentText"/>
      </w:pPr>
      <w:r>
        <w:rPr>
          <w:rStyle w:val="CommentReference"/>
        </w:rPr>
        <w:annotationRef/>
      </w:r>
      <w:r>
        <w:t>AU: OUP do not allow note superscripts in chapter headings so I have moved note 1 to an end-of-chapter Acknowledgmemts section</w:t>
      </w:r>
    </w:p>
  </w:comment>
  <w:comment w:id="220" w:author="Christine Ranft" w:date="2021-03-01T15:51:00Z" w:initials="CR">
    <w:p w14:paraId="37222D17" w14:textId="27E6C7B7" w:rsidR="00A54EDB" w:rsidRDefault="00A54EDB">
      <w:pPr>
        <w:pStyle w:val="CommentText"/>
      </w:pPr>
      <w:r>
        <w:rPr>
          <w:rStyle w:val="CommentReference"/>
        </w:rPr>
        <w:annotationRef/>
      </w:r>
      <w:r>
        <w:t>AU: update?</w:t>
      </w:r>
    </w:p>
  </w:comment>
  <w:comment w:id="240" w:author="Christine Ranft" w:date="2021-03-01T15:53:00Z" w:initials="CR">
    <w:p w14:paraId="4CB56737" w14:textId="07F7549C" w:rsidR="00A54EDB" w:rsidRDefault="00A54EDB">
      <w:pPr>
        <w:pStyle w:val="CommentText"/>
      </w:pPr>
      <w:r>
        <w:rPr>
          <w:rStyle w:val="CommentReference"/>
        </w:rPr>
        <w:annotationRef/>
      </w:r>
      <w:r>
        <w:t>AU: page numbers?</w:t>
      </w:r>
    </w:p>
  </w:comment>
  <w:comment w:id="436" w:author="Christine Ranft" w:date="2021-03-02T09:14:00Z" w:initials="CR">
    <w:p w14:paraId="67CC894C" w14:textId="4F43BDCB" w:rsidR="00993F7D" w:rsidRDefault="00993F7D">
      <w:pPr>
        <w:pStyle w:val="CommentText"/>
      </w:pPr>
      <w:r>
        <w:rPr>
          <w:rStyle w:val="CommentReference"/>
        </w:rPr>
        <w:annotationRef/>
      </w:r>
      <w:r>
        <w:t>TE: avoid words breaking over lines in columns</w:t>
      </w:r>
    </w:p>
  </w:comment>
  <w:comment w:id="551" w:author="Christine Ranft" w:date="2021-03-02T09:17:00Z" w:initials="CR">
    <w:p w14:paraId="0749AC64" w14:textId="5625739B" w:rsidR="00993F7D" w:rsidRDefault="00993F7D">
      <w:pPr>
        <w:pStyle w:val="CommentText"/>
      </w:pPr>
      <w:r>
        <w:rPr>
          <w:rStyle w:val="CommentReference"/>
        </w:rPr>
        <w:annotationRef/>
      </w:r>
      <w:r>
        <w:t>TE: set all dashes in Table 28.3 as minus signs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4172F4" w15:done="0"/>
  <w15:commentEx w15:paraId="1BA5087E" w15:done="0"/>
  <w15:commentEx w15:paraId="199DEA36" w15:done="0"/>
  <w15:commentEx w15:paraId="26B0AFDD" w15:done="0"/>
  <w15:commentEx w15:paraId="37222D17" w15:done="0"/>
  <w15:commentEx w15:paraId="4CB56737" w15:done="0"/>
  <w15:commentEx w15:paraId="67CC894C" w15:done="0"/>
  <w15:commentEx w15:paraId="0749A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5ABE" w16cex:dateUtc="2021-03-01T12:21:00Z"/>
  <w16cex:commentExtensible w16cex:durableId="23E78714" w16cex:dateUtc="2021-03-01T15:30:00Z"/>
  <w16cex:commentExtensible w16cex:durableId="23E882D0" w16cex:dateUtc="2021-03-02T09:24:00Z"/>
  <w16cex:commentExtensible w16cex:durableId="23E75A6B" w16cex:dateUtc="2021-03-01T12:19:00Z"/>
  <w16cex:commentExtensible w16cex:durableId="23E78C19" w16cex:dateUtc="2021-03-01T15:51:00Z"/>
  <w16cex:commentExtensible w16cex:durableId="23E78C78" w16cex:dateUtc="2021-03-01T15:53:00Z"/>
  <w16cex:commentExtensible w16cex:durableId="23E88082" w16cex:dateUtc="2021-03-02T09:14:00Z"/>
  <w16cex:commentExtensible w16cex:durableId="23E88139" w16cex:dateUtc="2021-03-02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4172F4" w16cid:durableId="23E75ABE"/>
  <w16cid:commentId w16cid:paraId="1BA5087E" w16cid:durableId="23E78714"/>
  <w16cid:commentId w16cid:paraId="199DEA36" w16cid:durableId="23E882D0"/>
  <w16cid:commentId w16cid:paraId="26B0AFDD" w16cid:durableId="23E75A6B"/>
  <w16cid:commentId w16cid:paraId="37222D17" w16cid:durableId="23E78C19"/>
  <w16cid:commentId w16cid:paraId="4CB56737" w16cid:durableId="23E78C78"/>
  <w16cid:commentId w16cid:paraId="67CC894C" w16cid:durableId="23E88082"/>
  <w16cid:commentId w16cid:paraId="0749AC64" w16cid:durableId="23E881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AE0E9" w14:textId="77777777" w:rsidR="00625548" w:rsidRDefault="00625548">
      <w:pPr>
        <w:spacing w:line="240" w:lineRule="auto"/>
      </w:pPr>
      <w:r>
        <w:separator/>
      </w:r>
    </w:p>
  </w:endnote>
  <w:endnote w:type="continuationSeparator" w:id="0">
    <w:p w14:paraId="34A0E998" w14:textId="77777777" w:rsidR="00625548" w:rsidRDefault="00625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Cambria"/>
    <w:charset w:val="00"/>
    <w:family w:val="swiss"/>
    <w:pitch w:val="variable"/>
    <w:sig w:usb0="E05F8EFF" w:usb1="500779FB" w:usb2="000002A0" w:usb3="00000000" w:csb0="000200B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1AAF" w14:textId="77777777" w:rsidR="00A54EDB" w:rsidRDefault="00A54EDB" w:rsidP="002950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F9B44" w14:textId="77777777" w:rsidR="00A54EDB" w:rsidRDefault="00A54ED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69B61" w14:textId="77777777" w:rsidR="0037356F" w:rsidRDefault="00373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916EE" w14:textId="77777777" w:rsidR="00625548" w:rsidRDefault="00625548"/>
  </w:footnote>
  <w:footnote w:type="continuationSeparator" w:id="0">
    <w:p w14:paraId="3DC23024" w14:textId="77777777" w:rsidR="00625548" w:rsidRDefault="00625548">
      <w:r>
        <w:continuationSeparator/>
      </w:r>
    </w:p>
  </w:footnote>
  <w:footnote w:id="1">
    <w:p w14:paraId="3132E059" w14:textId="696365EB" w:rsidR="00A54EDB" w:rsidRDefault="00A54EDB" w:rsidP="00FE65B5">
      <w:pPr>
        <w:pStyle w:val="FN"/>
      </w:pPr>
      <w:r>
        <w:footnoteRef/>
      </w:r>
      <w:r>
        <w:t xml:space="preserve"> Reliance in primaries for SMD candidate selection, mostly by the PAN (</w:t>
      </w:r>
      <w:r w:rsidRPr="008D36DE">
        <w:rPr>
          <w:color w:val="FF6600"/>
        </w:rPr>
        <w:t>Ascencio and Kerevel</w:t>
      </w:r>
      <w:r>
        <w:t xml:space="preserve"> </w:t>
      </w:r>
      <w:hyperlink w:anchor="B1" w:history="1">
        <w:r w:rsidRPr="001C1C69">
          <w:rPr>
            <w:rStyle w:val="Hyperlink"/>
            <w:u w:val="none"/>
          </w:rPr>
          <w:t>2021</w:t>
        </w:r>
      </w:hyperlink>
      <w:r>
        <w:t>), on occasions by the PRI (</w:t>
      </w:r>
      <w:r w:rsidRPr="008D36DE">
        <w:rPr>
          <w:color w:val="FF6600"/>
        </w:rPr>
        <w:t>Poir</w:t>
      </w:r>
      <w:r w:rsidRPr="008D36DE">
        <w:rPr>
          <w:color w:val="FF6600"/>
          <w:shd w:val="clear" w:color="auto" w:fill="FF99CC"/>
        </w:rPr>
        <w:t>é</w:t>
      </w:r>
      <w:r>
        <w:t xml:space="preserve"> </w:t>
      </w:r>
      <w:hyperlink w:anchor="B33" w:history="1">
        <w:r w:rsidRPr="001C1C69">
          <w:rPr>
            <w:rStyle w:val="Hyperlink"/>
            <w:u w:val="none"/>
          </w:rPr>
          <w:t>2002</w:t>
        </w:r>
      </w:hyperlink>
      <w:r>
        <w:t>), opens room for exceptions to centralized ballot access. They deserve closer attention.</w:t>
      </w:r>
    </w:p>
  </w:footnote>
  <w:footnote w:id="2">
    <w:p w14:paraId="07D59040" w14:textId="386138B7" w:rsidR="00A54EDB" w:rsidRDefault="00A54EDB" w:rsidP="00FE65B5">
      <w:pPr>
        <w:pStyle w:val="FN"/>
      </w:pPr>
      <w:r>
        <w:footnoteRef/>
      </w:r>
      <w:r>
        <w:t xml:space="preserve"> This could explain considerable amounts of constituency service in systems with party-centered campaigns, such as the U</w:t>
      </w:r>
      <w:del w:id="78" w:author="Christine Ranft" w:date="2021-03-02T09:18:00Z">
        <w:r w:rsidDel="002E3DB0">
          <w:delText>.</w:delText>
        </w:r>
      </w:del>
      <w:r>
        <w:t>K</w:t>
      </w:r>
      <w:del w:id="79" w:author="Christine Ranft" w:date="2021-03-02T09:18:00Z">
        <w:r w:rsidDel="002E3DB0">
          <w:delText>.</w:delText>
        </w:r>
      </w:del>
      <w:r>
        <w:t xml:space="preserve"> in the 1970s (</w:t>
      </w:r>
      <w:r w:rsidRPr="008D36DE">
        <w:rPr>
          <w:color w:val="FF6600"/>
        </w:rPr>
        <w:t>Cain, Ferejohn</w:t>
      </w:r>
      <w:ins w:id="80" w:author="Christine Ranft" w:date="2021-03-02T09:18:00Z">
        <w:r w:rsidR="002E3DB0">
          <w:rPr>
            <w:color w:val="FF6600"/>
          </w:rPr>
          <w:t>,</w:t>
        </w:r>
      </w:ins>
      <w:r w:rsidRPr="008D36DE">
        <w:rPr>
          <w:color w:val="FF6600"/>
        </w:rPr>
        <w:t xml:space="preserve"> and Fiorina</w:t>
      </w:r>
      <w:r>
        <w:t xml:space="preserve"> </w:t>
      </w:r>
      <w:hyperlink w:anchor="B4" w:history="1">
        <w:r w:rsidRPr="001C1C69">
          <w:rPr>
            <w:rStyle w:val="Hyperlink"/>
            <w:u w:val="none"/>
          </w:rPr>
          <w:t>1987</w:t>
        </w:r>
      </w:hyperlink>
      <w:r>
        <w:t>). The personal vote adds a couple percentage points to incumbents in the general election, insufficient to cancel out party tides, but enough to decide swing constituencies. A party can veto the MP</w:t>
      </w:r>
      <w:r>
        <w:rPr>
          <w:highlight w:val="yellow"/>
        </w:rPr>
        <w:t>’</w:t>
      </w:r>
      <w:r>
        <w:t>s renomination, but risks not holding those seats.</w:t>
      </w:r>
    </w:p>
  </w:footnote>
  <w:footnote w:id="3">
    <w:p w14:paraId="270BA7EA" w14:textId="42984652" w:rsidR="00A54EDB" w:rsidRDefault="00A54EDB" w:rsidP="00FE65B5">
      <w:pPr>
        <w:pStyle w:val="FN"/>
      </w:pPr>
      <w:r>
        <w:footnoteRef/>
      </w:r>
      <w:r>
        <w:t xml:space="preserve"> Email exchanges with former deputies identified in footnote 1, June </w:t>
      </w:r>
      <w:r w:rsidRPr="00DC285E">
        <w:t>17</w:t>
      </w:r>
      <w:del w:id="105" w:author="Christine Ranft" w:date="2021-03-02T09:19:00Z">
        <w:r w:rsidRPr="00DC285E" w:rsidDel="002E3DB0">
          <w:delText>th</w:delText>
        </w:r>
      </w:del>
      <w:r>
        <w:t>, 2020.</w:t>
      </w:r>
    </w:p>
  </w:footnote>
  <w:footnote w:id="4">
    <w:p w14:paraId="05358C7C" w14:textId="77777777" w:rsidR="00A54EDB" w:rsidRDefault="00A54EDB" w:rsidP="00FE65B5">
      <w:pPr>
        <w:pStyle w:val="FN"/>
      </w:pPr>
      <w:r>
        <w:footnoteRef/>
      </w:r>
      <w:r>
        <w:t xml:space="preserve"> Analysis was performed in R (R Dev. Core Team 2011). I relied on libraries lme4, lubridate, margins, MASS, plyr, stargazer, and zoo.</w:t>
      </w:r>
    </w:p>
  </w:footnote>
  <w:footnote w:id="5">
    <w:p w14:paraId="725B27AB" w14:textId="6782B19D" w:rsidR="00A54EDB" w:rsidRPr="00FE17B4" w:rsidRDefault="00A54EDB" w:rsidP="00FE65B5">
      <w:pPr>
        <w:pStyle w:val="FN"/>
      </w:pPr>
      <w:r>
        <w:footnoteRef/>
      </w:r>
      <w:r>
        <w:t xml:space="preserve"> </w:t>
      </w:r>
      <w:r w:rsidRPr="00FE17B4">
        <w:t xml:space="preserve">Common terms have ambiguous meanings in different assemblies. I use Mexican terminology here. A </w:t>
      </w:r>
      <w:r w:rsidRPr="00FE17B4">
        <w:rPr>
          <w:bCs/>
        </w:rPr>
        <w:t>Legislature</w:t>
      </w:r>
      <w:r w:rsidRPr="00FE17B4">
        <w:t xml:space="preserve"> is a term, the C</w:t>
      </w:r>
      <w:r w:rsidRPr="00DC285E">
        <w:rPr>
          <w:shd w:val="clear" w:color="auto" w:fill="FF99CC"/>
        </w:rPr>
        <w:t>á</w:t>
      </w:r>
      <w:r w:rsidRPr="00FE17B4">
        <w:t xml:space="preserve">mara between two congressional elections. Roman numerals distinguish consecutive Legislatures since the second half of the </w:t>
      </w:r>
      <w:ins w:id="116" w:author="Christine Ranft" w:date="2021-03-02T09:19:00Z">
        <w:r w:rsidR="002E3DB0">
          <w:t>n</w:t>
        </w:r>
      </w:ins>
      <w:del w:id="117" w:author="Christine Ranft" w:date="2021-03-02T09:19:00Z">
        <w:r w:rsidRPr="00FE17B4" w:rsidDel="002E3DB0">
          <w:delText>N</w:delText>
        </w:r>
      </w:del>
      <w:r w:rsidRPr="00FE17B4">
        <w:t xml:space="preserve">ineteenth century. This chapter covers the LX, LXII, and LXIV. Legislative years break into two </w:t>
      </w:r>
      <w:r w:rsidRPr="00FE17B4">
        <w:rPr>
          <w:bCs/>
        </w:rPr>
        <w:t>ordinary legislative periods</w:t>
      </w:r>
      <w:r w:rsidRPr="00FE17B4">
        <w:t xml:space="preserve">, one covering September through December, another February through April. </w:t>
      </w:r>
      <w:r w:rsidRPr="00FE17B4">
        <w:rPr>
          <w:bCs/>
        </w:rPr>
        <w:t>Extraordinary legislative periods</w:t>
      </w:r>
      <w:r w:rsidRPr="00FE17B4">
        <w:t xml:space="preserve"> may be convened during the recess in order to consider specific legislation. Analysis aggregates each member</w:t>
      </w:r>
      <w:r>
        <w:rPr>
          <w:highlight w:val="yellow"/>
        </w:rPr>
        <w:t>’</w:t>
      </w:r>
      <w:r w:rsidRPr="00FE17B4">
        <w:t>s speeches in a given period (merging together all extraordinary periods that year, if any). So members in a legislative year like 2012</w:t>
      </w:r>
      <w:r>
        <w:t>–</w:t>
      </w:r>
      <w:ins w:id="118" w:author="Christine Ranft" w:date="2021-03-02T09:19:00Z">
        <w:r w:rsidR="002E3DB0">
          <w:t>20</w:t>
        </w:r>
      </w:ins>
      <w:r w:rsidRPr="00FE17B4">
        <w:t>13 (that had no extraordinary periods) have two word aggregates in the dataset, one for each ordinary period; in a year like 2013</w:t>
      </w:r>
      <w:r>
        <w:t>–</w:t>
      </w:r>
      <w:ins w:id="119" w:author="Christine Ranft" w:date="2021-03-02T09:20:00Z">
        <w:r w:rsidR="002E3DB0">
          <w:t>20</w:t>
        </w:r>
      </w:ins>
      <w:r w:rsidRPr="00FE17B4">
        <w:t xml:space="preserve">14 (that did), they have three word aggregates in the data. Member-periods are the units of observation in the analysis. And a </w:t>
      </w:r>
      <w:r w:rsidRPr="00FE17B4">
        <w:rPr>
          <w:bCs/>
        </w:rPr>
        <w:t>plenary session</w:t>
      </w:r>
      <w:r w:rsidRPr="00FE17B4">
        <w:t xml:space="preserve"> is a specific day when diputados met. During ordinary periods, sessions are usually held on Tuesdays and Thursdays, and may be scheduled in other weekdays if the Junta so decides. For instance, diputados met on forty and thirty-one days in the first and second ordinary periods of 2013</w:t>
      </w:r>
      <w:r>
        <w:t>–</w:t>
      </w:r>
      <w:ins w:id="120" w:author="Christine Ranft" w:date="2021-03-02T09:20:00Z">
        <w:r w:rsidR="002E3DB0">
          <w:t>20</w:t>
        </w:r>
      </w:ins>
      <w:r w:rsidRPr="00FE17B4">
        <w:t>14, respectively, and nine days in extraordinary periods, for a yearly total of eighty session days.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EAC21" w14:textId="77777777" w:rsidR="0037356F" w:rsidRDefault="003735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B798B" w14:textId="77777777" w:rsidR="0037356F" w:rsidRDefault="003735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5FF84" w14:textId="77777777" w:rsidR="0037356F" w:rsidRDefault="003735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126533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25227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99A24F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F0EEEB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550DEC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382E05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38A319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9C2472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BAEE67C"/>
    <w:lvl w:ilvl="0">
      <w:start w:val="1"/>
      <w:numFmt w:val="decimal"/>
      <w:pStyle w:val="ListNumber"/>
      <w:lvlText w:val="%1."/>
      <w:lvlJc w:val="left"/>
      <w:pPr>
        <w:tabs>
          <w:tab w:val="num" w:pos="360"/>
        </w:tabs>
        <w:ind w:left="360" w:hanging="360"/>
      </w:pPr>
    </w:lvl>
  </w:abstractNum>
  <w:abstractNum w:abstractNumId="9">
    <w:nsid w:val="FFFFFF89"/>
    <w:multiLevelType w:val="singleLevel"/>
    <w:tmpl w:val="239EBF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4F33A94"/>
    <w:multiLevelType w:val="multilevel"/>
    <w:tmpl w:val="40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nsid w:val="328D7F0A"/>
    <w:multiLevelType w:val="hybridMultilevel"/>
    <w:tmpl w:val="9594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7271C"/>
    <w:multiLevelType w:val="hybridMultilevel"/>
    <w:tmpl w:val="2668C628"/>
    <w:lvl w:ilvl="0" w:tplc="AD3EB45A">
      <w:start w:val="1"/>
      <w:numFmt w:val="none"/>
      <w:pStyle w:val="CR"/>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2E4E10"/>
    <w:multiLevelType w:val="multilevel"/>
    <w:tmpl w:val="40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874480"/>
    <w:multiLevelType w:val="multilevel"/>
    <w:tmpl w:val="40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Ranft">
    <w15:presenceInfo w15:providerId="Windows Live" w15:userId="e4bb28d0d808a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trackRevisions/>
  <w:doNotTrackMoves/>
  <w:doNotTrackFormatting/>
  <w:documentProtection w:edit="trackedChanges" w:enforcement="1" w:cryptProviderType="rsaFull" w:cryptAlgorithmClass="hash" w:cryptAlgorithmType="typeAny" w:cryptAlgorithmSid="4" w:cryptSpinCount="100000" w:hash="RXB51xLDK7F20BoPGLhi5ItI/e0=" w:salt="SoZ2+BkCYSX2AARXF7MWEw=="/>
  <w:defaultTabStop w:val="1304"/>
  <w:hyphenationZone w:val="425"/>
  <w:characterSpacingControl w:val="doNotCompress"/>
  <w:hdrShapeDefaults>
    <o:shapedefaults v:ext="edit" spidmax="2049"/>
  </w:hdrShapeDefaults>
  <w:footnotePr>
    <w:footnote w:id="-1"/>
    <w:footnote w:id="0"/>
  </w:footnotePr>
  <w:endnotePr>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3G_Crosslink_NameDate_CitationsDateTime" w:val="01-12-2021 14.12.55"/>
    <w:docVar w:name="Total_Editing_Time" w:val="0"/>
  </w:docVars>
  <w:rsids>
    <w:rsidRoot w:val="000862DA"/>
    <w:rsid w:val="00014FDF"/>
    <w:rsid w:val="0005517A"/>
    <w:rsid w:val="00067D96"/>
    <w:rsid w:val="000731C0"/>
    <w:rsid w:val="00077066"/>
    <w:rsid w:val="0007740B"/>
    <w:rsid w:val="0008038F"/>
    <w:rsid w:val="000862DA"/>
    <w:rsid w:val="00093EA1"/>
    <w:rsid w:val="001178B5"/>
    <w:rsid w:val="00165A6F"/>
    <w:rsid w:val="00181224"/>
    <w:rsid w:val="001A043E"/>
    <w:rsid w:val="001B5239"/>
    <w:rsid w:val="001B639E"/>
    <w:rsid w:val="001C1C69"/>
    <w:rsid w:val="001C6991"/>
    <w:rsid w:val="001E3167"/>
    <w:rsid w:val="001E7CDB"/>
    <w:rsid w:val="001F1106"/>
    <w:rsid w:val="00212F8C"/>
    <w:rsid w:val="0022055C"/>
    <w:rsid w:val="00224A9B"/>
    <w:rsid w:val="00242069"/>
    <w:rsid w:val="00295089"/>
    <w:rsid w:val="002E3DB0"/>
    <w:rsid w:val="002E6D73"/>
    <w:rsid w:val="002E6E0E"/>
    <w:rsid w:val="002F6043"/>
    <w:rsid w:val="003121B0"/>
    <w:rsid w:val="00323562"/>
    <w:rsid w:val="00330FB0"/>
    <w:rsid w:val="00350288"/>
    <w:rsid w:val="00354FAA"/>
    <w:rsid w:val="00362703"/>
    <w:rsid w:val="003725FA"/>
    <w:rsid w:val="0037356F"/>
    <w:rsid w:val="003A40B9"/>
    <w:rsid w:val="003A7230"/>
    <w:rsid w:val="003C5AB2"/>
    <w:rsid w:val="003E2675"/>
    <w:rsid w:val="004062C1"/>
    <w:rsid w:val="004232E6"/>
    <w:rsid w:val="004825ED"/>
    <w:rsid w:val="004B2175"/>
    <w:rsid w:val="004C24AE"/>
    <w:rsid w:val="004C56B5"/>
    <w:rsid w:val="005536D9"/>
    <w:rsid w:val="00571ADC"/>
    <w:rsid w:val="005D224A"/>
    <w:rsid w:val="005D3AD8"/>
    <w:rsid w:val="005D638F"/>
    <w:rsid w:val="00605232"/>
    <w:rsid w:val="00605CB5"/>
    <w:rsid w:val="00622173"/>
    <w:rsid w:val="00625548"/>
    <w:rsid w:val="006473EB"/>
    <w:rsid w:val="0069037B"/>
    <w:rsid w:val="00691174"/>
    <w:rsid w:val="006B73DB"/>
    <w:rsid w:val="006E3EB3"/>
    <w:rsid w:val="006F406D"/>
    <w:rsid w:val="006F5676"/>
    <w:rsid w:val="00761F37"/>
    <w:rsid w:val="00770953"/>
    <w:rsid w:val="00785B66"/>
    <w:rsid w:val="007C60EA"/>
    <w:rsid w:val="007D5838"/>
    <w:rsid w:val="007E345C"/>
    <w:rsid w:val="007E5B90"/>
    <w:rsid w:val="007F1ADC"/>
    <w:rsid w:val="008021D1"/>
    <w:rsid w:val="0083190F"/>
    <w:rsid w:val="0088255D"/>
    <w:rsid w:val="00887565"/>
    <w:rsid w:val="008A3E4E"/>
    <w:rsid w:val="008C17CA"/>
    <w:rsid w:val="008D36DE"/>
    <w:rsid w:val="0090472D"/>
    <w:rsid w:val="00913D10"/>
    <w:rsid w:val="00932380"/>
    <w:rsid w:val="00952626"/>
    <w:rsid w:val="00960D63"/>
    <w:rsid w:val="0097010E"/>
    <w:rsid w:val="00993F7D"/>
    <w:rsid w:val="009D508D"/>
    <w:rsid w:val="009E462B"/>
    <w:rsid w:val="00A320EE"/>
    <w:rsid w:val="00A333CA"/>
    <w:rsid w:val="00A35059"/>
    <w:rsid w:val="00A54EDB"/>
    <w:rsid w:val="00A760A1"/>
    <w:rsid w:val="00AC64DF"/>
    <w:rsid w:val="00AD30A6"/>
    <w:rsid w:val="00AD468E"/>
    <w:rsid w:val="00AE752D"/>
    <w:rsid w:val="00AF22D1"/>
    <w:rsid w:val="00AF706A"/>
    <w:rsid w:val="00B45720"/>
    <w:rsid w:val="00B66954"/>
    <w:rsid w:val="00B723D5"/>
    <w:rsid w:val="00B85E7D"/>
    <w:rsid w:val="00B92210"/>
    <w:rsid w:val="00B92C13"/>
    <w:rsid w:val="00BA02D0"/>
    <w:rsid w:val="00BB288A"/>
    <w:rsid w:val="00BC57E4"/>
    <w:rsid w:val="00C07D8C"/>
    <w:rsid w:val="00C21C8F"/>
    <w:rsid w:val="00C57992"/>
    <w:rsid w:val="00C73066"/>
    <w:rsid w:val="00C82807"/>
    <w:rsid w:val="00CB541F"/>
    <w:rsid w:val="00CE253E"/>
    <w:rsid w:val="00CE68EB"/>
    <w:rsid w:val="00CF491F"/>
    <w:rsid w:val="00D0771D"/>
    <w:rsid w:val="00D1092B"/>
    <w:rsid w:val="00D217F3"/>
    <w:rsid w:val="00DB7680"/>
    <w:rsid w:val="00DC285E"/>
    <w:rsid w:val="00DC5DCE"/>
    <w:rsid w:val="00DD0AB3"/>
    <w:rsid w:val="00DD2F1D"/>
    <w:rsid w:val="00E27FEF"/>
    <w:rsid w:val="00E40833"/>
    <w:rsid w:val="00E67F3B"/>
    <w:rsid w:val="00E775D8"/>
    <w:rsid w:val="00E83E1C"/>
    <w:rsid w:val="00EB53D5"/>
    <w:rsid w:val="00EB5D40"/>
    <w:rsid w:val="00EC105B"/>
    <w:rsid w:val="00ED1525"/>
    <w:rsid w:val="00ED17C3"/>
    <w:rsid w:val="00EE75A2"/>
    <w:rsid w:val="00F02417"/>
    <w:rsid w:val="00F413BF"/>
    <w:rsid w:val="00F445AF"/>
    <w:rsid w:val="00F50B97"/>
    <w:rsid w:val="00F56A7A"/>
    <w:rsid w:val="00F60EB9"/>
    <w:rsid w:val="00F6511A"/>
    <w:rsid w:val="00F70EBC"/>
    <w:rsid w:val="00FA7772"/>
    <w:rsid w:val="00FE17B4"/>
    <w:rsid w:val="00FE65B5"/>
  </w:rsids>
  <m:mathPr>
    <m:mathFont m:val="Cambria Math"/>
    <m:brkBin m:val="before"/>
    <m:brkBinSub m:val="--"/>
    <m:smallFrac m:val="0"/>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E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8C"/>
    <w:pPr>
      <w:spacing w:line="320" w:lineRule="exact"/>
      <w:ind w:firstLine="284"/>
      <w:jc w:val="both"/>
    </w:pPr>
    <w:rPr>
      <w:rFonts w:ascii="Times New Roman" w:hAnsi="Times New Roman"/>
      <w:color w:val="00000A"/>
      <w:sz w:val="22"/>
      <w:lang w:val="en-US"/>
    </w:rPr>
  </w:style>
  <w:style w:type="paragraph" w:styleId="Heading1">
    <w:name w:val="heading 1"/>
    <w:basedOn w:val="Normal"/>
    <w:next w:val="Normal"/>
    <w:link w:val="Heading1Char"/>
    <w:qFormat/>
    <w:rsid w:val="009509E5"/>
    <w:pPr>
      <w:keepNext/>
      <w:numPr>
        <w:numId w:val="3"/>
      </w:numPr>
      <w:spacing w:before="360" w:after="720" w:line="240" w:lineRule="auto"/>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numPr>
        <w:ilvl w:val="1"/>
        <w:numId w:val="3"/>
      </w:numPr>
      <w:spacing w:before="360" w:after="36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096034"/>
    <w:pPr>
      <w:keepNext/>
      <w:keepLines/>
      <w:numPr>
        <w:ilvl w:val="2"/>
        <w:numId w:val="3"/>
      </w:numPr>
      <w:spacing w:before="240" w:after="240"/>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AF706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0E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706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06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0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0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509E5"/>
    <w:rPr>
      <w:rFonts w:ascii="Times New Roman" w:eastAsia="Times New Roman" w:hAnsi="Times New Roman" w:cs="Times New Roman"/>
      <w:color w:val="00000A"/>
      <w:sz w:val="36"/>
      <w:szCs w:val="20"/>
      <w:lang w:val="x-none" w:eastAsia="x-none"/>
    </w:rPr>
  </w:style>
  <w:style w:type="character" w:customStyle="1" w:styleId="HeaderChar">
    <w:name w:val="Header Char"/>
    <w:basedOn w:val="DefaultParagraphFont"/>
    <w:link w:val="Header"/>
    <w:qFormat/>
    <w:rsid w:val="00B5471D"/>
    <w:rPr>
      <w:rFonts w:ascii="Times" w:eastAsia="Times New Roman" w:hAnsi="Times" w:cs="Arial"/>
      <w:sz w:val="24"/>
      <w:szCs w:val="20"/>
      <w:lang w:val="de-DE" w:eastAsia="de-DE"/>
    </w:rPr>
  </w:style>
  <w:style w:type="character" w:styleId="PageNumber">
    <w:name w:val="page number"/>
    <w:basedOn w:val="DefaultParagraphFont"/>
    <w:qFormat/>
    <w:rsid w:val="00B5471D"/>
  </w:style>
  <w:style w:type="character" w:customStyle="1" w:styleId="FooterChar">
    <w:name w:val="Footer Char"/>
    <w:basedOn w:val="DefaultParagraphFont"/>
    <w:link w:val="Footer"/>
    <w:uiPriority w:val="99"/>
    <w:qFormat/>
    <w:rsid w:val="00B5471D"/>
    <w:rPr>
      <w:rFonts w:ascii="Times" w:eastAsia="Times New Roman" w:hAnsi="Times"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B5471D"/>
    <w:rPr>
      <w:rFonts w:ascii="Lucida Grande" w:eastAsia="Times New Roman" w:hAnsi="Lucida Grande" w:cs="Times New Roman"/>
      <w:sz w:val="18"/>
      <w:szCs w:val="18"/>
      <w:lang w:val="x-none" w:eastAsia="x-none"/>
    </w:rPr>
  </w:style>
  <w:style w:type="character" w:customStyle="1" w:styleId="BodyTextChar">
    <w:name w:val="Body Text Char"/>
    <w:basedOn w:val="DefaultParagraphFont"/>
    <w:link w:val="BodyText"/>
    <w:semiHidden/>
    <w:qFormat/>
    <w:rsid w:val="00B5471D"/>
    <w:rPr>
      <w:rFonts w:ascii="Times" w:eastAsia="Times New Roman" w:hAnsi="Times" w:cs="Times New Roman"/>
      <w:sz w:val="20"/>
      <w:szCs w:val="20"/>
      <w:lang w:val="x-none" w:eastAsia="x-none"/>
    </w:rPr>
  </w:style>
  <w:style w:type="character" w:styleId="CommentReference">
    <w:name w:val="annotation reference"/>
    <w:uiPriority w:val="99"/>
    <w:semiHidden/>
    <w:unhideWhenUsed/>
    <w:qFormat/>
    <w:rsid w:val="00B5471D"/>
    <w:rPr>
      <w:sz w:val="16"/>
      <w:szCs w:val="16"/>
    </w:rPr>
  </w:style>
  <w:style w:type="character" w:customStyle="1" w:styleId="CommentTextChar">
    <w:name w:val="Comment Text Char"/>
    <w:basedOn w:val="DefaultParagraphFont"/>
    <w:link w:val="CommentText"/>
    <w:uiPriority w:val="99"/>
    <w:qFormat/>
    <w:rsid w:val="00B5471D"/>
    <w:rPr>
      <w:rFonts w:ascii="Times" w:eastAsia="Times New Roman" w:hAnsi="Times" w:cs="Arial"/>
      <w:sz w:val="20"/>
      <w:szCs w:val="20"/>
      <w:lang w:val="de-DE" w:eastAsia="de-DE"/>
    </w:rPr>
  </w:style>
  <w:style w:type="character" w:customStyle="1" w:styleId="CommentSubjectChar">
    <w:name w:val="Comment Subject Char"/>
    <w:basedOn w:val="CommentTextChar"/>
    <w:link w:val="CommentSubject"/>
    <w:uiPriority w:val="99"/>
    <w:semiHidden/>
    <w:qFormat/>
    <w:rsid w:val="00B5471D"/>
    <w:rPr>
      <w:rFonts w:ascii="Times" w:eastAsia="Times New Roman" w:hAnsi="Times" w:cs="Times New Roman"/>
      <w:b/>
      <w:bCs/>
      <w:sz w:val="20"/>
      <w:szCs w:val="20"/>
      <w:lang w:val="x-none" w:eastAsia="x-none"/>
    </w:rPr>
  </w:style>
  <w:style w:type="character" w:customStyle="1" w:styleId="given-names">
    <w:name w:val="given-names"/>
    <w:uiPriority w:val="20"/>
    <w:locked/>
    <w:rsid w:val="0090472D"/>
    <w:rPr>
      <w:color w:val="008000"/>
      <w:lang w:val="pt-PT"/>
    </w:rPr>
  </w:style>
  <w:style w:type="character" w:customStyle="1" w:styleId="DocumentMapChar">
    <w:name w:val="Document Map Char"/>
    <w:basedOn w:val="DefaultParagraphFont"/>
    <w:link w:val="DocumentMap"/>
    <w:uiPriority w:val="99"/>
    <w:semiHidden/>
    <w:qFormat/>
    <w:rsid w:val="00B5471D"/>
    <w:rPr>
      <w:rFonts w:ascii="Tahoma" w:eastAsia="Times New Roman" w:hAnsi="Tahoma" w:cs="Times New Roman"/>
      <w:sz w:val="16"/>
      <w:szCs w:val="16"/>
      <w:lang w:val="de-DE" w:eastAsia="de-DE"/>
    </w:rPr>
  </w:style>
  <w:style w:type="character" w:customStyle="1" w:styleId="prefix">
    <w:name w:val="prefix"/>
    <w:uiPriority w:val="20"/>
    <w:locked/>
    <w:rsid w:val="0090472D"/>
    <w:rPr>
      <w:color w:val="0000FF"/>
      <w:lang w:val="pt-PT"/>
    </w:rPr>
  </w:style>
  <w:style w:type="character" w:customStyle="1" w:styleId="FootnoteTextChar">
    <w:name w:val="Footnote Text Char"/>
    <w:basedOn w:val="DefaultParagraphFont"/>
    <w:link w:val="FootnoteText"/>
    <w:uiPriority w:val="99"/>
    <w:qFormat/>
    <w:rsid w:val="00304990"/>
    <w:rPr>
      <w:rFonts w:ascii="Times New Roman" w:eastAsia="MS Mincho" w:hAnsi="Times New Roman"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customStyle="1" w:styleId="EndnoteTextChar">
    <w:name w:val="Endnote Text Char"/>
    <w:basedOn w:val="DefaultParagraphFont"/>
    <w:link w:val="EndnoteText"/>
    <w:qFormat/>
    <w:rsid w:val="00B5471D"/>
    <w:rPr>
      <w:rFonts w:ascii="Times New Roman" w:eastAsia="Times New Roman" w:hAnsi="Times New Roman" w:cs="Times New Roman"/>
      <w:sz w:val="20"/>
      <w:szCs w:val="20"/>
      <w:lang w:val="en-GB" w:eastAsia="x-none"/>
    </w:rPr>
  </w:style>
  <w:style w:type="character" w:styleId="EndnoteReference">
    <w:name w:val="endnote reference"/>
    <w:qFormat/>
    <w:rsid w:val="00B5471D"/>
    <w:rPr>
      <w:vertAlign w:val="superscript"/>
    </w:rPr>
  </w:style>
  <w:style w:type="character" w:customStyle="1" w:styleId="Heading2Char">
    <w:name w:val="Heading 2 Char"/>
    <w:basedOn w:val="DefaultParagraphFont"/>
    <w:link w:val="Heading2"/>
    <w:uiPriority w:val="9"/>
    <w:qFormat/>
    <w:rsid w:val="003E3576"/>
    <w:rPr>
      <w:rFonts w:ascii="Times New Roman" w:eastAsiaTheme="majorEastAsia" w:hAnsi="Times New Roman" w:cstheme="majorBidi"/>
      <w:bCs/>
      <w:color w:val="00000A"/>
      <w:sz w:val="28"/>
      <w:szCs w:val="26"/>
      <w:lang w:val="en-US"/>
    </w:rPr>
  </w:style>
  <w:style w:type="character" w:customStyle="1" w:styleId="Heading3Char">
    <w:name w:val="Heading 3 Char"/>
    <w:basedOn w:val="DefaultParagraphFont"/>
    <w:link w:val="Heading3"/>
    <w:uiPriority w:val="9"/>
    <w:qFormat/>
    <w:rsid w:val="00096034"/>
    <w:rPr>
      <w:rFonts w:ascii="Times New Roman" w:eastAsiaTheme="majorEastAsia" w:hAnsi="Times New Roman" w:cstheme="majorBidi"/>
      <w:bCs/>
      <w:i/>
      <w:color w:val="00000A"/>
      <w:sz w:val="22"/>
      <w:lang w:val="en-US"/>
    </w:rPr>
  </w:style>
  <w:style w:type="character" w:customStyle="1" w:styleId="BodyTextIndentChar">
    <w:name w:val="Body Text Indent Char"/>
    <w:basedOn w:val="DefaultParagraphFont"/>
    <w:link w:val="BodyTextIndent"/>
    <w:uiPriority w:val="99"/>
    <w:semiHidden/>
    <w:qFormat/>
    <w:rsid w:val="00BE79AD"/>
    <w:rPr>
      <w:rFonts w:ascii="Times New Roman" w:hAnsi="Times New Roman"/>
    </w:rPr>
  </w:style>
  <w:style w:type="character" w:customStyle="1" w:styleId="particle">
    <w:name w:val="particle"/>
    <w:uiPriority w:val="20"/>
    <w:locked/>
    <w:rsid w:val="0090472D"/>
    <w:rPr>
      <w:color w:val="000080"/>
      <w:lang w:val="pt-PT"/>
    </w:rPr>
  </w:style>
  <w:style w:type="paragraph" w:customStyle="1" w:styleId="bib">
    <w:name w:val="bib"/>
    <w:link w:val="bibChar"/>
    <w:uiPriority w:val="20"/>
    <w:locked/>
    <w:rsid w:val="0090472D"/>
    <w:pPr>
      <w:spacing w:line="360" w:lineRule="auto"/>
      <w:ind w:left="1440" w:hanging="1440"/>
    </w:pPr>
    <w:rPr>
      <w:rFonts w:ascii="Times New Roman" w:eastAsia="Times New Roman" w:hAnsi="Times New Roman" w:cs="Times New Roman"/>
      <w:sz w:val="24"/>
      <w:szCs w:val="20"/>
      <w:lang w:val="en-US"/>
    </w:rPr>
  </w:style>
  <w:style w:type="character" w:customStyle="1" w:styleId="REFChar">
    <w:name w:val="REF Char"/>
    <w:basedOn w:val="DefaultParagraphFont"/>
    <w:link w:val="REF"/>
    <w:rsid w:val="008D36DE"/>
    <w:rPr>
      <w:rFonts w:ascii="Times New Roman" w:eastAsia="Times New Roman" w:hAnsi="Times New Roman" w:cs="Times New Roman"/>
      <w:sz w:val="24"/>
      <w:szCs w:val="20"/>
      <w:shd w:val="clear" w:color="auto" w:fill="CDCDFF"/>
      <w:lang w:val="en-US"/>
    </w:rPr>
  </w:style>
  <w:style w:type="character" w:customStyle="1" w:styleId="bibChar">
    <w:name w:val="bib Char"/>
    <w:basedOn w:val="REFChar"/>
    <w:link w:val="bib"/>
    <w:uiPriority w:val="20"/>
    <w:rsid w:val="0090472D"/>
    <w:rPr>
      <w:rFonts w:ascii="Times New Roman" w:eastAsia="Times New Roman" w:hAnsi="Times New Roman" w:cs="Times New Roman"/>
      <w:sz w:val="24"/>
      <w:szCs w:val="20"/>
      <w:shd w:val="clear" w:color="auto" w:fill="CDCDFF"/>
      <w:lang w:val="en-US"/>
    </w:rPr>
  </w:style>
  <w:style w:type="paragraph" w:styleId="BodyText">
    <w:name w:val="Body Text"/>
    <w:basedOn w:val="Normal"/>
    <w:link w:val="BodyTextChar"/>
    <w:semiHidden/>
    <w:rsid w:val="00B5471D"/>
    <w:pPr>
      <w:spacing w:line="240" w:lineRule="auto"/>
    </w:pPr>
    <w:rPr>
      <w:rFonts w:ascii="Times" w:eastAsia="Times New Roman" w:hAnsi="Times" w:cs="Times New Roman"/>
      <w:sz w:val="20"/>
      <w:szCs w:val="20"/>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Header">
    <w:name w:val="header"/>
    <w:basedOn w:val="Normal"/>
    <w:link w:val="HeaderChar"/>
    <w:rsid w:val="00B5471D"/>
    <w:pPr>
      <w:tabs>
        <w:tab w:val="center" w:pos="4536"/>
        <w:tab w:val="right" w:pos="9072"/>
      </w:tabs>
      <w:spacing w:line="240" w:lineRule="auto"/>
    </w:pPr>
    <w:rPr>
      <w:rFonts w:ascii="Times" w:eastAsia="Times New Roman" w:hAnsi="Times" w:cs="Arial"/>
      <w:sz w:val="24"/>
      <w:szCs w:val="20"/>
      <w:lang w:val="de-DE" w:eastAsia="de-DE"/>
    </w:rPr>
  </w:style>
  <w:style w:type="paragraph" w:styleId="Footer">
    <w:name w:val="footer"/>
    <w:basedOn w:val="Normal"/>
    <w:link w:val="FooterChar"/>
    <w:uiPriority w:val="99"/>
    <w:unhideWhenUsed/>
    <w:rsid w:val="00B5471D"/>
    <w:pPr>
      <w:tabs>
        <w:tab w:val="center" w:pos="4536"/>
        <w:tab w:val="right" w:pos="9072"/>
      </w:tabs>
      <w:spacing w:line="240" w:lineRule="auto"/>
    </w:pPr>
    <w:rPr>
      <w:rFonts w:ascii="Times" w:eastAsia="Times New Roman" w:hAnsi="Times"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240" w:lineRule="auto"/>
    </w:pPr>
    <w:rPr>
      <w:rFonts w:ascii="Lucida Grande" w:eastAsia="Times New Roman" w:hAnsi="Lucida Grande" w:cs="Times New Roman"/>
      <w:sz w:val="18"/>
      <w:szCs w:val="18"/>
      <w:lang w:val="x-none" w:eastAsia="x-none"/>
    </w:rPr>
  </w:style>
  <w:style w:type="paragraph" w:styleId="CommentText">
    <w:name w:val="annotation text"/>
    <w:basedOn w:val="Normal"/>
    <w:link w:val="CommentTextChar"/>
    <w:uiPriority w:val="99"/>
    <w:unhideWhenUsed/>
    <w:qFormat/>
    <w:rsid w:val="00B5471D"/>
    <w:pPr>
      <w:spacing w:line="240" w:lineRule="auto"/>
    </w:pPr>
    <w:rPr>
      <w:rFonts w:ascii="Times" w:eastAsia="Times New Roman" w:hAnsi="Times" w:cs="Arial"/>
      <w:sz w:val="20"/>
      <w:szCs w:val="20"/>
      <w:lang w:val="de-DE" w:eastAsia="de-DE"/>
    </w:rPr>
  </w:style>
  <w:style w:type="paragraph" w:styleId="CommentSubject">
    <w:name w:val="annotation subject"/>
    <w:basedOn w:val="CommentText"/>
    <w:link w:val="CommentSubjectChar"/>
    <w:uiPriority w:val="99"/>
    <w:semiHidden/>
    <w:unhideWhenUsed/>
    <w:qFormat/>
    <w:rsid w:val="00B5471D"/>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240" w:lineRule="auto"/>
    </w:pPr>
    <w:rPr>
      <w:rFonts w:ascii="Tahoma" w:eastAsia="Times New Roman" w:hAnsi="Tahoma" w:cs="Times New Roman"/>
      <w:sz w:val="16"/>
      <w:szCs w:val="16"/>
      <w:lang w:val="de-DE" w:eastAsia="de-DE"/>
    </w:rPr>
  </w:style>
  <w:style w:type="paragraph" w:styleId="FootnoteText">
    <w:name w:val="footnote text"/>
    <w:basedOn w:val="Normal"/>
    <w:link w:val="FootnoteTextChar"/>
  </w:style>
  <w:style w:type="paragraph" w:styleId="EndnoteText">
    <w:name w:val="endnote text"/>
    <w:basedOn w:val="Normal"/>
    <w:link w:val="EndnoteTextChar"/>
    <w:qFormat/>
    <w:rsid w:val="00B5471D"/>
    <w:pPr>
      <w:spacing w:line="240" w:lineRule="auto"/>
    </w:pPr>
    <w:rPr>
      <w:rFonts w:eastAsia="Times New Roman" w:cs="Times New Roman"/>
      <w:sz w:val="20"/>
      <w:szCs w:val="20"/>
      <w:lang w:val="en-GB" w:eastAsia="x-none"/>
    </w:rPr>
  </w:style>
  <w:style w:type="paragraph" w:styleId="ListParagraph">
    <w:name w:val="List Paragraph"/>
    <w:basedOn w:val="Normal"/>
    <w:uiPriority w:val="34"/>
    <w:qFormat/>
    <w:rsid w:val="00617FBC"/>
    <w:pPr>
      <w:ind w:left="720"/>
      <w:contextualSpacing/>
    </w:pPr>
  </w:style>
  <w:style w:type="paragraph" w:styleId="BodyTextIndent">
    <w:name w:val="Body Text Indent"/>
    <w:basedOn w:val="Normal"/>
    <w:link w:val="BodyTextIndentChar"/>
    <w:uiPriority w:val="99"/>
    <w:semiHidden/>
    <w:unhideWhenUsed/>
    <w:rsid w:val="00BE79AD"/>
    <w:pPr>
      <w:spacing w:after="120"/>
      <w:ind w:left="283"/>
    </w:pPr>
  </w:style>
  <w:style w:type="table" w:styleId="TableGrid">
    <w:name w:val="Table Grid"/>
    <w:basedOn w:val="TableNormal"/>
    <w:uiPriority w:val="59"/>
    <w:rsid w:val="00B5471D"/>
    <w:rPr>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AD8"/>
    <w:rPr>
      <w:color w:val="0000FF" w:themeColor="hyperlink"/>
      <w:u w:val="single"/>
    </w:rPr>
  </w:style>
  <w:style w:type="character" w:customStyle="1" w:styleId="Heading5Char">
    <w:name w:val="Heading 5 Char"/>
    <w:basedOn w:val="DefaultParagraphFont"/>
    <w:link w:val="Heading5"/>
    <w:uiPriority w:val="9"/>
    <w:rsid w:val="00A320EE"/>
    <w:rPr>
      <w:rFonts w:asciiTheme="majorHAnsi" w:eastAsiaTheme="majorEastAsia" w:hAnsiTheme="majorHAnsi" w:cstheme="majorBidi"/>
      <w:color w:val="365F91" w:themeColor="accent1" w:themeShade="BF"/>
      <w:sz w:val="22"/>
      <w:lang w:val="en-US"/>
    </w:rPr>
  </w:style>
  <w:style w:type="paragraph" w:styleId="Title">
    <w:name w:val="Title"/>
    <w:basedOn w:val="Normal"/>
    <w:next w:val="Normal"/>
    <w:link w:val="TitleChar"/>
    <w:uiPriority w:val="10"/>
    <w:qFormat/>
    <w:rsid w:val="00A320EE"/>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20E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320EE"/>
    <w:pPr>
      <w:numPr>
        <w:ilvl w:val="1"/>
      </w:numPr>
      <w:spacing w:after="160"/>
      <w:ind w:firstLine="284"/>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A320EE"/>
    <w:rPr>
      <w:rFonts w:eastAsiaTheme="minorEastAsia"/>
      <w:color w:val="5A5A5A" w:themeColor="text1" w:themeTint="A5"/>
      <w:spacing w:val="15"/>
      <w:sz w:val="22"/>
      <w:lang w:val="en-US"/>
    </w:rPr>
  </w:style>
  <w:style w:type="paragraph" w:styleId="BodyTextFirstIndent">
    <w:name w:val="Body Text First Indent"/>
    <w:basedOn w:val="BodyText"/>
    <w:link w:val="BodyTextFirstIndentChar"/>
    <w:uiPriority w:val="99"/>
    <w:unhideWhenUsed/>
    <w:rsid w:val="00A320EE"/>
    <w:pPr>
      <w:spacing w:line="320" w:lineRule="exact"/>
      <w:ind w:firstLine="360"/>
    </w:pPr>
    <w:rPr>
      <w:rFonts w:ascii="Times New Roman" w:eastAsiaTheme="minorHAnsi" w:hAnsi="Times New Roman" w:cstheme="minorBidi"/>
      <w:sz w:val="22"/>
      <w:szCs w:val="22"/>
      <w:lang w:val="en-US" w:eastAsia="en-US"/>
    </w:rPr>
  </w:style>
  <w:style w:type="character" w:customStyle="1" w:styleId="BodyTextFirstIndentChar">
    <w:name w:val="Body Text First Indent Char"/>
    <w:basedOn w:val="BodyTextChar"/>
    <w:link w:val="BodyTextFirstIndent"/>
    <w:uiPriority w:val="99"/>
    <w:rsid w:val="00A320EE"/>
    <w:rPr>
      <w:rFonts w:ascii="Times New Roman" w:eastAsia="Times New Roman" w:hAnsi="Times New Roman" w:cs="Times New Roman"/>
      <w:color w:val="00000A"/>
      <w:sz w:val="22"/>
      <w:szCs w:val="20"/>
      <w:lang w:val="en-US" w:eastAsia="x-none"/>
    </w:rPr>
  </w:style>
  <w:style w:type="paragraph" w:styleId="BodyTextFirstIndent2">
    <w:name w:val="Body Text First Indent 2"/>
    <w:basedOn w:val="BodyTextIndent"/>
    <w:link w:val="BodyTextFirstIndent2Char"/>
    <w:uiPriority w:val="99"/>
    <w:unhideWhenUsed/>
    <w:rsid w:val="00A320EE"/>
    <w:pPr>
      <w:spacing w:after="0"/>
      <w:ind w:left="360" w:firstLine="360"/>
    </w:pPr>
  </w:style>
  <w:style w:type="character" w:customStyle="1" w:styleId="BodyTextFirstIndent2Char">
    <w:name w:val="Body Text First Indent 2 Char"/>
    <w:basedOn w:val="BodyTextIndentChar"/>
    <w:link w:val="BodyTextFirstIndent2"/>
    <w:uiPriority w:val="99"/>
    <w:rsid w:val="00A320EE"/>
    <w:rPr>
      <w:rFonts w:ascii="Times New Roman" w:hAnsi="Times New Roman"/>
      <w:color w:val="00000A"/>
      <w:sz w:val="22"/>
      <w:lang w:val="en-US"/>
    </w:rPr>
  </w:style>
  <w:style w:type="numbering" w:styleId="111111">
    <w:name w:val="Outline List 2"/>
    <w:basedOn w:val="NoList"/>
    <w:uiPriority w:val="99"/>
    <w:semiHidden/>
    <w:unhideWhenUsed/>
    <w:rsid w:val="00AF706A"/>
    <w:pPr>
      <w:numPr>
        <w:numId w:val="1"/>
      </w:numPr>
    </w:pPr>
  </w:style>
  <w:style w:type="numbering" w:styleId="1ai">
    <w:name w:val="Outline List 1"/>
    <w:basedOn w:val="NoList"/>
    <w:uiPriority w:val="99"/>
    <w:semiHidden/>
    <w:unhideWhenUsed/>
    <w:rsid w:val="00AF706A"/>
    <w:pPr>
      <w:numPr>
        <w:numId w:val="2"/>
      </w:numPr>
    </w:pPr>
  </w:style>
  <w:style w:type="character" w:customStyle="1" w:styleId="Heading4Char">
    <w:name w:val="Heading 4 Char"/>
    <w:basedOn w:val="DefaultParagraphFont"/>
    <w:link w:val="Heading4"/>
    <w:uiPriority w:val="9"/>
    <w:semiHidden/>
    <w:rsid w:val="00AF706A"/>
    <w:rPr>
      <w:rFonts w:asciiTheme="majorHAnsi" w:eastAsiaTheme="majorEastAsia" w:hAnsiTheme="majorHAnsi" w:cstheme="majorBidi"/>
      <w:b/>
      <w:bCs/>
      <w:i/>
      <w:iCs/>
      <w:color w:val="4F81BD" w:themeColor="accent1"/>
      <w:sz w:val="22"/>
      <w:lang w:val="en-US"/>
    </w:rPr>
  </w:style>
  <w:style w:type="character" w:customStyle="1" w:styleId="Heading6Char">
    <w:name w:val="Heading 6 Char"/>
    <w:basedOn w:val="DefaultParagraphFont"/>
    <w:link w:val="Heading6"/>
    <w:uiPriority w:val="9"/>
    <w:semiHidden/>
    <w:rsid w:val="00AF706A"/>
    <w:rPr>
      <w:rFonts w:asciiTheme="majorHAnsi" w:eastAsiaTheme="majorEastAsia" w:hAnsiTheme="majorHAnsi" w:cstheme="majorBidi"/>
      <w:i/>
      <w:iCs/>
      <w:color w:val="243F60" w:themeColor="accent1" w:themeShade="7F"/>
      <w:sz w:val="22"/>
      <w:lang w:val="en-US"/>
    </w:rPr>
  </w:style>
  <w:style w:type="character" w:customStyle="1" w:styleId="Heading7Char">
    <w:name w:val="Heading 7 Char"/>
    <w:basedOn w:val="DefaultParagraphFont"/>
    <w:link w:val="Heading7"/>
    <w:uiPriority w:val="9"/>
    <w:semiHidden/>
    <w:rsid w:val="00AF706A"/>
    <w:rPr>
      <w:rFonts w:asciiTheme="majorHAnsi" w:eastAsiaTheme="majorEastAsia" w:hAnsiTheme="majorHAnsi" w:cstheme="majorBidi"/>
      <w:i/>
      <w:iCs/>
      <w:color w:val="404040" w:themeColor="text1" w:themeTint="BF"/>
      <w:sz w:val="22"/>
      <w:lang w:val="en-US"/>
    </w:rPr>
  </w:style>
  <w:style w:type="character" w:customStyle="1" w:styleId="Heading8Char">
    <w:name w:val="Heading 8 Char"/>
    <w:basedOn w:val="DefaultParagraphFont"/>
    <w:link w:val="Heading8"/>
    <w:uiPriority w:val="9"/>
    <w:semiHidden/>
    <w:rsid w:val="00AF706A"/>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AF706A"/>
    <w:rPr>
      <w:rFonts w:asciiTheme="majorHAnsi" w:eastAsiaTheme="majorEastAsia" w:hAnsiTheme="majorHAnsi" w:cstheme="majorBidi"/>
      <w:i/>
      <w:iCs/>
      <w:color w:val="404040" w:themeColor="text1" w:themeTint="BF"/>
      <w:szCs w:val="20"/>
      <w:lang w:val="en-US"/>
    </w:rPr>
  </w:style>
  <w:style w:type="numbering" w:styleId="ArticleSection">
    <w:name w:val="Outline List 3"/>
    <w:basedOn w:val="NoList"/>
    <w:uiPriority w:val="99"/>
    <w:semiHidden/>
    <w:unhideWhenUsed/>
    <w:rsid w:val="00AF706A"/>
    <w:pPr>
      <w:numPr>
        <w:numId w:val="3"/>
      </w:numPr>
    </w:pPr>
  </w:style>
  <w:style w:type="paragraph" w:styleId="Bibliography">
    <w:name w:val="Bibliography"/>
    <w:basedOn w:val="Normal"/>
    <w:next w:val="Normal"/>
    <w:uiPriority w:val="37"/>
    <w:semiHidden/>
    <w:unhideWhenUsed/>
    <w:rsid w:val="00AF706A"/>
  </w:style>
  <w:style w:type="paragraph" w:styleId="BlockText">
    <w:name w:val="Block Text"/>
    <w:basedOn w:val="Normal"/>
    <w:uiPriority w:val="99"/>
    <w:semiHidden/>
    <w:unhideWhenUsed/>
    <w:rsid w:val="00AF706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AF706A"/>
    <w:pPr>
      <w:spacing w:after="120" w:line="480" w:lineRule="auto"/>
    </w:pPr>
  </w:style>
  <w:style w:type="character" w:customStyle="1" w:styleId="BodyText2Char">
    <w:name w:val="Body Text 2 Char"/>
    <w:basedOn w:val="DefaultParagraphFont"/>
    <w:link w:val="BodyText2"/>
    <w:uiPriority w:val="99"/>
    <w:semiHidden/>
    <w:rsid w:val="00AF706A"/>
    <w:rPr>
      <w:rFonts w:ascii="Times New Roman" w:hAnsi="Times New Roman"/>
      <w:color w:val="00000A"/>
      <w:sz w:val="22"/>
      <w:lang w:val="en-US"/>
    </w:rPr>
  </w:style>
  <w:style w:type="paragraph" w:styleId="BodyText3">
    <w:name w:val="Body Text 3"/>
    <w:basedOn w:val="Normal"/>
    <w:link w:val="BodyText3Char"/>
    <w:uiPriority w:val="99"/>
    <w:semiHidden/>
    <w:unhideWhenUsed/>
    <w:rsid w:val="00AF706A"/>
    <w:pPr>
      <w:spacing w:after="120"/>
    </w:pPr>
    <w:rPr>
      <w:sz w:val="16"/>
      <w:szCs w:val="16"/>
    </w:rPr>
  </w:style>
  <w:style w:type="character" w:customStyle="1" w:styleId="BodyText3Char">
    <w:name w:val="Body Text 3 Char"/>
    <w:basedOn w:val="DefaultParagraphFont"/>
    <w:link w:val="BodyText3"/>
    <w:uiPriority w:val="99"/>
    <w:semiHidden/>
    <w:rsid w:val="00AF706A"/>
    <w:rPr>
      <w:rFonts w:ascii="Times New Roman" w:hAnsi="Times New Roman"/>
      <w:color w:val="00000A"/>
      <w:sz w:val="16"/>
      <w:szCs w:val="16"/>
      <w:lang w:val="en-US"/>
    </w:rPr>
  </w:style>
  <w:style w:type="paragraph" w:styleId="BodyTextIndent2">
    <w:name w:val="Body Text Indent 2"/>
    <w:basedOn w:val="Normal"/>
    <w:link w:val="BodyTextIndent2Char"/>
    <w:uiPriority w:val="99"/>
    <w:semiHidden/>
    <w:unhideWhenUsed/>
    <w:rsid w:val="00AF706A"/>
    <w:pPr>
      <w:spacing w:after="120" w:line="480" w:lineRule="auto"/>
      <w:ind w:left="283"/>
    </w:pPr>
  </w:style>
  <w:style w:type="character" w:customStyle="1" w:styleId="BodyTextIndent2Char">
    <w:name w:val="Body Text Indent 2 Char"/>
    <w:basedOn w:val="DefaultParagraphFont"/>
    <w:link w:val="BodyTextIndent2"/>
    <w:uiPriority w:val="99"/>
    <w:semiHidden/>
    <w:rsid w:val="00AF706A"/>
    <w:rPr>
      <w:rFonts w:ascii="Times New Roman" w:hAnsi="Times New Roman"/>
      <w:color w:val="00000A"/>
      <w:sz w:val="22"/>
      <w:lang w:val="en-US"/>
    </w:rPr>
  </w:style>
  <w:style w:type="paragraph" w:styleId="BodyTextIndent3">
    <w:name w:val="Body Text Indent 3"/>
    <w:basedOn w:val="Normal"/>
    <w:link w:val="BodyTextIndent3Char"/>
    <w:uiPriority w:val="99"/>
    <w:semiHidden/>
    <w:unhideWhenUsed/>
    <w:rsid w:val="00AF706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F706A"/>
    <w:rPr>
      <w:rFonts w:ascii="Times New Roman" w:hAnsi="Times New Roman"/>
      <w:color w:val="00000A"/>
      <w:sz w:val="16"/>
      <w:szCs w:val="16"/>
      <w:lang w:val="en-US"/>
    </w:rPr>
  </w:style>
  <w:style w:type="character" w:styleId="BookTitle">
    <w:name w:val="Book Title"/>
    <w:basedOn w:val="DefaultParagraphFont"/>
    <w:uiPriority w:val="33"/>
    <w:qFormat/>
    <w:rsid w:val="00AF706A"/>
    <w:rPr>
      <w:b/>
      <w:bCs/>
      <w:smallCaps/>
      <w:spacing w:val="5"/>
    </w:rPr>
  </w:style>
  <w:style w:type="paragraph" w:styleId="Closing">
    <w:name w:val="Closing"/>
    <w:basedOn w:val="Normal"/>
    <w:link w:val="ClosingChar"/>
    <w:uiPriority w:val="99"/>
    <w:semiHidden/>
    <w:unhideWhenUsed/>
    <w:rsid w:val="00AF706A"/>
    <w:pPr>
      <w:spacing w:line="240" w:lineRule="auto"/>
      <w:ind w:left="4252"/>
    </w:pPr>
  </w:style>
  <w:style w:type="character" w:customStyle="1" w:styleId="ClosingChar">
    <w:name w:val="Closing Char"/>
    <w:basedOn w:val="DefaultParagraphFont"/>
    <w:link w:val="Closing"/>
    <w:uiPriority w:val="99"/>
    <w:semiHidden/>
    <w:rsid w:val="00AF706A"/>
    <w:rPr>
      <w:rFonts w:ascii="Times New Roman" w:hAnsi="Times New Roman"/>
      <w:color w:val="00000A"/>
      <w:sz w:val="22"/>
      <w:lang w:val="en-US"/>
    </w:rPr>
  </w:style>
  <w:style w:type="table" w:styleId="ColorfulGrid">
    <w:name w:val="Colorful Grid"/>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70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706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706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706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706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706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706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706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706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706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706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70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706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706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706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706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706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706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AF706A"/>
  </w:style>
  <w:style w:type="character" w:customStyle="1" w:styleId="DateChar">
    <w:name w:val="Date Char"/>
    <w:basedOn w:val="DefaultParagraphFont"/>
    <w:link w:val="Date"/>
    <w:uiPriority w:val="99"/>
    <w:semiHidden/>
    <w:rsid w:val="00AF706A"/>
    <w:rPr>
      <w:rFonts w:ascii="Times New Roman" w:hAnsi="Times New Roman"/>
      <w:color w:val="00000A"/>
      <w:sz w:val="22"/>
      <w:lang w:val="en-US"/>
    </w:rPr>
  </w:style>
  <w:style w:type="paragraph" w:styleId="E-mailSignature">
    <w:name w:val="E-mail Signature"/>
    <w:basedOn w:val="Normal"/>
    <w:link w:val="E-mailSignatureChar"/>
    <w:uiPriority w:val="99"/>
    <w:semiHidden/>
    <w:unhideWhenUsed/>
    <w:rsid w:val="00AF706A"/>
    <w:pPr>
      <w:spacing w:line="240" w:lineRule="auto"/>
    </w:pPr>
  </w:style>
  <w:style w:type="character" w:customStyle="1" w:styleId="E-mailSignatureChar">
    <w:name w:val="E-mail Signature Char"/>
    <w:basedOn w:val="DefaultParagraphFont"/>
    <w:link w:val="E-mailSignature"/>
    <w:uiPriority w:val="99"/>
    <w:semiHidden/>
    <w:rsid w:val="00AF706A"/>
    <w:rPr>
      <w:rFonts w:ascii="Times New Roman" w:hAnsi="Times New Roman"/>
      <w:color w:val="00000A"/>
      <w:sz w:val="22"/>
      <w:lang w:val="en-US"/>
    </w:rPr>
  </w:style>
  <w:style w:type="character" w:styleId="Emphasis">
    <w:name w:val="Emphasis"/>
    <w:basedOn w:val="DefaultParagraphFont"/>
    <w:uiPriority w:val="20"/>
    <w:qFormat/>
    <w:rsid w:val="00AF706A"/>
    <w:rPr>
      <w:i/>
      <w:iCs/>
    </w:rPr>
  </w:style>
  <w:style w:type="paragraph" w:styleId="EnvelopeAddress">
    <w:name w:val="envelope address"/>
    <w:basedOn w:val="Normal"/>
    <w:uiPriority w:val="99"/>
    <w:semiHidden/>
    <w:unhideWhenUsed/>
    <w:rsid w:val="00AF706A"/>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F706A"/>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F706A"/>
    <w:rPr>
      <w:color w:val="800080" w:themeColor="followedHyperlink"/>
      <w:u w:val="single"/>
    </w:rPr>
  </w:style>
  <w:style w:type="character" w:styleId="HTMLAcronym">
    <w:name w:val="HTML Acronym"/>
    <w:basedOn w:val="DefaultParagraphFont"/>
    <w:uiPriority w:val="99"/>
    <w:semiHidden/>
    <w:unhideWhenUsed/>
    <w:rsid w:val="00AF706A"/>
  </w:style>
  <w:style w:type="paragraph" w:styleId="HTMLAddress">
    <w:name w:val="HTML Address"/>
    <w:basedOn w:val="Normal"/>
    <w:link w:val="HTMLAddressChar"/>
    <w:uiPriority w:val="99"/>
    <w:semiHidden/>
    <w:unhideWhenUsed/>
    <w:rsid w:val="00AF706A"/>
    <w:pPr>
      <w:spacing w:line="240" w:lineRule="auto"/>
    </w:pPr>
    <w:rPr>
      <w:i/>
      <w:iCs/>
    </w:rPr>
  </w:style>
  <w:style w:type="character" w:customStyle="1" w:styleId="HTMLAddressChar">
    <w:name w:val="HTML Address Char"/>
    <w:basedOn w:val="DefaultParagraphFont"/>
    <w:link w:val="HTMLAddress"/>
    <w:uiPriority w:val="99"/>
    <w:semiHidden/>
    <w:rsid w:val="00AF706A"/>
    <w:rPr>
      <w:rFonts w:ascii="Times New Roman" w:hAnsi="Times New Roman"/>
      <w:i/>
      <w:iCs/>
      <w:color w:val="00000A"/>
      <w:sz w:val="22"/>
      <w:lang w:val="en-US"/>
    </w:rPr>
  </w:style>
  <w:style w:type="character" w:styleId="HTMLCite">
    <w:name w:val="HTML Cite"/>
    <w:basedOn w:val="DefaultParagraphFont"/>
    <w:uiPriority w:val="99"/>
    <w:semiHidden/>
    <w:unhideWhenUsed/>
    <w:rsid w:val="00AF706A"/>
    <w:rPr>
      <w:i/>
      <w:iCs/>
    </w:rPr>
  </w:style>
  <w:style w:type="character" w:styleId="HTMLCode">
    <w:name w:val="HTML Code"/>
    <w:basedOn w:val="DefaultParagraphFont"/>
    <w:uiPriority w:val="99"/>
    <w:semiHidden/>
    <w:unhideWhenUsed/>
    <w:rsid w:val="00AF706A"/>
    <w:rPr>
      <w:rFonts w:ascii="Consolas" w:hAnsi="Consolas"/>
      <w:sz w:val="20"/>
      <w:szCs w:val="20"/>
    </w:rPr>
  </w:style>
  <w:style w:type="character" w:styleId="HTMLDefinition">
    <w:name w:val="HTML Definition"/>
    <w:basedOn w:val="DefaultParagraphFont"/>
    <w:uiPriority w:val="99"/>
    <w:semiHidden/>
    <w:unhideWhenUsed/>
    <w:rsid w:val="00AF706A"/>
    <w:rPr>
      <w:i/>
      <w:iCs/>
    </w:rPr>
  </w:style>
  <w:style w:type="character" w:styleId="HTMLKeyboard">
    <w:name w:val="HTML Keyboard"/>
    <w:basedOn w:val="DefaultParagraphFont"/>
    <w:uiPriority w:val="99"/>
    <w:semiHidden/>
    <w:unhideWhenUsed/>
    <w:rsid w:val="00AF706A"/>
    <w:rPr>
      <w:rFonts w:ascii="Consolas" w:hAnsi="Consolas"/>
      <w:sz w:val="20"/>
      <w:szCs w:val="20"/>
    </w:rPr>
  </w:style>
  <w:style w:type="paragraph" w:styleId="HTMLPreformatted">
    <w:name w:val="HTML Preformatted"/>
    <w:basedOn w:val="Normal"/>
    <w:link w:val="HTMLPreformattedChar"/>
    <w:uiPriority w:val="99"/>
    <w:semiHidden/>
    <w:unhideWhenUsed/>
    <w:rsid w:val="00AF706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706A"/>
    <w:rPr>
      <w:rFonts w:ascii="Consolas" w:hAnsi="Consolas"/>
      <w:color w:val="00000A"/>
      <w:szCs w:val="20"/>
      <w:lang w:val="en-US"/>
    </w:rPr>
  </w:style>
  <w:style w:type="character" w:styleId="HTMLSample">
    <w:name w:val="HTML Sample"/>
    <w:basedOn w:val="DefaultParagraphFont"/>
    <w:uiPriority w:val="99"/>
    <w:semiHidden/>
    <w:unhideWhenUsed/>
    <w:rsid w:val="00AF706A"/>
    <w:rPr>
      <w:rFonts w:ascii="Consolas" w:hAnsi="Consolas"/>
      <w:sz w:val="24"/>
      <w:szCs w:val="24"/>
    </w:rPr>
  </w:style>
  <w:style w:type="character" w:styleId="HTMLTypewriter">
    <w:name w:val="HTML Typewriter"/>
    <w:basedOn w:val="DefaultParagraphFont"/>
    <w:uiPriority w:val="99"/>
    <w:semiHidden/>
    <w:unhideWhenUsed/>
    <w:rsid w:val="00AF706A"/>
    <w:rPr>
      <w:rFonts w:ascii="Consolas" w:hAnsi="Consolas"/>
      <w:sz w:val="20"/>
      <w:szCs w:val="20"/>
    </w:rPr>
  </w:style>
  <w:style w:type="character" w:styleId="HTMLVariable">
    <w:name w:val="HTML Variable"/>
    <w:basedOn w:val="DefaultParagraphFont"/>
    <w:uiPriority w:val="99"/>
    <w:semiHidden/>
    <w:unhideWhenUsed/>
    <w:rsid w:val="00AF706A"/>
    <w:rPr>
      <w:i/>
      <w:iCs/>
    </w:rPr>
  </w:style>
  <w:style w:type="paragraph" w:styleId="Index1">
    <w:name w:val="index 1"/>
    <w:basedOn w:val="Normal"/>
    <w:next w:val="Normal"/>
    <w:autoRedefine/>
    <w:uiPriority w:val="99"/>
    <w:semiHidden/>
    <w:unhideWhenUsed/>
    <w:rsid w:val="00AF706A"/>
    <w:pPr>
      <w:spacing w:line="240" w:lineRule="auto"/>
      <w:ind w:left="220" w:hanging="220"/>
    </w:pPr>
  </w:style>
  <w:style w:type="paragraph" w:styleId="Index2">
    <w:name w:val="index 2"/>
    <w:basedOn w:val="Normal"/>
    <w:next w:val="Normal"/>
    <w:autoRedefine/>
    <w:uiPriority w:val="99"/>
    <w:semiHidden/>
    <w:unhideWhenUsed/>
    <w:rsid w:val="00AF706A"/>
    <w:pPr>
      <w:spacing w:line="240" w:lineRule="auto"/>
      <w:ind w:left="440" w:hanging="220"/>
    </w:pPr>
  </w:style>
  <w:style w:type="paragraph" w:styleId="Index3">
    <w:name w:val="index 3"/>
    <w:basedOn w:val="Normal"/>
    <w:next w:val="Normal"/>
    <w:autoRedefine/>
    <w:uiPriority w:val="99"/>
    <w:semiHidden/>
    <w:unhideWhenUsed/>
    <w:rsid w:val="00AF706A"/>
    <w:pPr>
      <w:spacing w:line="240" w:lineRule="auto"/>
      <w:ind w:left="660" w:hanging="220"/>
    </w:pPr>
  </w:style>
  <w:style w:type="paragraph" w:styleId="Index4">
    <w:name w:val="index 4"/>
    <w:basedOn w:val="Normal"/>
    <w:next w:val="Normal"/>
    <w:autoRedefine/>
    <w:uiPriority w:val="99"/>
    <w:semiHidden/>
    <w:unhideWhenUsed/>
    <w:rsid w:val="00AF706A"/>
    <w:pPr>
      <w:spacing w:line="240" w:lineRule="auto"/>
      <w:ind w:left="880" w:hanging="220"/>
    </w:pPr>
  </w:style>
  <w:style w:type="paragraph" w:styleId="Index5">
    <w:name w:val="index 5"/>
    <w:basedOn w:val="Normal"/>
    <w:next w:val="Normal"/>
    <w:autoRedefine/>
    <w:uiPriority w:val="99"/>
    <w:semiHidden/>
    <w:unhideWhenUsed/>
    <w:rsid w:val="00AF706A"/>
    <w:pPr>
      <w:spacing w:line="240" w:lineRule="auto"/>
      <w:ind w:left="1100" w:hanging="220"/>
    </w:pPr>
  </w:style>
  <w:style w:type="paragraph" w:styleId="Index6">
    <w:name w:val="index 6"/>
    <w:basedOn w:val="Normal"/>
    <w:next w:val="Normal"/>
    <w:autoRedefine/>
    <w:uiPriority w:val="99"/>
    <w:semiHidden/>
    <w:unhideWhenUsed/>
    <w:rsid w:val="00AF706A"/>
    <w:pPr>
      <w:spacing w:line="240" w:lineRule="auto"/>
      <w:ind w:left="1320" w:hanging="220"/>
    </w:pPr>
  </w:style>
  <w:style w:type="paragraph" w:styleId="Index7">
    <w:name w:val="index 7"/>
    <w:basedOn w:val="Normal"/>
    <w:next w:val="Normal"/>
    <w:autoRedefine/>
    <w:uiPriority w:val="99"/>
    <w:semiHidden/>
    <w:unhideWhenUsed/>
    <w:rsid w:val="00AF706A"/>
    <w:pPr>
      <w:spacing w:line="240" w:lineRule="auto"/>
      <w:ind w:left="1540" w:hanging="220"/>
    </w:pPr>
  </w:style>
  <w:style w:type="paragraph" w:styleId="Index8">
    <w:name w:val="index 8"/>
    <w:basedOn w:val="Normal"/>
    <w:next w:val="Normal"/>
    <w:autoRedefine/>
    <w:uiPriority w:val="99"/>
    <w:semiHidden/>
    <w:unhideWhenUsed/>
    <w:rsid w:val="00AF706A"/>
    <w:pPr>
      <w:spacing w:line="240" w:lineRule="auto"/>
      <w:ind w:left="1760" w:hanging="220"/>
    </w:pPr>
  </w:style>
  <w:style w:type="paragraph" w:styleId="Index9">
    <w:name w:val="index 9"/>
    <w:basedOn w:val="Normal"/>
    <w:next w:val="Normal"/>
    <w:autoRedefine/>
    <w:uiPriority w:val="99"/>
    <w:semiHidden/>
    <w:unhideWhenUsed/>
    <w:rsid w:val="00AF706A"/>
    <w:pPr>
      <w:spacing w:line="240" w:lineRule="auto"/>
      <w:ind w:left="1980" w:hanging="220"/>
    </w:pPr>
  </w:style>
  <w:style w:type="paragraph" w:styleId="IndexHeading">
    <w:name w:val="index heading"/>
    <w:basedOn w:val="Normal"/>
    <w:next w:val="Index1"/>
    <w:uiPriority w:val="99"/>
    <w:semiHidden/>
    <w:unhideWhenUsed/>
    <w:rsid w:val="00AF706A"/>
    <w:rPr>
      <w:rFonts w:asciiTheme="majorHAnsi" w:eastAsiaTheme="majorEastAsia" w:hAnsiTheme="majorHAnsi" w:cstheme="majorBidi"/>
      <w:b/>
      <w:bCs/>
    </w:rPr>
  </w:style>
  <w:style w:type="character" w:styleId="IntenseEmphasis">
    <w:name w:val="Intense Emphasis"/>
    <w:basedOn w:val="DefaultParagraphFont"/>
    <w:uiPriority w:val="21"/>
    <w:qFormat/>
    <w:rsid w:val="00AF706A"/>
    <w:rPr>
      <w:b/>
      <w:bCs/>
      <w:i/>
      <w:iCs/>
      <w:color w:val="4F81BD" w:themeColor="accent1"/>
    </w:rPr>
  </w:style>
  <w:style w:type="paragraph" w:styleId="IntenseQuote">
    <w:name w:val="Intense Quote"/>
    <w:basedOn w:val="Normal"/>
    <w:next w:val="Normal"/>
    <w:link w:val="IntenseQuoteChar"/>
    <w:uiPriority w:val="30"/>
    <w:qFormat/>
    <w:rsid w:val="00AF70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706A"/>
    <w:rPr>
      <w:rFonts w:ascii="Times New Roman" w:hAnsi="Times New Roman"/>
      <w:b/>
      <w:bCs/>
      <w:i/>
      <w:iCs/>
      <w:color w:val="4F81BD" w:themeColor="accent1"/>
      <w:sz w:val="22"/>
      <w:lang w:val="en-US"/>
    </w:rPr>
  </w:style>
  <w:style w:type="character" w:styleId="IntenseReference">
    <w:name w:val="Intense Reference"/>
    <w:basedOn w:val="DefaultParagraphFont"/>
    <w:uiPriority w:val="32"/>
    <w:qFormat/>
    <w:rsid w:val="00AF706A"/>
    <w:rPr>
      <w:b/>
      <w:bCs/>
      <w:smallCaps/>
      <w:color w:val="C0504D" w:themeColor="accent2"/>
      <w:spacing w:val="5"/>
      <w:u w:val="single"/>
    </w:rPr>
  </w:style>
  <w:style w:type="table" w:styleId="LightGrid">
    <w:name w:val="Light Grid"/>
    <w:basedOn w:val="TableNormal"/>
    <w:uiPriority w:val="62"/>
    <w:rsid w:val="00AF70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70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70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70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70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70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70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70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70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70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70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70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70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70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70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706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706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706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706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706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706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F706A"/>
  </w:style>
  <w:style w:type="paragraph" w:styleId="List2">
    <w:name w:val="List 2"/>
    <w:basedOn w:val="Normal"/>
    <w:uiPriority w:val="99"/>
    <w:semiHidden/>
    <w:unhideWhenUsed/>
    <w:rsid w:val="00AF706A"/>
    <w:pPr>
      <w:ind w:left="566" w:hanging="283"/>
      <w:contextualSpacing/>
    </w:pPr>
  </w:style>
  <w:style w:type="paragraph" w:styleId="List3">
    <w:name w:val="List 3"/>
    <w:basedOn w:val="Normal"/>
    <w:uiPriority w:val="99"/>
    <w:semiHidden/>
    <w:unhideWhenUsed/>
    <w:rsid w:val="00AF706A"/>
    <w:pPr>
      <w:ind w:left="849" w:hanging="283"/>
      <w:contextualSpacing/>
    </w:pPr>
  </w:style>
  <w:style w:type="paragraph" w:styleId="List4">
    <w:name w:val="List 4"/>
    <w:basedOn w:val="Normal"/>
    <w:uiPriority w:val="99"/>
    <w:semiHidden/>
    <w:unhideWhenUsed/>
    <w:rsid w:val="00AF706A"/>
    <w:pPr>
      <w:ind w:left="1132" w:hanging="283"/>
      <w:contextualSpacing/>
    </w:pPr>
  </w:style>
  <w:style w:type="paragraph" w:styleId="List5">
    <w:name w:val="List 5"/>
    <w:basedOn w:val="Normal"/>
    <w:uiPriority w:val="99"/>
    <w:semiHidden/>
    <w:unhideWhenUsed/>
    <w:rsid w:val="00AF706A"/>
    <w:pPr>
      <w:ind w:left="1415" w:hanging="283"/>
      <w:contextualSpacing/>
    </w:pPr>
  </w:style>
  <w:style w:type="paragraph" w:styleId="ListBullet">
    <w:name w:val="List Bullet"/>
    <w:basedOn w:val="Normal"/>
    <w:uiPriority w:val="99"/>
    <w:semiHidden/>
    <w:unhideWhenUsed/>
    <w:rsid w:val="00AF706A"/>
    <w:pPr>
      <w:numPr>
        <w:numId w:val="4"/>
      </w:numPr>
      <w:contextualSpacing/>
    </w:pPr>
  </w:style>
  <w:style w:type="paragraph" w:styleId="ListBullet2">
    <w:name w:val="List Bullet 2"/>
    <w:basedOn w:val="Normal"/>
    <w:uiPriority w:val="99"/>
    <w:semiHidden/>
    <w:unhideWhenUsed/>
    <w:rsid w:val="00AF706A"/>
    <w:pPr>
      <w:numPr>
        <w:numId w:val="5"/>
      </w:numPr>
      <w:contextualSpacing/>
    </w:pPr>
  </w:style>
  <w:style w:type="paragraph" w:styleId="ListBullet3">
    <w:name w:val="List Bullet 3"/>
    <w:basedOn w:val="Normal"/>
    <w:uiPriority w:val="99"/>
    <w:semiHidden/>
    <w:unhideWhenUsed/>
    <w:rsid w:val="00AF706A"/>
    <w:pPr>
      <w:numPr>
        <w:numId w:val="6"/>
      </w:numPr>
      <w:contextualSpacing/>
    </w:pPr>
  </w:style>
  <w:style w:type="paragraph" w:styleId="ListBullet4">
    <w:name w:val="List Bullet 4"/>
    <w:basedOn w:val="Normal"/>
    <w:uiPriority w:val="99"/>
    <w:semiHidden/>
    <w:unhideWhenUsed/>
    <w:rsid w:val="00AF706A"/>
    <w:pPr>
      <w:numPr>
        <w:numId w:val="7"/>
      </w:numPr>
      <w:contextualSpacing/>
    </w:pPr>
  </w:style>
  <w:style w:type="paragraph" w:styleId="ListBullet5">
    <w:name w:val="List Bullet 5"/>
    <w:basedOn w:val="Normal"/>
    <w:uiPriority w:val="99"/>
    <w:semiHidden/>
    <w:unhideWhenUsed/>
    <w:rsid w:val="00AF706A"/>
    <w:pPr>
      <w:numPr>
        <w:numId w:val="8"/>
      </w:numPr>
      <w:contextualSpacing/>
    </w:pPr>
  </w:style>
  <w:style w:type="paragraph" w:styleId="ListContinue">
    <w:name w:val="List Continue"/>
    <w:basedOn w:val="Normal"/>
    <w:uiPriority w:val="99"/>
    <w:semiHidden/>
    <w:unhideWhenUsed/>
    <w:rsid w:val="00AF706A"/>
    <w:pPr>
      <w:spacing w:after="120"/>
      <w:ind w:left="283"/>
      <w:contextualSpacing/>
    </w:pPr>
  </w:style>
  <w:style w:type="paragraph" w:styleId="ListContinue2">
    <w:name w:val="List Continue 2"/>
    <w:basedOn w:val="Normal"/>
    <w:uiPriority w:val="99"/>
    <w:semiHidden/>
    <w:unhideWhenUsed/>
    <w:rsid w:val="00AF706A"/>
    <w:pPr>
      <w:spacing w:after="120"/>
      <w:ind w:left="566"/>
      <w:contextualSpacing/>
    </w:pPr>
  </w:style>
  <w:style w:type="paragraph" w:styleId="ListContinue3">
    <w:name w:val="List Continue 3"/>
    <w:basedOn w:val="Normal"/>
    <w:uiPriority w:val="99"/>
    <w:semiHidden/>
    <w:unhideWhenUsed/>
    <w:rsid w:val="00AF706A"/>
    <w:pPr>
      <w:spacing w:after="120"/>
      <w:ind w:left="849"/>
      <w:contextualSpacing/>
    </w:pPr>
  </w:style>
  <w:style w:type="paragraph" w:styleId="ListContinue4">
    <w:name w:val="List Continue 4"/>
    <w:basedOn w:val="Normal"/>
    <w:uiPriority w:val="99"/>
    <w:semiHidden/>
    <w:unhideWhenUsed/>
    <w:rsid w:val="00AF706A"/>
    <w:pPr>
      <w:spacing w:after="120"/>
      <w:ind w:left="1132"/>
      <w:contextualSpacing/>
    </w:pPr>
  </w:style>
  <w:style w:type="paragraph" w:styleId="ListContinue5">
    <w:name w:val="List Continue 5"/>
    <w:basedOn w:val="Normal"/>
    <w:uiPriority w:val="99"/>
    <w:semiHidden/>
    <w:unhideWhenUsed/>
    <w:rsid w:val="00AF706A"/>
    <w:pPr>
      <w:spacing w:after="120"/>
      <w:ind w:left="1415"/>
      <w:contextualSpacing/>
    </w:pPr>
  </w:style>
  <w:style w:type="paragraph" w:styleId="ListNumber">
    <w:name w:val="List Number"/>
    <w:basedOn w:val="Normal"/>
    <w:uiPriority w:val="99"/>
    <w:semiHidden/>
    <w:unhideWhenUsed/>
    <w:rsid w:val="00AF706A"/>
    <w:pPr>
      <w:numPr>
        <w:numId w:val="9"/>
      </w:numPr>
      <w:contextualSpacing/>
    </w:pPr>
  </w:style>
  <w:style w:type="paragraph" w:styleId="ListNumber2">
    <w:name w:val="List Number 2"/>
    <w:basedOn w:val="Normal"/>
    <w:uiPriority w:val="99"/>
    <w:semiHidden/>
    <w:unhideWhenUsed/>
    <w:rsid w:val="00AF706A"/>
    <w:pPr>
      <w:numPr>
        <w:numId w:val="10"/>
      </w:numPr>
      <w:contextualSpacing/>
    </w:pPr>
  </w:style>
  <w:style w:type="paragraph" w:styleId="ListNumber3">
    <w:name w:val="List Number 3"/>
    <w:basedOn w:val="Normal"/>
    <w:uiPriority w:val="99"/>
    <w:semiHidden/>
    <w:unhideWhenUsed/>
    <w:rsid w:val="00AF706A"/>
    <w:pPr>
      <w:numPr>
        <w:numId w:val="11"/>
      </w:numPr>
      <w:contextualSpacing/>
    </w:pPr>
  </w:style>
  <w:style w:type="paragraph" w:styleId="ListNumber4">
    <w:name w:val="List Number 4"/>
    <w:basedOn w:val="Normal"/>
    <w:uiPriority w:val="99"/>
    <w:semiHidden/>
    <w:unhideWhenUsed/>
    <w:rsid w:val="00AF706A"/>
    <w:pPr>
      <w:numPr>
        <w:numId w:val="12"/>
      </w:numPr>
      <w:contextualSpacing/>
    </w:pPr>
  </w:style>
  <w:style w:type="paragraph" w:styleId="ListNumber5">
    <w:name w:val="List Number 5"/>
    <w:basedOn w:val="Normal"/>
    <w:uiPriority w:val="99"/>
    <w:semiHidden/>
    <w:unhideWhenUsed/>
    <w:rsid w:val="00AF706A"/>
    <w:pPr>
      <w:numPr>
        <w:numId w:val="13"/>
      </w:numPr>
      <w:contextualSpacing/>
    </w:pPr>
  </w:style>
  <w:style w:type="paragraph" w:styleId="MacroText">
    <w:name w:val="macro"/>
    <w:link w:val="MacroTextChar"/>
    <w:uiPriority w:val="99"/>
    <w:semiHidden/>
    <w:unhideWhenUsed/>
    <w:rsid w:val="00AF706A"/>
    <w:pPr>
      <w:tabs>
        <w:tab w:val="left" w:pos="480"/>
        <w:tab w:val="left" w:pos="960"/>
        <w:tab w:val="left" w:pos="1440"/>
        <w:tab w:val="left" w:pos="1920"/>
        <w:tab w:val="left" w:pos="2400"/>
        <w:tab w:val="left" w:pos="2880"/>
        <w:tab w:val="left" w:pos="3360"/>
        <w:tab w:val="left" w:pos="3840"/>
        <w:tab w:val="left" w:pos="4320"/>
      </w:tabs>
      <w:spacing w:line="320" w:lineRule="exact"/>
      <w:ind w:firstLine="284"/>
      <w:jc w:val="both"/>
    </w:pPr>
    <w:rPr>
      <w:rFonts w:ascii="Consolas" w:hAnsi="Consolas"/>
      <w:color w:val="00000A"/>
      <w:szCs w:val="20"/>
      <w:lang w:val="en-US"/>
    </w:rPr>
  </w:style>
  <w:style w:type="character" w:customStyle="1" w:styleId="MacroTextChar">
    <w:name w:val="Macro Text Char"/>
    <w:basedOn w:val="DefaultParagraphFont"/>
    <w:link w:val="MacroText"/>
    <w:uiPriority w:val="99"/>
    <w:semiHidden/>
    <w:rsid w:val="00AF706A"/>
    <w:rPr>
      <w:rFonts w:ascii="Consolas" w:hAnsi="Consolas"/>
      <w:color w:val="00000A"/>
      <w:szCs w:val="20"/>
      <w:lang w:val="en-US"/>
    </w:rPr>
  </w:style>
  <w:style w:type="table" w:styleId="MediumGrid1">
    <w:name w:val="Medium Grid 1"/>
    <w:basedOn w:val="TableNormal"/>
    <w:uiPriority w:val="67"/>
    <w:rsid w:val="00AF70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70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70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70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70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70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70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70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706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706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706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706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706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706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70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70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70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70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70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70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70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F706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F706A"/>
    <w:rPr>
      <w:rFonts w:asciiTheme="majorHAnsi" w:eastAsiaTheme="majorEastAsia" w:hAnsiTheme="majorHAnsi" w:cstheme="majorBidi"/>
      <w:color w:val="00000A"/>
      <w:sz w:val="24"/>
      <w:szCs w:val="24"/>
      <w:shd w:val="pct20" w:color="auto" w:fill="auto"/>
      <w:lang w:val="en-US"/>
    </w:rPr>
  </w:style>
  <w:style w:type="paragraph" w:styleId="NoSpacing">
    <w:name w:val="No Spacing"/>
    <w:uiPriority w:val="1"/>
    <w:qFormat/>
    <w:rsid w:val="00AF706A"/>
    <w:pPr>
      <w:ind w:firstLine="284"/>
      <w:jc w:val="both"/>
    </w:pPr>
    <w:rPr>
      <w:rFonts w:ascii="Times New Roman" w:hAnsi="Times New Roman"/>
      <w:color w:val="00000A"/>
      <w:sz w:val="22"/>
      <w:lang w:val="en-US"/>
    </w:rPr>
  </w:style>
  <w:style w:type="paragraph" w:styleId="NormalWeb">
    <w:name w:val="Normal (Web)"/>
    <w:basedOn w:val="Normal"/>
    <w:uiPriority w:val="99"/>
    <w:semiHidden/>
    <w:unhideWhenUsed/>
    <w:rsid w:val="00AF706A"/>
    <w:rPr>
      <w:rFonts w:cs="Times New Roman"/>
      <w:sz w:val="24"/>
      <w:szCs w:val="24"/>
    </w:rPr>
  </w:style>
  <w:style w:type="paragraph" w:styleId="NormalIndent">
    <w:name w:val="Normal Indent"/>
    <w:basedOn w:val="Normal"/>
    <w:uiPriority w:val="99"/>
    <w:semiHidden/>
    <w:unhideWhenUsed/>
    <w:rsid w:val="00AF706A"/>
    <w:pPr>
      <w:ind w:left="720"/>
    </w:pPr>
  </w:style>
  <w:style w:type="paragraph" w:styleId="NoteHeading">
    <w:name w:val="Note Heading"/>
    <w:basedOn w:val="Normal"/>
    <w:next w:val="Normal"/>
    <w:link w:val="NoteHeadingChar"/>
    <w:uiPriority w:val="99"/>
    <w:semiHidden/>
    <w:unhideWhenUsed/>
    <w:rsid w:val="00AF706A"/>
    <w:pPr>
      <w:spacing w:line="240" w:lineRule="auto"/>
    </w:pPr>
  </w:style>
  <w:style w:type="character" w:customStyle="1" w:styleId="NoteHeadingChar">
    <w:name w:val="Note Heading Char"/>
    <w:basedOn w:val="DefaultParagraphFont"/>
    <w:link w:val="NoteHeading"/>
    <w:uiPriority w:val="99"/>
    <w:semiHidden/>
    <w:rsid w:val="00AF706A"/>
    <w:rPr>
      <w:rFonts w:ascii="Times New Roman" w:hAnsi="Times New Roman"/>
      <w:color w:val="00000A"/>
      <w:sz w:val="22"/>
      <w:lang w:val="en-US"/>
    </w:rPr>
  </w:style>
  <w:style w:type="character" w:styleId="PlaceholderText">
    <w:name w:val="Placeholder Text"/>
    <w:basedOn w:val="DefaultParagraphFont"/>
    <w:uiPriority w:val="99"/>
    <w:semiHidden/>
    <w:rsid w:val="00AF706A"/>
    <w:rPr>
      <w:color w:val="808080"/>
    </w:rPr>
  </w:style>
  <w:style w:type="paragraph" w:styleId="PlainText">
    <w:name w:val="Plain Text"/>
    <w:basedOn w:val="Normal"/>
    <w:link w:val="PlainTextChar"/>
    <w:uiPriority w:val="99"/>
    <w:semiHidden/>
    <w:unhideWhenUsed/>
    <w:rsid w:val="00AF706A"/>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F706A"/>
    <w:rPr>
      <w:rFonts w:ascii="Consolas" w:hAnsi="Consolas"/>
      <w:color w:val="00000A"/>
      <w:sz w:val="21"/>
      <w:szCs w:val="21"/>
      <w:lang w:val="en-US"/>
    </w:rPr>
  </w:style>
  <w:style w:type="paragraph" w:styleId="Quote">
    <w:name w:val="Quote"/>
    <w:basedOn w:val="Normal"/>
    <w:next w:val="Normal"/>
    <w:link w:val="QuoteChar"/>
    <w:uiPriority w:val="29"/>
    <w:qFormat/>
    <w:rsid w:val="00AF706A"/>
    <w:rPr>
      <w:i/>
      <w:iCs/>
      <w:color w:val="000000" w:themeColor="text1"/>
    </w:rPr>
  </w:style>
  <w:style w:type="character" w:customStyle="1" w:styleId="QuoteChar">
    <w:name w:val="Quote Char"/>
    <w:basedOn w:val="DefaultParagraphFont"/>
    <w:link w:val="Quote"/>
    <w:uiPriority w:val="29"/>
    <w:rsid w:val="00AF706A"/>
    <w:rPr>
      <w:rFonts w:ascii="Times New Roman" w:hAnsi="Times New Roman"/>
      <w:i/>
      <w:iCs/>
      <w:color w:val="000000" w:themeColor="text1"/>
      <w:sz w:val="22"/>
      <w:lang w:val="en-US"/>
    </w:rPr>
  </w:style>
  <w:style w:type="paragraph" w:styleId="Salutation">
    <w:name w:val="Salutation"/>
    <w:basedOn w:val="Normal"/>
    <w:next w:val="Normal"/>
    <w:link w:val="SalutationChar"/>
    <w:uiPriority w:val="99"/>
    <w:semiHidden/>
    <w:unhideWhenUsed/>
    <w:rsid w:val="00AF706A"/>
  </w:style>
  <w:style w:type="character" w:customStyle="1" w:styleId="SalutationChar">
    <w:name w:val="Salutation Char"/>
    <w:basedOn w:val="DefaultParagraphFont"/>
    <w:link w:val="Salutation"/>
    <w:uiPriority w:val="99"/>
    <w:semiHidden/>
    <w:rsid w:val="00AF706A"/>
    <w:rPr>
      <w:rFonts w:ascii="Times New Roman" w:hAnsi="Times New Roman"/>
      <w:color w:val="00000A"/>
      <w:sz w:val="22"/>
      <w:lang w:val="en-US"/>
    </w:rPr>
  </w:style>
  <w:style w:type="paragraph" w:styleId="Signature">
    <w:name w:val="Signature"/>
    <w:basedOn w:val="Normal"/>
    <w:link w:val="SignatureChar"/>
    <w:uiPriority w:val="99"/>
    <w:semiHidden/>
    <w:unhideWhenUsed/>
    <w:rsid w:val="00AF706A"/>
    <w:pPr>
      <w:spacing w:line="240" w:lineRule="auto"/>
      <w:ind w:left="4252"/>
    </w:pPr>
  </w:style>
  <w:style w:type="character" w:customStyle="1" w:styleId="SignatureChar">
    <w:name w:val="Signature Char"/>
    <w:basedOn w:val="DefaultParagraphFont"/>
    <w:link w:val="Signature"/>
    <w:uiPriority w:val="99"/>
    <w:semiHidden/>
    <w:rsid w:val="00AF706A"/>
    <w:rPr>
      <w:rFonts w:ascii="Times New Roman" w:hAnsi="Times New Roman"/>
      <w:color w:val="00000A"/>
      <w:sz w:val="22"/>
      <w:lang w:val="en-US"/>
    </w:rPr>
  </w:style>
  <w:style w:type="character" w:styleId="Strong">
    <w:name w:val="Strong"/>
    <w:basedOn w:val="DefaultParagraphFont"/>
    <w:uiPriority w:val="22"/>
    <w:qFormat/>
    <w:rsid w:val="00AF706A"/>
    <w:rPr>
      <w:b/>
      <w:bCs/>
    </w:rPr>
  </w:style>
  <w:style w:type="character" w:styleId="SubtleEmphasis">
    <w:name w:val="Subtle Emphasis"/>
    <w:basedOn w:val="DefaultParagraphFont"/>
    <w:uiPriority w:val="19"/>
    <w:qFormat/>
    <w:rsid w:val="00AF706A"/>
    <w:rPr>
      <w:i/>
      <w:iCs/>
      <w:color w:val="808080" w:themeColor="text1" w:themeTint="7F"/>
    </w:rPr>
  </w:style>
  <w:style w:type="character" w:styleId="SubtleReference">
    <w:name w:val="Subtle Reference"/>
    <w:basedOn w:val="DefaultParagraphFont"/>
    <w:uiPriority w:val="31"/>
    <w:qFormat/>
    <w:rsid w:val="00AF706A"/>
    <w:rPr>
      <w:smallCaps/>
      <w:color w:val="C0504D" w:themeColor="accent2"/>
      <w:u w:val="single"/>
    </w:rPr>
  </w:style>
  <w:style w:type="table" w:styleId="Table3Deffects1">
    <w:name w:val="Table 3D effects 1"/>
    <w:basedOn w:val="TableNormal"/>
    <w:uiPriority w:val="99"/>
    <w:semiHidden/>
    <w:unhideWhenUsed/>
    <w:rsid w:val="00AF706A"/>
    <w:pPr>
      <w:spacing w:line="320" w:lineRule="exact"/>
      <w:ind w:firstLine="284"/>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F706A"/>
    <w:pPr>
      <w:spacing w:line="320" w:lineRule="exact"/>
      <w:ind w:firstLine="284"/>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F706A"/>
    <w:pPr>
      <w:spacing w:line="320" w:lineRule="exact"/>
      <w:ind w:firstLine="284"/>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F706A"/>
    <w:pPr>
      <w:spacing w:line="320" w:lineRule="exact"/>
      <w:ind w:firstLine="284"/>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F706A"/>
    <w:pPr>
      <w:spacing w:line="320" w:lineRule="exact"/>
      <w:ind w:firstLine="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F706A"/>
    <w:pPr>
      <w:spacing w:line="320" w:lineRule="exact"/>
      <w:ind w:firstLine="284"/>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F706A"/>
    <w:pPr>
      <w:spacing w:line="320" w:lineRule="exact"/>
      <w:ind w:firstLine="284"/>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F706A"/>
    <w:pPr>
      <w:spacing w:line="320" w:lineRule="exact"/>
      <w:ind w:firstLine="284"/>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F706A"/>
    <w:pPr>
      <w:spacing w:line="320" w:lineRule="exact"/>
      <w:ind w:firstLine="284"/>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F706A"/>
    <w:pPr>
      <w:spacing w:line="320" w:lineRule="exact"/>
      <w:ind w:firstLine="284"/>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F706A"/>
    <w:pPr>
      <w:spacing w:line="320" w:lineRule="exact"/>
      <w:ind w:firstLine="284"/>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F706A"/>
    <w:pPr>
      <w:spacing w:line="320" w:lineRule="exact"/>
      <w:ind w:firstLine="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F706A"/>
    <w:pPr>
      <w:spacing w:line="320" w:lineRule="exact"/>
      <w:ind w:firstLine="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F706A"/>
    <w:pPr>
      <w:spacing w:line="320" w:lineRule="exact"/>
      <w:ind w:firstLine="284"/>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F706A"/>
    <w:pPr>
      <w:spacing w:line="320" w:lineRule="exact"/>
      <w:ind w:firstLine="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F706A"/>
    <w:pPr>
      <w:spacing w:line="320" w:lineRule="exact"/>
      <w:ind w:firstLine="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F706A"/>
    <w:pPr>
      <w:spacing w:line="320" w:lineRule="exact"/>
      <w:ind w:firstLine="284"/>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F706A"/>
    <w:pPr>
      <w:spacing w:line="320" w:lineRule="exact"/>
      <w:ind w:firstLine="284"/>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F706A"/>
    <w:pPr>
      <w:spacing w:line="320" w:lineRule="exact"/>
      <w:ind w:firstLine="284"/>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F706A"/>
    <w:pPr>
      <w:spacing w:line="320" w:lineRule="exact"/>
      <w:ind w:firstLine="284"/>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F706A"/>
    <w:pPr>
      <w:spacing w:line="320" w:lineRule="exact"/>
      <w:ind w:firstLine="284"/>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F706A"/>
    <w:pPr>
      <w:spacing w:line="320" w:lineRule="exact"/>
      <w:ind w:firstLine="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F706A"/>
    <w:pPr>
      <w:spacing w:line="320" w:lineRule="exact"/>
      <w:ind w:firstLine="284"/>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F706A"/>
    <w:pPr>
      <w:spacing w:line="320" w:lineRule="exact"/>
      <w:ind w:firstLine="284"/>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F706A"/>
    <w:pPr>
      <w:spacing w:line="320" w:lineRule="exact"/>
      <w:ind w:firstLine="284"/>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F706A"/>
    <w:pPr>
      <w:spacing w:line="320" w:lineRule="exact"/>
      <w:ind w:firstLine="284"/>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F706A"/>
    <w:pPr>
      <w:spacing w:line="320" w:lineRule="exact"/>
      <w:ind w:firstLine="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F706A"/>
    <w:pPr>
      <w:spacing w:line="320" w:lineRule="exact"/>
      <w:ind w:firstLine="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F706A"/>
    <w:pPr>
      <w:ind w:left="220" w:hanging="220"/>
    </w:pPr>
  </w:style>
  <w:style w:type="paragraph" w:styleId="TableofFigures">
    <w:name w:val="table of figures"/>
    <w:basedOn w:val="Normal"/>
    <w:next w:val="Normal"/>
    <w:uiPriority w:val="99"/>
    <w:semiHidden/>
    <w:unhideWhenUsed/>
    <w:rsid w:val="00AF706A"/>
  </w:style>
  <w:style w:type="table" w:styleId="TableProfessional">
    <w:name w:val="Table Professional"/>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F706A"/>
    <w:pPr>
      <w:spacing w:line="320" w:lineRule="exact"/>
      <w:ind w:firstLine="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F706A"/>
    <w:pPr>
      <w:spacing w:line="320" w:lineRule="exact"/>
      <w:ind w:firstLine="284"/>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F706A"/>
    <w:pPr>
      <w:spacing w:line="320" w:lineRule="exact"/>
      <w:ind w:firstLine="284"/>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F706A"/>
    <w:pPr>
      <w:spacing w:line="320" w:lineRule="exact"/>
      <w:ind w:firstLine="284"/>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F706A"/>
    <w:pPr>
      <w:spacing w:line="320" w:lineRule="exact"/>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F706A"/>
    <w:pPr>
      <w:spacing w:line="320" w:lineRule="exact"/>
      <w:ind w:firstLine="284"/>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F706A"/>
    <w:pPr>
      <w:spacing w:line="320" w:lineRule="exact"/>
      <w:ind w:firstLine="284"/>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F706A"/>
    <w:pPr>
      <w:spacing w:line="320" w:lineRule="exact"/>
      <w:ind w:firstLine="284"/>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F706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F706A"/>
    <w:pPr>
      <w:spacing w:after="100"/>
    </w:pPr>
  </w:style>
  <w:style w:type="paragraph" w:styleId="TOC2">
    <w:name w:val="toc 2"/>
    <w:basedOn w:val="Normal"/>
    <w:next w:val="Normal"/>
    <w:autoRedefine/>
    <w:uiPriority w:val="39"/>
    <w:semiHidden/>
    <w:unhideWhenUsed/>
    <w:rsid w:val="00AF706A"/>
    <w:pPr>
      <w:spacing w:after="100"/>
      <w:ind w:left="220"/>
    </w:pPr>
  </w:style>
  <w:style w:type="paragraph" w:styleId="TOC3">
    <w:name w:val="toc 3"/>
    <w:basedOn w:val="Normal"/>
    <w:next w:val="Normal"/>
    <w:autoRedefine/>
    <w:uiPriority w:val="39"/>
    <w:semiHidden/>
    <w:unhideWhenUsed/>
    <w:rsid w:val="00AF706A"/>
    <w:pPr>
      <w:spacing w:after="100"/>
      <w:ind w:left="440"/>
    </w:pPr>
  </w:style>
  <w:style w:type="paragraph" w:styleId="TOC4">
    <w:name w:val="toc 4"/>
    <w:basedOn w:val="Normal"/>
    <w:next w:val="Normal"/>
    <w:autoRedefine/>
    <w:uiPriority w:val="39"/>
    <w:semiHidden/>
    <w:unhideWhenUsed/>
    <w:rsid w:val="00AF706A"/>
    <w:pPr>
      <w:spacing w:after="100"/>
      <w:ind w:left="660"/>
    </w:pPr>
  </w:style>
  <w:style w:type="paragraph" w:styleId="TOC5">
    <w:name w:val="toc 5"/>
    <w:basedOn w:val="Normal"/>
    <w:next w:val="Normal"/>
    <w:autoRedefine/>
    <w:uiPriority w:val="39"/>
    <w:semiHidden/>
    <w:unhideWhenUsed/>
    <w:rsid w:val="00AF706A"/>
    <w:pPr>
      <w:spacing w:after="100"/>
      <w:ind w:left="880"/>
    </w:pPr>
  </w:style>
  <w:style w:type="paragraph" w:styleId="TOC6">
    <w:name w:val="toc 6"/>
    <w:basedOn w:val="Normal"/>
    <w:next w:val="Normal"/>
    <w:autoRedefine/>
    <w:uiPriority w:val="39"/>
    <w:semiHidden/>
    <w:unhideWhenUsed/>
    <w:rsid w:val="00AF706A"/>
    <w:pPr>
      <w:spacing w:after="100"/>
      <w:ind w:left="1100"/>
    </w:pPr>
  </w:style>
  <w:style w:type="paragraph" w:styleId="TOC7">
    <w:name w:val="toc 7"/>
    <w:basedOn w:val="Normal"/>
    <w:next w:val="Normal"/>
    <w:autoRedefine/>
    <w:uiPriority w:val="39"/>
    <w:semiHidden/>
    <w:unhideWhenUsed/>
    <w:rsid w:val="00AF706A"/>
    <w:pPr>
      <w:spacing w:after="100"/>
      <w:ind w:left="1320"/>
    </w:pPr>
  </w:style>
  <w:style w:type="paragraph" w:styleId="TOC8">
    <w:name w:val="toc 8"/>
    <w:basedOn w:val="Normal"/>
    <w:next w:val="Normal"/>
    <w:autoRedefine/>
    <w:uiPriority w:val="39"/>
    <w:semiHidden/>
    <w:unhideWhenUsed/>
    <w:rsid w:val="00AF706A"/>
    <w:pPr>
      <w:spacing w:after="100"/>
      <w:ind w:left="1540"/>
    </w:pPr>
  </w:style>
  <w:style w:type="paragraph" w:styleId="TOC9">
    <w:name w:val="toc 9"/>
    <w:basedOn w:val="Normal"/>
    <w:next w:val="Normal"/>
    <w:autoRedefine/>
    <w:uiPriority w:val="39"/>
    <w:semiHidden/>
    <w:unhideWhenUsed/>
    <w:rsid w:val="00AF706A"/>
    <w:pPr>
      <w:spacing w:after="100"/>
      <w:ind w:left="1760"/>
    </w:pPr>
  </w:style>
  <w:style w:type="paragraph" w:styleId="TOCHeading">
    <w:name w:val="TOC Heading"/>
    <w:basedOn w:val="Heading1"/>
    <w:next w:val="Normal"/>
    <w:uiPriority w:val="39"/>
    <w:semiHidden/>
    <w:unhideWhenUsed/>
    <w:qFormat/>
    <w:rsid w:val="00AF706A"/>
    <w:pPr>
      <w:keepLines/>
      <w:numPr>
        <w:numId w:val="0"/>
      </w:numPr>
      <w:spacing w:before="480" w:after="0" w:line="320" w:lineRule="exact"/>
      <w:ind w:firstLine="284"/>
      <w:outlineLvl w:val="9"/>
    </w:pPr>
    <w:rPr>
      <w:rFonts w:asciiTheme="majorHAnsi" w:eastAsiaTheme="majorEastAsia" w:hAnsiTheme="majorHAnsi" w:cstheme="majorBidi"/>
      <w:b/>
      <w:bCs/>
      <w:color w:val="365F91" w:themeColor="accent1" w:themeShade="BF"/>
      <w:sz w:val="28"/>
      <w:szCs w:val="28"/>
      <w:lang w:val="en-US" w:eastAsia="en-US"/>
    </w:rPr>
  </w:style>
  <w:style w:type="paragraph" w:customStyle="1" w:styleId="ALTER">
    <w:name w:val=":ALTER"/>
    <w:basedOn w:val="Normal"/>
    <w:rsid w:val="00AF706A"/>
    <w:pPr>
      <w:spacing w:line="400" w:lineRule="exact"/>
      <w:ind w:firstLine="0"/>
      <w:jc w:val="left"/>
    </w:pPr>
    <w:rPr>
      <w:rFonts w:eastAsia="Times New Roman" w:cs="Times New Roman"/>
      <w:color w:val="auto"/>
      <w:sz w:val="24"/>
      <w:szCs w:val="24"/>
    </w:rPr>
  </w:style>
  <w:style w:type="paragraph" w:customStyle="1" w:styleId="ALTER-Close">
    <w:name w:val=":ALTER-Close"/>
    <w:basedOn w:val="Normal"/>
    <w:qFormat/>
    <w:rsid w:val="00AF706A"/>
    <w:pPr>
      <w:pBdr>
        <w:bottom w:val="dashSmallGap" w:sz="4" w:space="1" w:color="C45911"/>
      </w:pBdr>
      <w:spacing w:line="400" w:lineRule="exact"/>
      <w:ind w:firstLine="0"/>
      <w:jc w:val="left"/>
    </w:pPr>
    <w:rPr>
      <w:rFonts w:eastAsia="Times New Roman" w:cs="Times New Roman"/>
      <w:color w:val="auto"/>
      <w:sz w:val="16"/>
      <w:szCs w:val="24"/>
    </w:rPr>
  </w:style>
  <w:style w:type="paragraph" w:customStyle="1" w:styleId="ALTER-Open">
    <w:name w:val=":ALTER-Open"/>
    <w:basedOn w:val="Normal"/>
    <w:qFormat/>
    <w:rsid w:val="00AF706A"/>
    <w:pPr>
      <w:pBdr>
        <w:top w:val="dashSmallGap" w:sz="4" w:space="1" w:color="C45911"/>
      </w:pBdr>
      <w:spacing w:line="400" w:lineRule="exact"/>
      <w:ind w:firstLine="0"/>
      <w:jc w:val="left"/>
    </w:pPr>
    <w:rPr>
      <w:rFonts w:eastAsia="Times New Roman" w:cs="Times New Roman"/>
      <w:color w:val="auto"/>
      <w:sz w:val="16"/>
      <w:szCs w:val="24"/>
    </w:rPr>
  </w:style>
  <w:style w:type="character" w:customStyle="1" w:styleId="ONLINE">
    <w:name w:val=":ONLINE"/>
    <w:rsid w:val="00AF706A"/>
    <w:rPr>
      <w:color w:val="FF6600"/>
      <w:sz w:val="22"/>
      <w:szCs w:val="22"/>
    </w:rPr>
  </w:style>
  <w:style w:type="paragraph" w:customStyle="1" w:styleId="ONLINE-Close">
    <w:name w:val=":ONLINE-Close"/>
    <w:basedOn w:val="Normal"/>
    <w:qFormat/>
    <w:rsid w:val="00AF706A"/>
    <w:pPr>
      <w:pBdr>
        <w:bottom w:val="dotted" w:sz="4" w:space="1" w:color="BF8F00"/>
      </w:pBdr>
      <w:spacing w:line="400" w:lineRule="exact"/>
      <w:ind w:firstLine="0"/>
      <w:jc w:val="left"/>
    </w:pPr>
    <w:rPr>
      <w:rFonts w:eastAsia="Times New Roman" w:cs="Times New Roman"/>
      <w:color w:val="auto"/>
      <w:sz w:val="16"/>
      <w:szCs w:val="24"/>
    </w:rPr>
  </w:style>
  <w:style w:type="paragraph" w:customStyle="1" w:styleId="ONLINE-Open">
    <w:name w:val=":ONLINE-Open"/>
    <w:basedOn w:val="Normal"/>
    <w:qFormat/>
    <w:rsid w:val="00AF706A"/>
    <w:pPr>
      <w:pBdr>
        <w:top w:val="dotted" w:sz="4" w:space="1" w:color="BF8F00"/>
      </w:pBdr>
      <w:spacing w:line="400" w:lineRule="exact"/>
      <w:ind w:firstLine="0"/>
      <w:jc w:val="left"/>
    </w:pPr>
    <w:rPr>
      <w:rFonts w:eastAsia="Times New Roman" w:cs="Times New Roman"/>
      <w:color w:val="auto"/>
      <w:sz w:val="16"/>
      <w:szCs w:val="24"/>
    </w:rPr>
  </w:style>
  <w:style w:type="character" w:customStyle="1" w:styleId="PRINT">
    <w:name w:val=":PRINT"/>
    <w:rsid w:val="00AF706A"/>
    <w:rPr>
      <w:color w:val="000080"/>
      <w:sz w:val="22"/>
      <w:szCs w:val="22"/>
    </w:rPr>
  </w:style>
  <w:style w:type="paragraph" w:customStyle="1" w:styleId="PRINT-Close">
    <w:name w:val=":PRINT-Close"/>
    <w:basedOn w:val="ONLINE-Close"/>
    <w:qFormat/>
    <w:rsid w:val="00AF706A"/>
    <w:pPr>
      <w:pBdr>
        <w:bottom w:val="dotted" w:sz="4" w:space="1" w:color="538135"/>
      </w:pBdr>
    </w:pPr>
  </w:style>
  <w:style w:type="paragraph" w:customStyle="1" w:styleId="PRINT-Open">
    <w:name w:val=":PRINT-Open"/>
    <w:basedOn w:val="Normal"/>
    <w:qFormat/>
    <w:rsid w:val="00AF706A"/>
    <w:pPr>
      <w:pBdr>
        <w:top w:val="dotted" w:sz="4" w:space="1" w:color="538135"/>
      </w:pBdr>
      <w:spacing w:line="400" w:lineRule="exact"/>
      <w:ind w:firstLine="0"/>
      <w:jc w:val="left"/>
    </w:pPr>
    <w:rPr>
      <w:rFonts w:eastAsia="Times New Roman" w:cs="Times New Roman"/>
      <w:color w:val="auto"/>
      <w:sz w:val="16"/>
      <w:szCs w:val="24"/>
    </w:rPr>
  </w:style>
  <w:style w:type="paragraph" w:customStyle="1" w:styleId="blank">
    <w:name w:val="&lt;blank&gt;"/>
    <w:rsid w:val="00AF706A"/>
    <w:rPr>
      <w:rFonts w:ascii="Times New Roman" w:eastAsia="Times New Roman" w:hAnsi="Times New Roman" w:cs="Times New Roman"/>
      <w:sz w:val="24"/>
      <w:szCs w:val="24"/>
      <w:lang w:val="en-US"/>
    </w:rPr>
  </w:style>
  <w:style w:type="paragraph" w:customStyle="1" w:styleId="line">
    <w:name w:val="&lt;line#&gt;"/>
    <w:rsid w:val="00AF706A"/>
    <w:pPr>
      <w:spacing w:line="480" w:lineRule="auto"/>
    </w:pPr>
    <w:rPr>
      <w:rFonts w:ascii="Times New Roman" w:eastAsia="Times New Roman" w:hAnsi="Times New Roman" w:cs="Times New Roman"/>
      <w:sz w:val="24"/>
      <w:szCs w:val="24"/>
      <w:lang w:val="en-US"/>
    </w:rPr>
  </w:style>
  <w:style w:type="paragraph" w:customStyle="1" w:styleId="recto">
    <w:name w:val="&lt;recto&gt;"/>
    <w:basedOn w:val="Normal"/>
    <w:rsid w:val="00AF706A"/>
    <w:pPr>
      <w:spacing w:line="400" w:lineRule="exact"/>
      <w:ind w:firstLine="0"/>
      <w:jc w:val="left"/>
    </w:pPr>
    <w:rPr>
      <w:rFonts w:eastAsia="Times New Roman" w:cs="Times New Roman"/>
      <w:color w:val="auto"/>
      <w:sz w:val="24"/>
      <w:szCs w:val="24"/>
    </w:rPr>
  </w:style>
  <w:style w:type="paragraph" w:customStyle="1" w:styleId="verso">
    <w:name w:val="&lt;verso&gt;"/>
    <w:basedOn w:val="Normal"/>
    <w:rsid w:val="00AF706A"/>
    <w:pPr>
      <w:spacing w:line="400" w:lineRule="exact"/>
      <w:ind w:firstLine="0"/>
      <w:jc w:val="left"/>
    </w:pPr>
    <w:rPr>
      <w:rFonts w:eastAsia="Times New Roman" w:cs="Times New Roman"/>
      <w:color w:val="auto"/>
      <w:sz w:val="24"/>
      <w:szCs w:val="24"/>
    </w:rPr>
  </w:style>
  <w:style w:type="paragraph" w:customStyle="1" w:styleId="A">
    <w:name w:val="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EMQ">
    <w:name w:val="A:EM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SBA">
    <w:name w:val="A:SB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TF">
    <w:name w:val="A:TF"/>
    <w:basedOn w:val="Normal"/>
    <w:qFormat/>
    <w:rsid w:val="00AF706A"/>
    <w:pPr>
      <w:spacing w:before="60" w:after="60" w:line="480" w:lineRule="auto"/>
      <w:ind w:firstLine="0"/>
      <w:jc w:val="left"/>
    </w:pPr>
    <w:rPr>
      <w:rFonts w:eastAsia="Times New Roman" w:cs="Times New Roman"/>
      <w:color w:val="auto"/>
      <w:sz w:val="24"/>
      <w:szCs w:val="24"/>
    </w:rPr>
  </w:style>
  <w:style w:type="character" w:customStyle="1" w:styleId="ABR">
    <w:name w:val="ABR"/>
    <w:rsid w:val="00AF706A"/>
    <w:rPr>
      <w:color w:val="800080"/>
    </w:rPr>
  </w:style>
  <w:style w:type="paragraph" w:customStyle="1" w:styleId="ABRLISTITEM">
    <w:name w:val="ABR LIST ITEM"/>
    <w:link w:val="ABRLISTITEMCharChar"/>
    <w:semiHidden/>
    <w:rsid w:val="00AF706A"/>
    <w:pPr>
      <w:tabs>
        <w:tab w:val="left" w:pos="1862"/>
      </w:tabs>
    </w:pPr>
    <w:rPr>
      <w:rFonts w:ascii="Times New Roman" w:eastAsia="Times New Roman" w:hAnsi="Times New Roman" w:cs="Times New Roman"/>
      <w:color w:val="00FFFF"/>
      <w:sz w:val="24"/>
      <w:szCs w:val="24"/>
      <w:lang w:val="en-US"/>
    </w:rPr>
  </w:style>
  <w:style w:type="character" w:customStyle="1" w:styleId="ABRLISTITEMCharChar">
    <w:name w:val="ABR LIST ITEM Char Char"/>
    <w:link w:val="ABRLISTITEM"/>
    <w:semiHidden/>
    <w:rsid w:val="00AF706A"/>
    <w:rPr>
      <w:rFonts w:ascii="Times New Roman" w:eastAsia="Times New Roman" w:hAnsi="Times New Roman" w:cs="Times New Roman"/>
      <w:color w:val="00FFFF"/>
      <w:sz w:val="24"/>
      <w:szCs w:val="24"/>
      <w:lang w:val="en-US"/>
    </w:rPr>
  </w:style>
  <w:style w:type="paragraph" w:customStyle="1" w:styleId="ABSB">
    <w:name w:val="ABS:B"/>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ABSC">
    <w:name w:val="ABS:C"/>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ABSHead">
    <w:name w:val="ABS:Head"/>
    <w:basedOn w:val="Normal"/>
    <w:qFormat/>
    <w:rsid w:val="00AF706A"/>
    <w:pPr>
      <w:pBdr>
        <w:top w:val="dashed" w:sz="4" w:space="1" w:color="auto"/>
        <w:left w:val="dashed" w:sz="4" w:space="4" w:color="auto"/>
        <w:bottom w:val="dashed" w:sz="4" w:space="1" w:color="auto"/>
        <w:right w:val="dashed" w:sz="4" w:space="4" w:color="auto"/>
      </w:pBdr>
      <w:spacing w:line="480" w:lineRule="auto"/>
      <w:ind w:firstLine="0"/>
      <w:jc w:val="center"/>
    </w:pPr>
    <w:rPr>
      <w:rFonts w:eastAsia="Times New Roman" w:cs="Times New Roman"/>
      <w:color w:val="auto"/>
      <w:sz w:val="24"/>
      <w:szCs w:val="24"/>
    </w:rPr>
  </w:style>
  <w:style w:type="character" w:customStyle="1" w:styleId="ABV">
    <w:name w:val="ABV"/>
    <w:basedOn w:val="DefaultParagraphFont"/>
    <w:qFormat/>
    <w:rsid w:val="00AF706A"/>
  </w:style>
  <w:style w:type="paragraph" w:customStyle="1" w:styleId="ACK">
    <w:name w:val="ACK"/>
    <w:basedOn w:val="Normal"/>
    <w:next w:val="Normal"/>
    <w:rsid w:val="00AF706A"/>
    <w:pPr>
      <w:spacing w:line="480" w:lineRule="auto"/>
      <w:ind w:firstLine="0"/>
      <w:jc w:val="left"/>
    </w:pPr>
    <w:rPr>
      <w:rFonts w:eastAsia="Times New Roman" w:cs="Times New Roman"/>
      <w:color w:val="auto"/>
      <w:sz w:val="24"/>
      <w:szCs w:val="24"/>
    </w:rPr>
  </w:style>
  <w:style w:type="paragraph" w:customStyle="1" w:styleId="A-Close">
    <w:name w:val="A-Close"/>
    <w:rsid w:val="00AF706A"/>
    <w:pPr>
      <w:pBdr>
        <w:bottom w:val="dashSmallGap" w:sz="4" w:space="1" w:color="auto"/>
      </w:pBdr>
      <w:shd w:val="clear" w:color="auto" w:fill="F3F3F3"/>
    </w:pPr>
    <w:rPr>
      <w:rFonts w:ascii="Times New Roman" w:eastAsia="Times New Roman" w:hAnsi="Times New Roman" w:cs="Times New Roman"/>
      <w:sz w:val="24"/>
      <w:szCs w:val="24"/>
      <w:lang w:val="en-US"/>
    </w:rPr>
  </w:style>
  <w:style w:type="character" w:customStyle="1" w:styleId="ALTNM">
    <w:name w:val="ALTNM"/>
    <w:basedOn w:val="DefaultParagraphFont"/>
    <w:qFormat/>
    <w:rsid w:val="00AF706A"/>
  </w:style>
  <w:style w:type="paragraph" w:customStyle="1" w:styleId="A-Open">
    <w:name w:val="A-Open"/>
    <w:rsid w:val="00AF706A"/>
    <w:pPr>
      <w:pBdr>
        <w:top w:val="dashSmallGap" w:sz="4" w:space="1" w:color="auto"/>
      </w:pBdr>
      <w:shd w:val="clear" w:color="auto" w:fill="F3F3F3"/>
    </w:pPr>
    <w:rPr>
      <w:rFonts w:ascii="Times New Roman" w:eastAsia="Times New Roman" w:hAnsi="Times New Roman" w:cs="Times New Roman"/>
      <w:sz w:val="24"/>
      <w:szCs w:val="24"/>
      <w:lang w:val="en-US"/>
    </w:rPr>
  </w:style>
  <w:style w:type="character" w:customStyle="1" w:styleId="archivetitle">
    <w:name w:val="archive title"/>
    <w:basedOn w:val="DefaultParagraphFont"/>
    <w:uiPriority w:val="1"/>
    <w:rsid w:val="00AF706A"/>
    <w:rPr>
      <w:rFonts w:ascii="Times New Roman" w:hAnsi="Times New Roman"/>
      <w:sz w:val="24"/>
    </w:rPr>
  </w:style>
  <w:style w:type="character" w:customStyle="1" w:styleId="arttitle">
    <w:name w:val="art title"/>
    <w:basedOn w:val="archivetitle"/>
    <w:uiPriority w:val="1"/>
    <w:rsid w:val="00AF706A"/>
    <w:rPr>
      <w:rFonts w:ascii="Times New Roman" w:hAnsi="Times New Roman"/>
      <w:sz w:val="24"/>
    </w:rPr>
  </w:style>
  <w:style w:type="character" w:customStyle="1" w:styleId="articletitle">
    <w:name w:val="article title"/>
    <w:basedOn w:val="DefaultParagraphFont"/>
    <w:rsid w:val="00AF706A"/>
  </w:style>
  <w:style w:type="character" w:customStyle="1" w:styleId="authors">
    <w:name w:val="authors"/>
    <w:basedOn w:val="DefaultParagraphFont"/>
    <w:rsid w:val="00AF706A"/>
  </w:style>
  <w:style w:type="character" w:customStyle="1" w:styleId="authorx">
    <w:name w:val="authorx"/>
    <w:basedOn w:val="DefaultParagraphFont"/>
    <w:qFormat/>
    <w:rsid w:val="00AF706A"/>
  </w:style>
  <w:style w:type="paragraph" w:customStyle="1" w:styleId="B1">
    <w:name w:val="B1"/>
    <w:basedOn w:val="Normal"/>
    <w:next w:val="Normal"/>
    <w:rsid w:val="00AF706A"/>
    <w:pPr>
      <w:spacing w:line="480" w:lineRule="auto"/>
      <w:ind w:left="720" w:firstLine="0"/>
      <w:jc w:val="left"/>
    </w:pPr>
    <w:rPr>
      <w:rFonts w:eastAsia="Times New Roman" w:cs="Times New Roman"/>
      <w:color w:val="auto"/>
      <w:sz w:val="24"/>
      <w:szCs w:val="24"/>
    </w:rPr>
  </w:style>
  <w:style w:type="paragraph" w:customStyle="1" w:styleId="B2">
    <w:name w:val="B2"/>
    <w:basedOn w:val="Normal"/>
    <w:next w:val="B1"/>
    <w:rsid w:val="00AF706A"/>
    <w:pPr>
      <w:spacing w:line="480" w:lineRule="auto"/>
      <w:ind w:firstLine="0"/>
      <w:jc w:val="left"/>
    </w:pPr>
    <w:rPr>
      <w:rFonts w:eastAsia="Times New Roman" w:cs="Times New Roman"/>
      <w:color w:val="auto"/>
      <w:sz w:val="24"/>
      <w:szCs w:val="24"/>
    </w:rPr>
  </w:style>
  <w:style w:type="paragraph" w:customStyle="1" w:styleId="BIP">
    <w:name w:val="BIP"/>
    <w:basedOn w:val="Normal"/>
    <w:rsid w:val="00AF706A"/>
    <w:pPr>
      <w:tabs>
        <w:tab w:val="left" w:pos="432"/>
        <w:tab w:val="left" w:pos="576"/>
        <w:tab w:val="left" w:pos="720"/>
        <w:tab w:val="left" w:pos="864"/>
        <w:tab w:val="left" w:pos="1008"/>
        <w:tab w:val="left" w:pos="1152"/>
        <w:tab w:val="left" w:pos="1296"/>
        <w:tab w:val="left" w:pos="1440"/>
      </w:tabs>
      <w:spacing w:line="480" w:lineRule="auto"/>
      <w:ind w:left="389" w:hanging="245"/>
      <w:jc w:val="left"/>
    </w:pPr>
    <w:rPr>
      <w:rFonts w:eastAsia="Times New Roman" w:cs="Times New Roman"/>
      <w:color w:val="auto"/>
      <w:sz w:val="24"/>
      <w:szCs w:val="20"/>
    </w:rPr>
  </w:style>
  <w:style w:type="paragraph" w:customStyle="1" w:styleId="BL">
    <w:name w:val="BL"/>
    <w:basedOn w:val="Normal"/>
    <w:rsid w:val="00AF706A"/>
    <w:pPr>
      <w:tabs>
        <w:tab w:val="left" w:pos="720"/>
        <w:tab w:val="left" w:pos="1440"/>
      </w:tabs>
      <w:spacing w:before="60" w:after="60" w:line="480" w:lineRule="auto"/>
      <w:ind w:firstLine="0"/>
      <w:jc w:val="left"/>
    </w:pPr>
    <w:rPr>
      <w:rFonts w:eastAsia="Times New Roman" w:cs="Times New Roman"/>
      <w:color w:val="auto"/>
      <w:sz w:val="24"/>
      <w:szCs w:val="20"/>
    </w:rPr>
  </w:style>
  <w:style w:type="paragraph" w:customStyle="1" w:styleId="BL1">
    <w:name w:val="BL1"/>
    <w:basedOn w:val="Normal"/>
    <w:next w:val="BL"/>
    <w:rsid w:val="00AF706A"/>
    <w:pPr>
      <w:spacing w:line="480" w:lineRule="auto"/>
      <w:ind w:left="720" w:firstLine="0"/>
      <w:jc w:val="left"/>
    </w:pPr>
    <w:rPr>
      <w:rFonts w:eastAsia="Times New Roman" w:cs="Times New Roman"/>
      <w:color w:val="auto"/>
      <w:szCs w:val="24"/>
    </w:rPr>
  </w:style>
  <w:style w:type="paragraph" w:customStyle="1" w:styleId="BL2">
    <w:name w:val="BL2"/>
    <w:rsid w:val="00AF706A"/>
    <w:pPr>
      <w:spacing w:line="480" w:lineRule="auto"/>
      <w:ind w:left="2736" w:hanging="720"/>
    </w:pPr>
    <w:rPr>
      <w:rFonts w:ascii="Times New Roman" w:eastAsia="Times New Roman" w:hAnsi="Times New Roman" w:cs="Times New Roman"/>
      <w:color w:val="993300"/>
      <w:sz w:val="24"/>
      <w:szCs w:val="24"/>
      <w:lang w:val="en-US"/>
    </w:rPr>
  </w:style>
  <w:style w:type="paragraph" w:customStyle="1" w:styleId="BL3">
    <w:name w:val="B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BL4">
    <w:name w:val="BL4"/>
    <w:rsid w:val="00AF706A"/>
    <w:pPr>
      <w:spacing w:line="480" w:lineRule="auto"/>
      <w:ind w:left="3888" w:hanging="720"/>
    </w:pPr>
    <w:rPr>
      <w:rFonts w:ascii="Times New Roman" w:eastAsia="Times New Roman" w:hAnsi="Times New Roman" w:cs="Times New Roman"/>
      <w:color w:val="993300"/>
      <w:sz w:val="24"/>
      <w:szCs w:val="24"/>
      <w:lang w:val="en-US"/>
    </w:rPr>
  </w:style>
  <w:style w:type="paragraph" w:customStyle="1" w:styleId="BMBL">
    <w:name w:val="BMBL"/>
    <w:basedOn w:val="Normal"/>
    <w:autoRedefine/>
    <w:rsid w:val="00AF706A"/>
    <w:pPr>
      <w:spacing w:line="400" w:lineRule="exact"/>
      <w:ind w:firstLine="0"/>
      <w:jc w:val="left"/>
    </w:pPr>
    <w:rPr>
      <w:rFonts w:eastAsia="Times New Roman" w:cs="Times New Roman"/>
      <w:color w:val="auto"/>
      <w:sz w:val="24"/>
      <w:szCs w:val="24"/>
    </w:rPr>
  </w:style>
  <w:style w:type="paragraph" w:customStyle="1" w:styleId="BMCTACK">
    <w:name w:val="BMCT:ACK"/>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PN">
    <w:name w:val="BMCT:APN"/>
    <w:basedOn w:val="Normal"/>
    <w:autoRedefine/>
    <w:qFormat/>
    <w:rsid w:val="00AF706A"/>
    <w:pPr>
      <w:spacing w:before="240" w:after="120" w:line="480" w:lineRule="auto"/>
      <w:ind w:firstLine="0"/>
      <w:jc w:val="left"/>
    </w:pPr>
    <w:rPr>
      <w:rFonts w:eastAsia="Times New Roman" w:cs="Times New Roman"/>
      <w:color w:val="auto"/>
      <w:sz w:val="36"/>
      <w:szCs w:val="24"/>
    </w:rPr>
  </w:style>
  <w:style w:type="paragraph" w:customStyle="1" w:styleId="BMCTAPP">
    <w:name w:val="BMCT:APP"/>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PT">
    <w:name w:val="BMCT:APT"/>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U">
    <w:name w:val="BMCT:AU"/>
    <w:basedOn w:val="BMCTAPT"/>
    <w:qFormat/>
    <w:rsid w:val="00AF706A"/>
  </w:style>
  <w:style w:type="paragraph" w:customStyle="1" w:styleId="BMCTBIB">
    <w:name w:val="BMCT:BIB"/>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HR">
    <w:name w:val="BMCT:CH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R">
    <w:name w:val="BMCT:C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TR">
    <w:name w:val="BMCT:CT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ENDN">
    <w:name w:val="BMCT:ENDN"/>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EXER">
    <w:name w:val="BMCT:EXE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GLO">
    <w:name w:val="BMCT:GLO"/>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IN">
    <w:name w:val="BMCT:IN"/>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LTBL">
    <w:name w:val="BMCT:LTBL"/>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OTH">
    <w:name w:val="BMCT:OTH"/>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QA">
    <w:name w:val="BMCT:QA"/>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RES">
    <w:name w:val="BMCT:RES"/>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SR">
    <w:name w:val="BMCT:S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N">
    <w:name w:val="BN"/>
    <w:basedOn w:val="Normal"/>
    <w:link w:val="BNChar"/>
    <w:autoRedefine/>
    <w:qFormat/>
    <w:rsid w:val="00AF706A"/>
    <w:pPr>
      <w:spacing w:before="60" w:after="120" w:line="480" w:lineRule="auto"/>
      <w:ind w:firstLine="0"/>
      <w:jc w:val="center"/>
    </w:pPr>
    <w:rPr>
      <w:rFonts w:eastAsia="Times New Roman" w:cs="Times New Roman"/>
      <w:color w:val="auto"/>
      <w:sz w:val="26"/>
      <w:szCs w:val="20"/>
      <w:lang w:val="x-none" w:eastAsia="x-none"/>
    </w:rPr>
  </w:style>
  <w:style w:type="character" w:customStyle="1" w:styleId="BNChar">
    <w:name w:val="BN Char"/>
    <w:link w:val="BN"/>
    <w:rsid w:val="00AF706A"/>
    <w:rPr>
      <w:rFonts w:ascii="Times New Roman" w:eastAsia="Times New Roman" w:hAnsi="Times New Roman" w:cs="Times New Roman"/>
      <w:sz w:val="26"/>
      <w:szCs w:val="20"/>
      <w:lang w:val="x-none" w:eastAsia="x-none"/>
    </w:rPr>
  </w:style>
  <w:style w:type="character" w:customStyle="1" w:styleId="bookchaptertitle">
    <w:name w:val="book chapter title"/>
    <w:uiPriority w:val="1"/>
    <w:rsid w:val="00AF706A"/>
    <w:rPr>
      <w:rFonts w:ascii="Times New Roman" w:hAnsi="Times New Roman"/>
      <w:sz w:val="24"/>
    </w:rPr>
  </w:style>
  <w:style w:type="paragraph" w:customStyle="1" w:styleId="Box-Close">
    <w:name w:val="Box-Close"/>
    <w:basedOn w:val="Normal"/>
    <w:next w:val="Normal"/>
    <w:qFormat/>
    <w:rsid w:val="00AF706A"/>
    <w:pPr>
      <w:pBdr>
        <w:bottom w:val="dotted" w:sz="12" w:space="1" w:color="666699"/>
      </w:pBdr>
      <w:shd w:val="clear" w:color="auto" w:fill="E6E6E6"/>
      <w:spacing w:after="120" w:line="400" w:lineRule="exact"/>
      <w:ind w:firstLine="0"/>
      <w:jc w:val="left"/>
    </w:pPr>
    <w:rPr>
      <w:rFonts w:eastAsia="Times New Roman" w:cs="Times New Roman"/>
      <w:color w:val="auto"/>
      <w:sz w:val="24"/>
      <w:szCs w:val="24"/>
    </w:rPr>
  </w:style>
  <w:style w:type="paragraph" w:customStyle="1" w:styleId="Box-Open">
    <w:name w:val="Box-Open"/>
    <w:basedOn w:val="Normal"/>
    <w:next w:val="Normal"/>
    <w:qFormat/>
    <w:rsid w:val="00AF706A"/>
    <w:pPr>
      <w:pBdr>
        <w:top w:val="dotted" w:sz="12" w:space="1" w:color="666699"/>
      </w:pBdr>
      <w:shd w:val="clear" w:color="auto" w:fill="E6E6E6"/>
      <w:spacing w:before="120" w:line="400" w:lineRule="exact"/>
      <w:ind w:firstLine="0"/>
      <w:jc w:val="left"/>
    </w:pPr>
    <w:rPr>
      <w:rFonts w:eastAsia="Times New Roman" w:cs="Times New Roman"/>
      <w:color w:val="auto"/>
      <w:sz w:val="24"/>
      <w:szCs w:val="24"/>
    </w:rPr>
  </w:style>
  <w:style w:type="paragraph" w:customStyle="1" w:styleId="BP">
    <w:name w:val="BP"/>
    <w:basedOn w:val="Normal"/>
    <w:rsid w:val="00AF706A"/>
    <w:pPr>
      <w:spacing w:before="120" w:line="480" w:lineRule="auto"/>
      <w:ind w:left="432" w:firstLine="0"/>
      <w:jc w:val="left"/>
    </w:pPr>
    <w:rPr>
      <w:rFonts w:eastAsia="Times New Roman" w:cs="Times New Roman"/>
      <w:color w:val="auto"/>
      <w:sz w:val="24"/>
      <w:szCs w:val="24"/>
    </w:rPr>
  </w:style>
  <w:style w:type="paragraph" w:customStyle="1" w:styleId="BSN">
    <w:name w:val="BSN"/>
    <w:basedOn w:val="Normal"/>
    <w:rsid w:val="00AF706A"/>
    <w:pPr>
      <w:spacing w:after="120" w:line="480" w:lineRule="auto"/>
      <w:ind w:firstLine="0"/>
      <w:jc w:val="left"/>
    </w:pPr>
    <w:rPr>
      <w:rFonts w:eastAsia="Times New Roman" w:cs="Times New Roman"/>
      <w:color w:val="auto"/>
      <w:sz w:val="24"/>
      <w:szCs w:val="24"/>
    </w:rPr>
  </w:style>
  <w:style w:type="paragraph" w:customStyle="1" w:styleId="BT">
    <w:name w:val="BT"/>
    <w:basedOn w:val="Normal"/>
    <w:next w:val="Normal"/>
    <w:autoRedefine/>
    <w:rsid w:val="00AF706A"/>
    <w:pPr>
      <w:spacing w:before="60" w:after="120" w:line="480" w:lineRule="auto"/>
      <w:ind w:firstLine="0"/>
      <w:jc w:val="center"/>
      <w:outlineLvl w:val="4"/>
    </w:pPr>
    <w:rPr>
      <w:rFonts w:eastAsia="Times New Roman" w:cs="Times New Roman"/>
      <w:color w:val="auto"/>
      <w:sz w:val="26"/>
      <w:szCs w:val="26"/>
    </w:rPr>
  </w:style>
  <w:style w:type="paragraph" w:customStyle="1" w:styleId="BTX">
    <w:name w:val="BTX"/>
    <w:basedOn w:val="Normal"/>
    <w:rsid w:val="00AF706A"/>
    <w:pPr>
      <w:shd w:val="clear" w:color="auto" w:fill="D9D9D9"/>
      <w:spacing w:after="120" w:line="480" w:lineRule="auto"/>
      <w:ind w:firstLine="0"/>
      <w:jc w:val="left"/>
    </w:pPr>
    <w:rPr>
      <w:rFonts w:eastAsia="Times New Roman" w:cs="Times New Roman"/>
      <w:color w:val="auto"/>
      <w:sz w:val="24"/>
      <w:szCs w:val="20"/>
    </w:rPr>
  </w:style>
  <w:style w:type="paragraph" w:customStyle="1" w:styleId="CA">
    <w:name w:val="CA"/>
    <w:next w:val="Normal"/>
    <w:rsid w:val="00AF706A"/>
    <w:pPr>
      <w:spacing w:before="120" w:after="120" w:line="480" w:lineRule="auto"/>
    </w:pPr>
    <w:rPr>
      <w:rFonts w:ascii="Times New Roman" w:eastAsia="Times New Roman" w:hAnsi="Times New Roman" w:cs="Times New Roman"/>
      <w:sz w:val="28"/>
      <w:szCs w:val="28"/>
      <w:lang w:val="en-US"/>
    </w:rPr>
  </w:style>
  <w:style w:type="paragraph" w:customStyle="1" w:styleId="Case-Close">
    <w:name w:val="Case-Close"/>
    <w:basedOn w:val="Normal"/>
    <w:next w:val="Normal"/>
    <w:link w:val="Case-CloseChar"/>
    <w:rsid w:val="00AF706A"/>
    <w:pPr>
      <w:pBdr>
        <w:bottom w:val="dotted" w:sz="12" w:space="1" w:color="666699"/>
      </w:pBdr>
      <w:shd w:val="clear" w:color="auto" w:fill="E6E6E6"/>
      <w:spacing w:after="120" w:line="400" w:lineRule="exact"/>
      <w:ind w:firstLine="0"/>
      <w:jc w:val="left"/>
    </w:pPr>
    <w:rPr>
      <w:rFonts w:eastAsia="Times New Roman" w:cs="Times New Roman"/>
      <w:color w:val="auto"/>
      <w:sz w:val="24"/>
      <w:szCs w:val="24"/>
      <w:lang w:val="x-none" w:eastAsia="x-none"/>
    </w:rPr>
  </w:style>
  <w:style w:type="character" w:customStyle="1" w:styleId="Case-CloseChar">
    <w:name w:val="Case-Close Char"/>
    <w:link w:val="Case-Close"/>
    <w:rsid w:val="00AF706A"/>
    <w:rPr>
      <w:rFonts w:ascii="Times New Roman" w:eastAsia="Times New Roman" w:hAnsi="Times New Roman" w:cs="Times New Roman"/>
      <w:sz w:val="24"/>
      <w:szCs w:val="24"/>
      <w:shd w:val="clear" w:color="auto" w:fill="E6E6E6"/>
      <w:lang w:val="x-none" w:eastAsia="x-none"/>
    </w:rPr>
  </w:style>
  <w:style w:type="paragraph" w:customStyle="1" w:styleId="Case-Open">
    <w:name w:val="Case-Open"/>
    <w:basedOn w:val="Normal"/>
    <w:next w:val="Normal"/>
    <w:rsid w:val="00AF706A"/>
    <w:pPr>
      <w:pBdr>
        <w:top w:val="dotted" w:sz="12" w:space="1" w:color="666699"/>
      </w:pBdr>
      <w:shd w:val="clear" w:color="auto" w:fill="E6E6E6"/>
      <w:spacing w:before="120" w:line="400" w:lineRule="exact"/>
      <w:ind w:firstLine="0"/>
      <w:jc w:val="left"/>
    </w:pPr>
    <w:rPr>
      <w:rFonts w:eastAsia="Times New Roman" w:cs="Times New Roman"/>
      <w:color w:val="auto"/>
      <w:sz w:val="24"/>
      <w:szCs w:val="24"/>
    </w:rPr>
  </w:style>
  <w:style w:type="paragraph" w:customStyle="1" w:styleId="CBY">
    <w:name w:val="CBY"/>
    <w:basedOn w:val="Normal"/>
    <w:rsid w:val="00AF706A"/>
    <w:pPr>
      <w:spacing w:line="480" w:lineRule="auto"/>
      <w:ind w:firstLine="0"/>
      <w:jc w:val="left"/>
    </w:pPr>
    <w:rPr>
      <w:rFonts w:eastAsia="Times New Roman" w:cs="Times New Roman"/>
      <w:color w:val="auto"/>
      <w:sz w:val="24"/>
      <w:szCs w:val="24"/>
    </w:rPr>
  </w:style>
  <w:style w:type="paragraph" w:customStyle="1" w:styleId="CEPI">
    <w:name w:val="CEPI"/>
    <w:autoRedefine/>
    <w:qFormat/>
    <w:rsid w:val="00AF706A"/>
    <w:pPr>
      <w:spacing w:before="60" w:after="60" w:line="480" w:lineRule="auto"/>
    </w:pPr>
    <w:rPr>
      <w:rFonts w:ascii="Times New Roman" w:eastAsia="Times New Roman" w:hAnsi="Times New Roman" w:cs="Times New Roman"/>
      <w:sz w:val="24"/>
      <w:szCs w:val="24"/>
      <w:lang w:val="en-US"/>
    </w:rPr>
  </w:style>
  <w:style w:type="paragraph" w:customStyle="1" w:styleId="CEPI1">
    <w:name w:val="CEPI1"/>
    <w:basedOn w:val="Normal"/>
    <w:rsid w:val="00AF706A"/>
    <w:pPr>
      <w:spacing w:before="60" w:after="60" w:line="480" w:lineRule="auto"/>
      <w:ind w:left="360" w:firstLine="0"/>
      <w:jc w:val="left"/>
    </w:pPr>
    <w:rPr>
      <w:rFonts w:eastAsia="Times New Roman" w:cs="Times New Roman"/>
      <w:color w:val="auto"/>
      <w:sz w:val="24"/>
      <w:szCs w:val="24"/>
    </w:rPr>
  </w:style>
  <w:style w:type="paragraph" w:customStyle="1" w:styleId="CEPI1-S">
    <w:name w:val="CEPI1-S"/>
    <w:basedOn w:val="Normal"/>
    <w:rsid w:val="00AF706A"/>
    <w:pPr>
      <w:spacing w:before="60" w:after="60" w:line="480" w:lineRule="auto"/>
      <w:ind w:right="720" w:firstLine="0"/>
      <w:jc w:val="right"/>
    </w:pPr>
    <w:rPr>
      <w:rFonts w:eastAsia="Times New Roman" w:cs="Times New Roman"/>
      <w:color w:val="auto"/>
      <w:sz w:val="24"/>
      <w:szCs w:val="24"/>
    </w:rPr>
  </w:style>
  <w:style w:type="paragraph" w:customStyle="1" w:styleId="CEPI2">
    <w:name w:val="CEPI2"/>
    <w:rsid w:val="00AF706A"/>
    <w:pPr>
      <w:spacing w:before="60" w:after="60" w:line="480" w:lineRule="auto"/>
      <w:ind w:left="720"/>
    </w:pPr>
    <w:rPr>
      <w:rFonts w:ascii="Times New Roman" w:eastAsia="Times New Roman" w:hAnsi="Times New Roman" w:cs="Times New Roman"/>
      <w:sz w:val="24"/>
      <w:szCs w:val="24"/>
      <w:lang w:val="en-US"/>
    </w:rPr>
  </w:style>
  <w:style w:type="paragraph" w:customStyle="1" w:styleId="CEPI2-S">
    <w:name w:val="CEPI2-S"/>
    <w:basedOn w:val="CEPI1-S"/>
    <w:rsid w:val="00AF706A"/>
  </w:style>
  <w:style w:type="paragraph" w:customStyle="1" w:styleId="CEPI-S">
    <w:name w:val="CEPI-S"/>
    <w:qFormat/>
    <w:rsid w:val="00AF706A"/>
    <w:pPr>
      <w:spacing w:before="60" w:after="60" w:line="480" w:lineRule="auto"/>
      <w:ind w:right="720"/>
      <w:jc w:val="right"/>
    </w:pPr>
    <w:rPr>
      <w:rFonts w:ascii="Times New Roman" w:eastAsia="Times New Roman" w:hAnsi="Times New Roman" w:cs="Times New Roman"/>
      <w:sz w:val="24"/>
      <w:szCs w:val="24"/>
      <w:lang w:val="en-US"/>
    </w:rPr>
  </w:style>
  <w:style w:type="character" w:customStyle="1" w:styleId="CEPI-SChar">
    <w:name w:val="CEPI-S Char"/>
    <w:rsid w:val="00AF706A"/>
    <w:rPr>
      <w:rFonts w:ascii="Times New Roman" w:hAnsi="Times New Roman"/>
      <w:color w:val="333300"/>
      <w:sz w:val="24"/>
    </w:rPr>
  </w:style>
  <w:style w:type="paragraph" w:customStyle="1" w:styleId="CEXT">
    <w:name w:val="CEXT"/>
    <w:qFormat/>
    <w:rsid w:val="00AF706A"/>
    <w:rPr>
      <w:rFonts w:ascii="Times New Roman" w:eastAsia="Times New Roman" w:hAnsi="Times New Roman" w:cs="Times New Roman"/>
      <w:sz w:val="24"/>
      <w:szCs w:val="24"/>
      <w:lang w:val="en-US"/>
    </w:rPr>
  </w:style>
  <w:style w:type="paragraph" w:customStyle="1" w:styleId="CEXT-Close">
    <w:name w:val="CEXT-Close"/>
    <w:basedOn w:val="Normal"/>
    <w:rsid w:val="00AF706A"/>
    <w:pPr>
      <w:pBdr>
        <w:bottom w:val="dotted" w:sz="12" w:space="1" w:color="008080"/>
      </w:pBdr>
      <w:shd w:val="clear" w:color="auto" w:fill="E6E6E6"/>
      <w:spacing w:line="400" w:lineRule="exact"/>
      <w:ind w:firstLine="0"/>
      <w:jc w:val="left"/>
    </w:pPr>
    <w:rPr>
      <w:rFonts w:eastAsia="Times New Roman" w:cs="Times New Roman"/>
      <w:color w:val="auto"/>
      <w:sz w:val="24"/>
      <w:szCs w:val="24"/>
    </w:rPr>
  </w:style>
  <w:style w:type="paragraph" w:customStyle="1" w:styleId="CEXT-Open">
    <w:name w:val="CEXT-Open"/>
    <w:basedOn w:val="Normal"/>
    <w:rsid w:val="00AF706A"/>
    <w:pPr>
      <w:pBdr>
        <w:top w:val="dotted" w:sz="12" w:space="1" w:color="008080"/>
      </w:pBdr>
      <w:shd w:val="clear" w:color="auto" w:fill="E6E6E6"/>
      <w:spacing w:line="400" w:lineRule="exact"/>
      <w:ind w:firstLine="0"/>
      <w:jc w:val="left"/>
    </w:pPr>
    <w:rPr>
      <w:rFonts w:eastAsia="Times New Roman" w:cs="Times New Roman"/>
      <w:color w:val="auto"/>
      <w:sz w:val="24"/>
      <w:szCs w:val="24"/>
    </w:rPr>
  </w:style>
  <w:style w:type="paragraph" w:customStyle="1" w:styleId="CH">
    <w:name w:val="CH"/>
    <w:basedOn w:val="Normal"/>
    <w:autoRedefine/>
    <w:rsid w:val="00AF706A"/>
    <w:pPr>
      <w:spacing w:before="60" w:after="60" w:line="240" w:lineRule="auto"/>
      <w:ind w:firstLine="0"/>
      <w:jc w:val="left"/>
    </w:pPr>
    <w:rPr>
      <w:rFonts w:eastAsia="Times New Roman" w:cs="Times New Roman"/>
      <w:color w:val="auto"/>
      <w:sz w:val="24"/>
      <w:szCs w:val="24"/>
    </w:rPr>
  </w:style>
  <w:style w:type="paragraph" w:customStyle="1" w:styleId="CHBMACK">
    <w:name w:val="CHBM:ACK"/>
    <w:basedOn w:val="Normal"/>
    <w:autoRedefine/>
    <w:rsid w:val="006E3EB3"/>
    <w:pPr>
      <w:spacing w:before="120" w:after="60" w:line="480" w:lineRule="auto"/>
      <w:ind w:firstLine="0"/>
      <w:jc w:val="center"/>
    </w:pPr>
    <w:rPr>
      <w:rFonts w:eastAsia="Times New Roman" w:cs="Times New Roman"/>
      <w:color w:val="auto"/>
      <w:sz w:val="28"/>
      <w:szCs w:val="24"/>
    </w:rPr>
  </w:style>
  <w:style w:type="paragraph" w:customStyle="1" w:styleId="CHBMAPN">
    <w:name w:val="CHBM:APN"/>
    <w:basedOn w:val="Normal"/>
    <w:qFormat/>
    <w:rsid w:val="00AF706A"/>
    <w:pPr>
      <w:spacing w:before="120" w:after="60" w:line="480" w:lineRule="auto"/>
      <w:ind w:firstLine="0"/>
      <w:jc w:val="left"/>
    </w:pPr>
    <w:rPr>
      <w:rFonts w:eastAsia="Times New Roman" w:cs="Times New Roman"/>
      <w:color w:val="auto"/>
      <w:sz w:val="28"/>
      <w:szCs w:val="24"/>
    </w:rPr>
  </w:style>
  <w:style w:type="paragraph" w:customStyle="1" w:styleId="CHBMAPT">
    <w:name w:val="CHBM:APT"/>
    <w:basedOn w:val="Normal"/>
    <w:rsid w:val="00AF706A"/>
    <w:pPr>
      <w:spacing w:line="400" w:lineRule="exact"/>
      <w:ind w:firstLine="0"/>
      <w:jc w:val="left"/>
    </w:pPr>
    <w:rPr>
      <w:rFonts w:eastAsia="Times New Roman" w:cs="Times New Roman"/>
      <w:color w:val="auto"/>
      <w:sz w:val="24"/>
      <w:szCs w:val="24"/>
    </w:rPr>
  </w:style>
  <w:style w:type="paragraph" w:customStyle="1" w:styleId="CHBMBIB">
    <w:name w:val="CHBM:BIB"/>
    <w:basedOn w:val="Normal"/>
    <w:autoRedefine/>
    <w:rsid w:val="00E67F3B"/>
    <w:pPr>
      <w:spacing w:before="120" w:after="60" w:line="480" w:lineRule="auto"/>
      <w:ind w:firstLine="0"/>
      <w:jc w:val="center"/>
    </w:pPr>
    <w:rPr>
      <w:rFonts w:eastAsia="Times New Roman" w:cs="Times New Roman"/>
      <w:color w:val="auto"/>
      <w:sz w:val="28"/>
      <w:szCs w:val="24"/>
    </w:rPr>
  </w:style>
  <w:style w:type="paragraph" w:customStyle="1" w:styleId="CHBMCHR">
    <w:name w:val="CHBM:CH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CR">
    <w:name w:val="CHBM:C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CTR">
    <w:name w:val="CHBM:CT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ENDN">
    <w:name w:val="CHBM:ENDN"/>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GLO">
    <w:name w:val="CHBM:GLO"/>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KT">
    <w:name w:val="CHBM:KT"/>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OTH">
    <w:name w:val="CHBM:OTH"/>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QA">
    <w:name w:val="CHBM:QA"/>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SR">
    <w:name w:val="CHBM:S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R">
    <w:name w:val="CHR"/>
    <w:basedOn w:val="Normal"/>
    <w:rsid w:val="00AF706A"/>
    <w:pPr>
      <w:spacing w:line="400" w:lineRule="exact"/>
      <w:ind w:firstLine="0"/>
      <w:jc w:val="left"/>
    </w:pPr>
    <w:rPr>
      <w:rFonts w:eastAsia="Times New Roman" w:cs="Times New Roman"/>
      <w:color w:val="auto"/>
      <w:sz w:val="24"/>
      <w:szCs w:val="24"/>
    </w:rPr>
  </w:style>
  <w:style w:type="paragraph" w:customStyle="1" w:styleId="CN">
    <w:name w:val="CN"/>
    <w:basedOn w:val="Normal"/>
    <w:link w:val="CNChar"/>
    <w:autoRedefine/>
    <w:qFormat/>
    <w:rsid w:val="00605CB5"/>
    <w:pPr>
      <w:spacing w:before="120" w:after="120" w:line="480" w:lineRule="auto"/>
      <w:ind w:firstLine="0"/>
      <w:jc w:val="center"/>
      <w:pPrChange w:id="0" w:author="205161" w:date="2021-03-25T13:47:00Z">
        <w:pPr>
          <w:spacing w:before="120" w:after="120" w:line="480" w:lineRule="auto"/>
          <w:jc w:val="center"/>
        </w:pPr>
      </w:pPrChange>
    </w:pPr>
    <w:rPr>
      <w:rFonts w:eastAsia="Times New Roman" w:cs="Times New Roman"/>
      <w:b/>
      <w:color w:val="auto"/>
      <w:sz w:val="36"/>
      <w:szCs w:val="20"/>
      <w:lang w:val="x-none" w:eastAsia="x-none"/>
      <w:rPrChange w:id="0" w:author="205161" w:date="2021-03-25T13:47:00Z">
        <w:rPr>
          <w:sz w:val="36"/>
          <w:lang w:val="x-none" w:eastAsia="x-none" w:bidi="ar-SA"/>
        </w:rPr>
      </w:rPrChange>
    </w:rPr>
  </w:style>
  <w:style w:type="character" w:customStyle="1" w:styleId="CNChar">
    <w:name w:val="CN Char"/>
    <w:link w:val="CN"/>
    <w:rsid w:val="00605CB5"/>
    <w:rPr>
      <w:rFonts w:ascii="Times New Roman" w:eastAsia="Times New Roman" w:hAnsi="Times New Roman" w:cs="Times New Roman"/>
      <w:b/>
      <w:sz w:val="36"/>
      <w:szCs w:val="20"/>
      <w:lang w:val="x-none" w:eastAsia="x-none"/>
    </w:rPr>
  </w:style>
  <w:style w:type="paragraph" w:customStyle="1" w:styleId="CO1">
    <w:name w:val="CO1"/>
    <w:basedOn w:val="Normal"/>
    <w:rsid w:val="00AF706A"/>
    <w:pPr>
      <w:spacing w:line="480" w:lineRule="auto"/>
      <w:ind w:firstLine="0"/>
      <w:jc w:val="left"/>
    </w:pPr>
    <w:rPr>
      <w:rFonts w:eastAsia="Times New Roman" w:cs="Times New Roman"/>
      <w:color w:val="auto"/>
      <w:sz w:val="24"/>
      <w:szCs w:val="24"/>
    </w:rPr>
  </w:style>
  <w:style w:type="paragraph" w:customStyle="1" w:styleId="CO2">
    <w:name w:val="CO2"/>
    <w:basedOn w:val="Normal"/>
    <w:next w:val="Normal"/>
    <w:rsid w:val="00AF706A"/>
    <w:pPr>
      <w:spacing w:line="480" w:lineRule="auto"/>
      <w:ind w:left="432" w:firstLine="0"/>
      <w:jc w:val="left"/>
    </w:pPr>
    <w:rPr>
      <w:rFonts w:eastAsia="Times New Roman" w:cs="Times New Roman"/>
      <w:color w:val="auto"/>
      <w:sz w:val="24"/>
      <w:szCs w:val="24"/>
    </w:rPr>
  </w:style>
  <w:style w:type="character" w:customStyle="1" w:styleId="Collab">
    <w:name w:val="Collab"/>
    <w:basedOn w:val="DefaultParagraphFont"/>
    <w:rsid w:val="00AF706A"/>
  </w:style>
  <w:style w:type="paragraph" w:customStyle="1" w:styleId="CON">
    <w:name w:val="CON"/>
    <w:basedOn w:val="Normal"/>
    <w:rsid w:val="00AF706A"/>
    <w:pPr>
      <w:spacing w:line="400" w:lineRule="exact"/>
      <w:ind w:firstLine="0"/>
      <w:jc w:val="left"/>
    </w:pPr>
    <w:rPr>
      <w:rFonts w:eastAsia="Times New Roman" w:cs="Times New Roman"/>
      <w:color w:val="auto"/>
      <w:sz w:val="24"/>
      <w:szCs w:val="24"/>
    </w:rPr>
  </w:style>
  <w:style w:type="character" w:customStyle="1" w:styleId="conf-date">
    <w:name w:val="conf-date"/>
    <w:basedOn w:val="DefaultParagraphFont"/>
    <w:uiPriority w:val="1"/>
    <w:rsid w:val="00AF706A"/>
    <w:rPr>
      <w:rFonts w:ascii="Times New Roman" w:hAnsi="Times New Roman"/>
      <w:sz w:val="24"/>
    </w:rPr>
  </w:style>
  <w:style w:type="character" w:customStyle="1" w:styleId="conference">
    <w:name w:val="conference"/>
    <w:uiPriority w:val="1"/>
    <w:rsid w:val="00AF706A"/>
    <w:rPr>
      <w:rFonts w:ascii="Times New Roman" w:hAnsi="Times New Roman"/>
      <w:sz w:val="24"/>
    </w:rPr>
  </w:style>
  <w:style w:type="character" w:customStyle="1" w:styleId="conf-loc">
    <w:name w:val="conf-loc"/>
    <w:basedOn w:val="conf-date"/>
    <w:uiPriority w:val="1"/>
    <w:rsid w:val="00AF706A"/>
    <w:rPr>
      <w:rFonts w:ascii="Times New Roman" w:hAnsi="Times New Roman"/>
      <w:sz w:val="24"/>
    </w:rPr>
  </w:style>
  <w:style w:type="paragraph" w:customStyle="1" w:styleId="CONTAN">
    <w:name w:val="CONT:AN"/>
    <w:basedOn w:val="Normal"/>
    <w:autoRedefine/>
    <w:qFormat/>
    <w:rsid w:val="00AF706A"/>
    <w:pPr>
      <w:tabs>
        <w:tab w:val="left" w:pos="1890"/>
        <w:tab w:val="left" w:pos="7920"/>
      </w:tabs>
      <w:spacing w:line="480" w:lineRule="auto"/>
      <w:ind w:firstLine="0"/>
      <w:jc w:val="left"/>
    </w:pPr>
    <w:rPr>
      <w:rFonts w:eastAsia="Times New Roman" w:cs="Times New Roman"/>
      <w:color w:val="auto"/>
      <w:sz w:val="24"/>
      <w:szCs w:val="24"/>
    </w:rPr>
  </w:style>
  <w:style w:type="paragraph" w:customStyle="1" w:styleId="CONTFET">
    <w:name w:val="CONT:FET"/>
    <w:basedOn w:val="Normal"/>
    <w:autoRedefine/>
    <w:qFormat/>
    <w:rsid w:val="00AF706A"/>
    <w:pPr>
      <w:spacing w:before="120" w:after="120" w:line="480" w:lineRule="auto"/>
      <w:ind w:firstLine="0"/>
      <w:jc w:val="center"/>
    </w:pPr>
    <w:rPr>
      <w:rFonts w:eastAsia="Times New Roman" w:cs="Times New Roman"/>
      <w:color w:val="auto"/>
      <w:sz w:val="36"/>
      <w:szCs w:val="28"/>
      <w:lang w:val="x-none" w:eastAsia="x-none"/>
    </w:rPr>
  </w:style>
  <w:style w:type="paragraph" w:customStyle="1" w:styleId="CONTFTY">
    <w:name w:val="CONT:FTY"/>
    <w:basedOn w:val="Normal"/>
    <w:link w:val="CONTFTYChar"/>
    <w:autoRedefine/>
    <w:qFormat/>
    <w:rsid w:val="00AF706A"/>
    <w:pPr>
      <w:spacing w:before="120" w:after="120" w:line="480" w:lineRule="auto"/>
      <w:ind w:firstLine="0"/>
      <w:jc w:val="center"/>
    </w:pPr>
    <w:rPr>
      <w:rFonts w:eastAsia="Times New Roman" w:cs="Times New Roman"/>
      <w:color w:val="auto"/>
      <w:sz w:val="36"/>
      <w:szCs w:val="28"/>
      <w:lang w:val="x-none" w:eastAsia="x-none"/>
    </w:rPr>
  </w:style>
  <w:style w:type="character" w:customStyle="1" w:styleId="CONTFTYChar">
    <w:name w:val="CONT:FTY Char"/>
    <w:link w:val="CONTFTY"/>
    <w:rsid w:val="00AF706A"/>
    <w:rPr>
      <w:rFonts w:ascii="Times New Roman" w:eastAsia="Times New Roman" w:hAnsi="Times New Roman" w:cs="Times New Roman"/>
      <w:sz w:val="36"/>
      <w:szCs w:val="28"/>
      <w:lang w:val="x-none" w:eastAsia="x-none"/>
    </w:rPr>
  </w:style>
  <w:style w:type="paragraph" w:customStyle="1" w:styleId="CONT1">
    <w:name w:val="CONT1"/>
    <w:basedOn w:val="Normal"/>
    <w:rsid w:val="00AF706A"/>
    <w:pPr>
      <w:tabs>
        <w:tab w:val="left" w:pos="1890"/>
        <w:tab w:val="left" w:pos="7920"/>
      </w:tabs>
      <w:spacing w:line="480" w:lineRule="auto"/>
      <w:ind w:firstLine="0"/>
      <w:jc w:val="left"/>
    </w:pPr>
    <w:rPr>
      <w:rFonts w:eastAsia="Times New Roman" w:cs="Times New Roman"/>
      <w:color w:val="auto"/>
      <w:sz w:val="24"/>
      <w:szCs w:val="24"/>
    </w:rPr>
  </w:style>
  <w:style w:type="paragraph" w:customStyle="1" w:styleId="CONT2">
    <w:name w:val="CONT2"/>
    <w:basedOn w:val="Normal"/>
    <w:rsid w:val="00AF706A"/>
    <w:pPr>
      <w:spacing w:line="480" w:lineRule="auto"/>
      <w:ind w:left="432" w:firstLine="0"/>
      <w:jc w:val="left"/>
    </w:pPr>
    <w:rPr>
      <w:rFonts w:eastAsia="Times New Roman" w:cs="Times New Roman"/>
      <w:color w:val="auto"/>
      <w:sz w:val="24"/>
      <w:szCs w:val="24"/>
    </w:rPr>
  </w:style>
  <w:style w:type="paragraph" w:customStyle="1" w:styleId="CONT3">
    <w:name w:val="CONT3"/>
    <w:basedOn w:val="Normal"/>
    <w:rsid w:val="00AF706A"/>
    <w:pPr>
      <w:spacing w:line="480" w:lineRule="auto"/>
      <w:ind w:left="720" w:firstLine="0"/>
      <w:jc w:val="left"/>
    </w:pPr>
    <w:rPr>
      <w:rFonts w:eastAsia="Times New Roman" w:cs="Times New Roman"/>
      <w:color w:val="auto"/>
      <w:sz w:val="24"/>
      <w:szCs w:val="24"/>
    </w:rPr>
  </w:style>
  <w:style w:type="paragraph" w:customStyle="1" w:styleId="COR">
    <w:name w:val="COR"/>
    <w:rsid w:val="00AF706A"/>
    <w:rPr>
      <w:rFonts w:ascii="Times New Roman" w:eastAsia="Times New Roman" w:hAnsi="Times New Roman" w:cs="Times New Roman"/>
      <w:sz w:val="24"/>
      <w:szCs w:val="24"/>
      <w:lang w:val="en-US"/>
    </w:rPr>
  </w:style>
  <w:style w:type="paragraph" w:customStyle="1" w:styleId="CPYTXT">
    <w:name w:val="CPYTXT"/>
    <w:basedOn w:val="Normal"/>
    <w:autoRedefine/>
    <w:rsid w:val="00AF706A"/>
    <w:pPr>
      <w:spacing w:line="480" w:lineRule="auto"/>
      <w:ind w:firstLine="0"/>
      <w:jc w:val="left"/>
    </w:pPr>
    <w:rPr>
      <w:rFonts w:eastAsia="Times New Roman" w:cs="Times New Roman"/>
      <w:color w:val="auto"/>
      <w:szCs w:val="24"/>
    </w:rPr>
  </w:style>
  <w:style w:type="paragraph" w:customStyle="1" w:styleId="CR">
    <w:name w:val="CR"/>
    <w:basedOn w:val="Normal"/>
    <w:next w:val="Normal"/>
    <w:autoRedefine/>
    <w:rsid w:val="00AF706A"/>
    <w:pPr>
      <w:numPr>
        <w:numId w:val="14"/>
      </w:numPr>
      <w:spacing w:before="60" w:after="60" w:line="240" w:lineRule="auto"/>
      <w:jc w:val="left"/>
    </w:pPr>
    <w:rPr>
      <w:rFonts w:eastAsia="Times New Roman" w:cs="Times New Roman"/>
      <w:color w:val="auto"/>
      <w:sz w:val="24"/>
      <w:szCs w:val="24"/>
    </w:rPr>
  </w:style>
  <w:style w:type="paragraph" w:customStyle="1" w:styleId="CST">
    <w:name w:val="CST"/>
    <w:next w:val="CA"/>
    <w:link w:val="CSTChar"/>
    <w:autoRedefine/>
    <w:rsid w:val="00AF706A"/>
    <w:pPr>
      <w:spacing w:before="120" w:after="120" w:line="480" w:lineRule="auto"/>
      <w:jc w:val="center"/>
    </w:pPr>
    <w:rPr>
      <w:rFonts w:ascii="Times New Roman" w:eastAsia="Times New Roman" w:hAnsi="Times New Roman" w:cs="Times New Roman"/>
      <w:sz w:val="32"/>
      <w:szCs w:val="20"/>
      <w:lang w:val="en-US"/>
    </w:rPr>
  </w:style>
  <w:style w:type="character" w:customStyle="1" w:styleId="CSTChar">
    <w:name w:val="CST Char"/>
    <w:link w:val="CST"/>
    <w:rsid w:val="00AF706A"/>
    <w:rPr>
      <w:rFonts w:ascii="Times New Roman" w:eastAsia="Times New Roman" w:hAnsi="Times New Roman" w:cs="Times New Roman"/>
      <w:sz w:val="32"/>
      <w:szCs w:val="20"/>
      <w:lang w:val="en-US"/>
    </w:rPr>
  </w:style>
  <w:style w:type="paragraph" w:customStyle="1" w:styleId="CT">
    <w:name w:val="CT"/>
    <w:next w:val="CA"/>
    <w:rsid w:val="00AF706A"/>
    <w:pPr>
      <w:spacing w:before="120" w:after="120" w:line="480" w:lineRule="auto"/>
      <w:jc w:val="center"/>
    </w:pPr>
    <w:rPr>
      <w:rFonts w:ascii="Times New Roman" w:eastAsia="Times New Roman" w:hAnsi="Times New Roman" w:cs="Times New Roman"/>
      <w:sz w:val="36"/>
      <w:szCs w:val="28"/>
      <w:lang w:val="en-US"/>
    </w:rPr>
  </w:style>
  <w:style w:type="paragraph" w:customStyle="1" w:styleId="CTR">
    <w:name w:val="CTR"/>
    <w:basedOn w:val="Normal"/>
    <w:rsid w:val="00AF706A"/>
    <w:pPr>
      <w:spacing w:line="400" w:lineRule="exact"/>
      <w:ind w:firstLine="0"/>
      <w:jc w:val="left"/>
    </w:pPr>
    <w:rPr>
      <w:rFonts w:eastAsia="Times New Roman" w:cs="Times New Roman"/>
      <w:color w:val="auto"/>
      <w:sz w:val="24"/>
      <w:szCs w:val="24"/>
    </w:rPr>
  </w:style>
  <w:style w:type="paragraph" w:customStyle="1" w:styleId="CTRTX">
    <w:name w:val="CTRTX"/>
    <w:basedOn w:val="Normal"/>
    <w:autoRedefine/>
    <w:rsid w:val="00AF706A"/>
    <w:pPr>
      <w:spacing w:line="480" w:lineRule="auto"/>
      <w:ind w:firstLine="0"/>
      <w:jc w:val="left"/>
    </w:pPr>
    <w:rPr>
      <w:rFonts w:eastAsia="Times New Roman" w:cs="Times New Roman"/>
      <w:color w:val="auto"/>
      <w:sz w:val="24"/>
      <w:szCs w:val="24"/>
    </w:rPr>
  </w:style>
  <w:style w:type="character" w:customStyle="1" w:styleId="CTX">
    <w:name w:val="CTX"/>
    <w:rsid w:val="00AF706A"/>
    <w:rPr>
      <w:color w:val="993300"/>
      <w:sz w:val="22"/>
      <w:szCs w:val="22"/>
    </w:rPr>
  </w:style>
  <w:style w:type="character" w:customStyle="1" w:styleId="custom-text">
    <w:name w:val="custom-text"/>
    <w:basedOn w:val="DefaultParagraphFont"/>
    <w:rsid w:val="00AF706A"/>
  </w:style>
  <w:style w:type="paragraph" w:customStyle="1" w:styleId="DE">
    <w:name w:val="DE"/>
    <w:basedOn w:val="Normal"/>
    <w:qFormat/>
    <w:rsid w:val="00AF706A"/>
    <w:pPr>
      <w:spacing w:before="120" w:line="480" w:lineRule="auto"/>
      <w:ind w:firstLine="0"/>
      <w:jc w:val="left"/>
    </w:pPr>
    <w:rPr>
      <w:rFonts w:eastAsia="Times New Roman" w:cs="Times New Roman"/>
      <w:color w:val="auto"/>
      <w:sz w:val="24"/>
      <w:szCs w:val="24"/>
    </w:rPr>
  </w:style>
  <w:style w:type="paragraph" w:customStyle="1" w:styleId="DEF">
    <w:name w:val="DEF"/>
    <w:rsid w:val="00AF706A"/>
    <w:rPr>
      <w:rFonts w:ascii="Times New Roman" w:eastAsia="Times New Roman" w:hAnsi="Times New Roman" w:cs="Times New Roman"/>
      <w:sz w:val="24"/>
      <w:szCs w:val="24"/>
      <w:lang w:val="en-US"/>
    </w:rPr>
  </w:style>
  <w:style w:type="character" w:customStyle="1" w:styleId="degree">
    <w:name w:val="degree"/>
    <w:uiPriority w:val="1"/>
    <w:qFormat/>
    <w:rsid w:val="00AF706A"/>
    <w:rPr>
      <w:rFonts w:ascii="Times New Roman" w:hAnsi="Times New Roman"/>
      <w:sz w:val="24"/>
    </w:rPr>
  </w:style>
  <w:style w:type="paragraph" w:customStyle="1" w:styleId="DEN">
    <w:name w:val="DEN"/>
    <w:basedOn w:val="Normal"/>
    <w:autoRedefine/>
    <w:rsid w:val="00AF706A"/>
    <w:pPr>
      <w:spacing w:line="400" w:lineRule="exact"/>
      <w:ind w:firstLine="0"/>
      <w:jc w:val="left"/>
    </w:pPr>
    <w:rPr>
      <w:rFonts w:eastAsia="Times New Roman" w:cs="Times New Roman"/>
      <w:color w:val="auto"/>
      <w:sz w:val="24"/>
      <w:szCs w:val="24"/>
    </w:rPr>
  </w:style>
  <w:style w:type="character" w:customStyle="1" w:styleId="DES">
    <w:name w:val="DES"/>
    <w:rsid w:val="00AF706A"/>
    <w:rPr>
      <w:color w:val="333333"/>
    </w:rPr>
  </w:style>
  <w:style w:type="paragraph" w:customStyle="1" w:styleId="DH">
    <w:name w:val="DH"/>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DIA">
    <w:name w:val="DIA"/>
    <w:basedOn w:val="Normal"/>
    <w:next w:val="Normal"/>
    <w:link w:val="DIAChar"/>
    <w:rsid w:val="00AF706A"/>
    <w:pPr>
      <w:spacing w:before="60" w:after="60" w:line="480" w:lineRule="auto"/>
      <w:ind w:firstLine="0"/>
      <w:jc w:val="left"/>
    </w:pPr>
    <w:rPr>
      <w:rFonts w:eastAsia="Times New Roman" w:cs="Times New Roman"/>
      <w:color w:val="auto"/>
      <w:sz w:val="24"/>
      <w:szCs w:val="24"/>
      <w:lang w:val="x-none" w:eastAsia="x-none"/>
    </w:rPr>
  </w:style>
  <w:style w:type="character" w:customStyle="1" w:styleId="DIAChar">
    <w:name w:val="DIA Char"/>
    <w:link w:val="DIA"/>
    <w:rsid w:val="00AF706A"/>
    <w:rPr>
      <w:rFonts w:ascii="Times New Roman" w:eastAsia="Times New Roman" w:hAnsi="Times New Roman" w:cs="Times New Roman"/>
      <w:sz w:val="24"/>
      <w:szCs w:val="24"/>
      <w:lang w:val="x-none" w:eastAsia="x-none"/>
    </w:rPr>
  </w:style>
  <w:style w:type="paragraph" w:customStyle="1" w:styleId="DIAProse">
    <w:name w:val="DIA:Prose"/>
    <w:basedOn w:val="Normal"/>
    <w:rsid w:val="00AF706A"/>
    <w:pPr>
      <w:spacing w:line="480" w:lineRule="auto"/>
      <w:ind w:firstLine="0"/>
      <w:jc w:val="left"/>
    </w:pPr>
    <w:rPr>
      <w:rFonts w:eastAsia="Times New Roman" w:cs="Times New Roman"/>
      <w:color w:val="auto"/>
      <w:sz w:val="24"/>
      <w:szCs w:val="24"/>
    </w:rPr>
  </w:style>
  <w:style w:type="paragraph" w:customStyle="1" w:styleId="DIAVerse">
    <w:name w:val="DIA:Verse"/>
    <w:basedOn w:val="Normal"/>
    <w:rsid w:val="00AF706A"/>
    <w:pPr>
      <w:spacing w:line="480" w:lineRule="auto"/>
      <w:ind w:firstLine="0"/>
      <w:jc w:val="left"/>
    </w:pPr>
    <w:rPr>
      <w:rFonts w:eastAsia="Times New Roman" w:cs="Times New Roman"/>
      <w:color w:val="auto"/>
      <w:sz w:val="24"/>
      <w:szCs w:val="24"/>
    </w:rPr>
  </w:style>
  <w:style w:type="paragraph" w:customStyle="1" w:styleId="DIA-Prose">
    <w:name w:val="DIA-Prose"/>
    <w:basedOn w:val="Normal"/>
    <w:next w:val="Normal"/>
    <w:qFormat/>
    <w:rsid w:val="00AF706A"/>
    <w:pPr>
      <w:spacing w:line="480" w:lineRule="auto"/>
      <w:ind w:firstLine="0"/>
      <w:jc w:val="left"/>
    </w:pPr>
    <w:rPr>
      <w:rFonts w:eastAsia="Times New Roman" w:cs="Times New Roman"/>
      <w:color w:val="auto"/>
      <w:sz w:val="24"/>
      <w:szCs w:val="24"/>
    </w:rPr>
  </w:style>
  <w:style w:type="paragraph" w:customStyle="1" w:styleId="DIA-Verse">
    <w:name w:val="DIA-Verse"/>
    <w:basedOn w:val="Normal"/>
    <w:next w:val="Normal"/>
    <w:rsid w:val="00AF706A"/>
    <w:pPr>
      <w:spacing w:line="480" w:lineRule="auto"/>
      <w:ind w:firstLine="0"/>
      <w:jc w:val="left"/>
    </w:pPr>
    <w:rPr>
      <w:rFonts w:eastAsia="Times New Roman" w:cs="Times New Roman"/>
      <w:color w:val="auto"/>
      <w:sz w:val="24"/>
      <w:szCs w:val="24"/>
    </w:rPr>
  </w:style>
  <w:style w:type="paragraph" w:customStyle="1" w:styleId="DIS">
    <w:name w:val="DIS"/>
    <w:basedOn w:val="Normal"/>
    <w:qFormat/>
    <w:rsid w:val="00AF706A"/>
    <w:pPr>
      <w:spacing w:before="60" w:after="60" w:line="480" w:lineRule="auto"/>
      <w:ind w:left="720" w:firstLine="0"/>
      <w:jc w:val="left"/>
    </w:pPr>
    <w:rPr>
      <w:rFonts w:eastAsia="Times New Roman" w:cs="Times New Roman"/>
      <w:color w:val="auto"/>
      <w:sz w:val="24"/>
      <w:szCs w:val="24"/>
    </w:rPr>
  </w:style>
  <w:style w:type="paragraph" w:customStyle="1" w:styleId="DIS-Close">
    <w:name w:val="DIS-Close"/>
    <w:basedOn w:val="Normal"/>
    <w:next w:val="Normal"/>
    <w:link w:val="DIS-CloseChar"/>
    <w:rsid w:val="00AF706A"/>
    <w:pPr>
      <w:pBdr>
        <w:bottom w:val="dotted" w:sz="12" w:space="1" w:color="FF6600"/>
      </w:pBdr>
      <w:shd w:val="clear" w:color="auto" w:fill="E6E6E6"/>
      <w:spacing w:after="120" w:line="400" w:lineRule="exact"/>
      <w:ind w:firstLine="0"/>
      <w:jc w:val="left"/>
    </w:pPr>
    <w:rPr>
      <w:rFonts w:eastAsia="Times New Roman" w:cs="Times New Roman"/>
      <w:color w:val="auto"/>
      <w:sz w:val="24"/>
      <w:szCs w:val="24"/>
      <w:lang w:val="x-none" w:eastAsia="x-none"/>
    </w:rPr>
  </w:style>
  <w:style w:type="character" w:customStyle="1" w:styleId="DIS-CloseChar">
    <w:name w:val="DIS-Close Char"/>
    <w:link w:val="DIS-Close"/>
    <w:rsid w:val="00AF706A"/>
    <w:rPr>
      <w:rFonts w:ascii="Times New Roman" w:eastAsia="Times New Roman" w:hAnsi="Times New Roman" w:cs="Times New Roman"/>
      <w:sz w:val="24"/>
      <w:szCs w:val="24"/>
      <w:shd w:val="clear" w:color="auto" w:fill="E6E6E6"/>
      <w:lang w:val="x-none" w:eastAsia="x-none"/>
    </w:rPr>
  </w:style>
  <w:style w:type="paragraph" w:customStyle="1" w:styleId="DIS-Open">
    <w:name w:val="DIS-Open"/>
    <w:basedOn w:val="Normal"/>
    <w:next w:val="Normal"/>
    <w:rsid w:val="00AF706A"/>
    <w:pPr>
      <w:pBdr>
        <w:top w:val="dotted" w:sz="12" w:space="1" w:color="FF6600"/>
      </w:pBdr>
      <w:shd w:val="clear" w:color="auto" w:fill="E6E6E6"/>
      <w:spacing w:before="120" w:line="240" w:lineRule="exact"/>
      <w:ind w:firstLine="0"/>
      <w:jc w:val="left"/>
    </w:pPr>
    <w:rPr>
      <w:rFonts w:eastAsia="Times New Roman" w:cs="Times New Roman"/>
      <w:color w:val="auto"/>
      <w:sz w:val="24"/>
      <w:szCs w:val="24"/>
    </w:rPr>
  </w:style>
  <w:style w:type="character" w:customStyle="1" w:styleId="doi">
    <w:name w:val="doi"/>
    <w:basedOn w:val="DefaultParagraphFont"/>
    <w:qFormat/>
    <w:rsid w:val="00AF706A"/>
  </w:style>
  <w:style w:type="paragraph" w:customStyle="1" w:styleId="DSC">
    <w:name w:val="DSC"/>
    <w:basedOn w:val="Normal"/>
    <w:qFormat/>
    <w:rsid w:val="00AF706A"/>
    <w:pPr>
      <w:spacing w:before="120" w:line="480" w:lineRule="auto"/>
      <w:ind w:firstLine="0"/>
      <w:jc w:val="left"/>
    </w:pPr>
    <w:rPr>
      <w:rFonts w:eastAsia="Times New Roman" w:cs="Times New Roman"/>
      <w:color w:val="auto"/>
      <w:sz w:val="24"/>
      <w:szCs w:val="20"/>
    </w:rPr>
  </w:style>
  <w:style w:type="paragraph" w:customStyle="1" w:styleId="EA">
    <w:name w:val="EA"/>
    <w:rsid w:val="00AF706A"/>
    <w:rPr>
      <w:rFonts w:ascii="Times New Roman" w:eastAsia="Times New Roman" w:hAnsi="Times New Roman" w:cs="Times New Roman"/>
      <w:sz w:val="24"/>
      <w:szCs w:val="24"/>
      <w:lang w:val="en-US"/>
    </w:rPr>
  </w:style>
  <w:style w:type="paragraph" w:customStyle="1" w:styleId="ECAP">
    <w:name w:val="ECAP"/>
    <w:basedOn w:val="Normal"/>
    <w:rsid w:val="00AF706A"/>
    <w:pPr>
      <w:spacing w:line="400" w:lineRule="exact"/>
      <w:ind w:firstLine="0"/>
      <w:jc w:val="left"/>
    </w:pPr>
    <w:rPr>
      <w:rFonts w:eastAsia="Times New Roman" w:cs="Times New Roman"/>
      <w:color w:val="auto"/>
      <w:sz w:val="24"/>
      <w:szCs w:val="24"/>
    </w:rPr>
  </w:style>
  <w:style w:type="character" w:customStyle="1" w:styleId="EdBookTitle">
    <w:name w:val="Ed.BookTitle"/>
    <w:basedOn w:val="DefaultParagraphFont"/>
    <w:qFormat/>
    <w:rsid w:val="00AF706A"/>
  </w:style>
  <w:style w:type="character" w:customStyle="1" w:styleId="edition">
    <w:name w:val="edition"/>
    <w:basedOn w:val="DefaultParagraphFont"/>
    <w:uiPriority w:val="1"/>
    <w:rsid w:val="00AF706A"/>
  </w:style>
  <w:style w:type="character" w:customStyle="1" w:styleId="editors">
    <w:name w:val="editors"/>
    <w:basedOn w:val="DefaultParagraphFont"/>
    <w:qFormat/>
    <w:rsid w:val="00AF706A"/>
  </w:style>
  <w:style w:type="character" w:customStyle="1" w:styleId="editorx">
    <w:name w:val="editorx"/>
    <w:basedOn w:val="DefaultParagraphFont"/>
    <w:qFormat/>
    <w:rsid w:val="00AF706A"/>
  </w:style>
  <w:style w:type="character" w:customStyle="1" w:styleId="eforename">
    <w:name w:val="eforename"/>
    <w:basedOn w:val="DefaultParagraphFont"/>
    <w:qFormat/>
    <w:rsid w:val="00AF706A"/>
  </w:style>
  <w:style w:type="paragraph" w:customStyle="1" w:styleId="EMB">
    <w:name w:val="EMB"/>
    <w:basedOn w:val="Normal"/>
    <w:rsid w:val="00AF706A"/>
    <w:pPr>
      <w:spacing w:line="400" w:lineRule="exact"/>
      <w:ind w:firstLine="0"/>
      <w:jc w:val="left"/>
    </w:pPr>
    <w:rPr>
      <w:rFonts w:eastAsia="Times New Roman" w:cs="Times New Roman"/>
      <w:color w:val="auto"/>
      <w:sz w:val="24"/>
      <w:szCs w:val="24"/>
    </w:rPr>
  </w:style>
  <w:style w:type="paragraph" w:customStyle="1" w:styleId="EMW">
    <w:name w:val="EMW"/>
    <w:rsid w:val="00AF706A"/>
    <w:rPr>
      <w:rFonts w:ascii="Times New Roman" w:eastAsia="Times New Roman" w:hAnsi="Times New Roman" w:cs="Times New Roman"/>
      <w:sz w:val="24"/>
      <w:szCs w:val="24"/>
      <w:lang w:val="en-US"/>
    </w:rPr>
  </w:style>
  <w:style w:type="character" w:customStyle="1" w:styleId="ENC">
    <w:name w:val="ENC"/>
    <w:rsid w:val="00AF706A"/>
    <w:rPr>
      <w:color w:val="808000"/>
    </w:rPr>
  </w:style>
  <w:style w:type="character" w:customStyle="1" w:styleId="ENCChar">
    <w:name w:val="ENC Char"/>
    <w:rsid w:val="00AF706A"/>
    <w:rPr>
      <w:sz w:val="24"/>
      <w:shd w:val="clear" w:color="auto" w:fill="33CCCC"/>
      <w:lang w:val="en-US" w:eastAsia="en-US" w:bidi="ar-SA"/>
    </w:rPr>
  </w:style>
  <w:style w:type="paragraph" w:customStyle="1" w:styleId="END">
    <w:name w:val="END"/>
    <w:basedOn w:val="Normal"/>
    <w:rsid w:val="00AF706A"/>
    <w:pPr>
      <w:spacing w:line="400" w:lineRule="exact"/>
      <w:ind w:firstLine="0"/>
      <w:jc w:val="left"/>
    </w:pPr>
    <w:rPr>
      <w:rFonts w:eastAsia="Times New Roman" w:cs="Times New Roman"/>
      <w:color w:val="auto"/>
      <w:sz w:val="24"/>
      <w:szCs w:val="24"/>
    </w:rPr>
  </w:style>
  <w:style w:type="paragraph" w:customStyle="1" w:styleId="ENDN">
    <w:name w:val="ENDN"/>
    <w:basedOn w:val="Normal"/>
    <w:rsid w:val="00AF706A"/>
    <w:pPr>
      <w:spacing w:line="400" w:lineRule="exact"/>
      <w:ind w:firstLine="0"/>
      <w:jc w:val="left"/>
    </w:pPr>
    <w:rPr>
      <w:rFonts w:eastAsia="Times New Roman" w:cs="Times New Roman"/>
      <w:color w:val="auto"/>
      <w:sz w:val="24"/>
      <w:szCs w:val="24"/>
    </w:rPr>
  </w:style>
  <w:style w:type="paragraph" w:customStyle="1" w:styleId="EPI">
    <w:name w:val="EPI"/>
    <w:basedOn w:val="Normal"/>
    <w:qFormat/>
    <w:rsid w:val="00AF706A"/>
    <w:pPr>
      <w:spacing w:line="400" w:lineRule="exact"/>
      <w:ind w:firstLine="0"/>
      <w:jc w:val="left"/>
    </w:pPr>
    <w:rPr>
      <w:rFonts w:eastAsia="Times New Roman" w:cs="Times New Roman"/>
      <w:color w:val="auto"/>
      <w:sz w:val="24"/>
      <w:szCs w:val="24"/>
    </w:rPr>
  </w:style>
  <w:style w:type="paragraph" w:customStyle="1" w:styleId="EPI-S">
    <w:name w:val="EPI-S"/>
    <w:basedOn w:val="Normal"/>
    <w:rsid w:val="00AF706A"/>
    <w:pPr>
      <w:spacing w:line="400" w:lineRule="exact"/>
      <w:ind w:firstLine="0"/>
      <w:jc w:val="left"/>
    </w:pPr>
    <w:rPr>
      <w:rFonts w:eastAsia="Times New Roman" w:cs="Times New Roman"/>
      <w:color w:val="auto"/>
      <w:sz w:val="24"/>
      <w:szCs w:val="24"/>
    </w:rPr>
  </w:style>
  <w:style w:type="character" w:customStyle="1" w:styleId="EPI-SChar">
    <w:name w:val="EPI-S Char"/>
    <w:rsid w:val="00AF706A"/>
    <w:rPr>
      <w:rFonts w:ascii="Times New Roman" w:hAnsi="Times New Roman"/>
      <w:color w:val="333300"/>
      <w:sz w:val="22"/>
    </w:rPr>
  </w:style>
  <w:style w:type="paragraph" w:customStyle="1" w:styleId="EQ">
    <w:name w:val="EQ"/>
    <w:basedOn w:val="Normal"/>
    <w:link w:val="EQChar"/>
    <w:rsid w:val="00AF706A"/>
    <w:pPr>
      <w:spacing w:line="480" w:lineRule="auto"/>
      <w:ind w:left="360" w:firstLine="0"/>
      <w:jc w:val="left"/>
    </w:pPr>
    <w:rPr>
      <w:rFonts w:eastAsia="Times New Roman" w:cs="Times New Roman"/>
      <w:color w:val="auto"/>
      <w:sz w:val="24"/>
      <w:szCs w:val="24"/>
      <w:lang w:val="x-none" w:eastAsia="x-none"/>
    </w:rPr>
  </w:style>
  <w:style w:type="character" w:customStyle="1" w:styleId="EQChar">
    <w:name w:val="EQ Char"/>
    <w:link w:val="EQ"/>
    <w:rsid w:val="00AF706A"/>
    <w:rPr>
      <w:rFonts w:ascii="Times New Roman" w:eastAsia="Times New Roman" w:hAnsi="Times New Roman" w:cs="Times New Roman"/>
      <w:sz w:val="24"/>
      <w:szCs w:val="24"/>
      <w:lang w:val="x-none" w:eastAsia="x-none"/>
    </w:rPr>
  </w:style>
  <w:style w:type="paragraph" w:customStyle="1" w:styleId="EQC">
    <w:name w:val="EQC"/>
    <w:basedOn w:val="Normal"/>
    <w:next w:val="Normal"/>
    <w:link w:val="EQCChar"/>
    <w:rsid w:val="00AF706A"/>
    <w:pPr>
      <w:spacing w:before="120" w:line="480" w:lineRule="auto"/>
      <w:ind w:firstLine="0"/>
      <w:jc w:val="left"/>
    </w:pPr>
    <w:rPr>
      <w:rFonts w:eastAsia="Times New Roman" w:cs="Times New Roman"/>
      <w:color w:val="auto"/>
      <w:sz w:val="24"/>
      <w:szCs w:val="24"/>
      <w:lang w:val="x-none" w:eastAsia="x-none"/>
    </w:rPr>
  </w:style>
  <w:style w:type="character" w:customStyle="1" w:styleId="EQCChar">
    <w:name w:val="EQC Char"/>
    <w:link w:val="EQC"/>
    <w:rsid w:val="00AF706A"/>
    <w:rPr>
      <w:rFonts w:ascii="Times New Roman" w:eastAsia="Times New Roman" w:hAnsi="Times New Roman" w:cs="Times New Roman"/>
      <w:sz w:val="24"/>
      <w:szCs w:val="24"/>
      <w:lang w:val="x-none" w:eastAsia="x-none"/>
    </w:rPr>
  </w:style>
  <w:style w:type="character" w:customStyle="1" w:styleId="EQL">
    <w:name w:val="EQL"/>
    <w:rsid w:val="00AF706A"/>
    <w:rPr>
      <w:bdr w:val="single" w:sz="4" w:space="0" w:color="0000FF"/>
    </w:rPr>
  </w:style>
  <w:style w:type="character" w:customStyle="1" w:styleId="EQN">
    <w:name w:val="EQN"/>
    <w:rsid w:val="00AF706A"/>
    <w:rPr>
      <w:color w:val="0000FF"/>
      <w:bdr w:val="single" w:sz="4" w:space="0" w:color="0000FF"/>
    </w:rPr>
  </w:style>
  <w:style w:type="character" w:customStyle="1" w:styleId="EQNChar">
    <w:name w:val="EQN Char"/>
    <w:rsid w:val="00AF706A"/>
    <w:rPr>
      <w:rFonts w:eastAsia="Times New Roman"/>
      <w:sz w:val="24"/>
      <w:szCs w:val="24"/>
      <w:lang w:val="x-none" w:eastAsia="x-none"/>
    </w:rPr>
  </w:style>
  <w:style w:type="character" w:customStyle="1" w:styleId="esurname">
    <w:name w:val="esurname"/>
    <w:basedOn w:val="DefaultParagraphFont"/>
    <w:qFormat/>
    <w:rsid w:val="00AF706A"/>
  </w:style>
  <w:style w:type="paragraph" w:customStyle="1" w:styleId="ET">
    <w:name w:val="ET"/>
    <w:basedOn w:val="Normal"/>
    <w:link w:val="ETChar1"/>
    <w:rsid w:val="00AF706A"/>
    <w:pPr>
      <w:spacing w:line="400" w:lineRule="exact"/>
      <w:ind w:firstLine="0"/>
      <w:jc w:val="left"/>
    </w:pPr>
    <w:rPr>
      <w:rFonts w:eastAsia="Times New Roman" w:cs="Times New Roman"/>
      <w:color w:val="auto"/>
      <w:sz w:val="24"/>
      <w:szCs w:val="24"/>
    </w:rPr>
  </w:style>
  <w:style w:type="character" w:customStyle="1" w:styleId="ETChar1">
    <w:name w:val="ET Char1"/>
    <w:link w:val="ET"/>
    <w:rsid w:val="00AF706A"/>
    <w:rPr>
      <w:rFonts w:ascii="Times New Roman" w:eastAsia="Times New Roman" w:hAnsi="Times New Roman" w:cs="Times New Roman"/>
      <w:sz w:val="24"/>
      <w:szCs w:val="24"/>
      <w:lang w:val="en-US"/>
    </w:rPr>
  </w:style>
  <w:style w:type="character" w:customStyle="1" w:styleId="ETChar">
    <w:name w:val="ET Char"/>
    <w:rsid w:val="00AF706A"/>
    <w:rPr>
      <w:color w:val="008080"/>
    </w:rPr>
  </w:style>
  <w:style w:type="character" w:customStyle="1" w:styleId="ETY">
    <w:name w:val="ETY"/>
    <w:rsid w:val="00AF706A"/>
    <w:rPr>
      <w:color w:val="808080"/>
    </w:rPr>
  </w:style>
  <w:style w:type="paragraph" w:customStyle="1" w:styleId="EXER">
    <w:name w:val="EXER"/>
    <w:basedOn w:val="Normal"/>
    <w:rsid w:val="00AF706A"/>
    <w:pPr>
      <w:spacing w:line="400" w:lineRule="exact"/>
      <w:ind w:firstLine="0"/>
      <w:jc w:val="left"/>
    </w:pPr>
    <w:rPr>
      <w:rFonts w:eastAsia="Times New Roman" w:cs="Times New Roman"/>
      <w:color w:val="auto"/>
      <w:sz w:val="24"/>
      <w:szCs w:val="24"/>
    </w:rPr>
  </w:style>
  <w:style w:type="paragraph" w:customStyle="1" w:styleId="EXER-Close">
    <w:name w:val="EXER-Close"/>
    <w:basedOn w:val="Normal"/>
    <w:next w:val="Normal"/>
    <w:rsid w:val="00AF706A"/>
    <w:pPr>
      <w:pBdr>
        <w:bottom w:val="dotted" w:sz="12" w:space="1" w:color="0000FF"/>
      </w:pBdr>
      <w:shd w:val="clear" w:color="auto" w:fill="E6E6E6"/>
      <w:spacing w:after="120" w:line="400" w:lineRule="exact"/>
      <w:ind w:firstLine="0"/>
      <w:jc w:val="left"/>
    </w:pPr>
    <w:rPr>
      <w:rFonts w:eastAsia="Times New Roman" w:cs="Times New Roman"/>
      <w:color w:val="auto"/>
      <w:sz w:val="24"/>
      <w:szCs w:val="24"/>
    </w:rPr>
  </w:style>
  <w:style w:type="paragraph" w:customStyle="1" w:styleId="EXERH">
    <w:name w:val="EXERH"/>
    <w:basedOn w:val="Normal"/>
    <w:rsid w:val="00AF706A"/>
    <w:pPr>
      <w:spacing w:line="400" w:lineRule="exact"/>
      <w:ind w:firstLine="0"/>
      <w:jc w:val="left"/>
    </w:pPr>
    <w:rPr>
      <w:rFonts w:eastAsia="Times New Roman" w:cs="Times New Roman"/>
      <w:color w:val="auto"/>
      <w:sz w:val="24"/>
      <w:szCs w:val="24"/>
    </w:rPr>
  </w:style>
  <w:style w:type="paragraph" w:customStyle="1" w:styleId="EXER-Open">
    <w:name w:val="EXER-Open"/>
    <w:basedOn w:val="Normal"/>
    <w:next w:val="Normal"/>
    <w:rsid w:val="00AF706A"/>
    <w:pPr>
      <w:pBdr>
        <w:top w:val="dotted" w:sz="12" w:space="1" w:color="0000FF"/>
      </w:pBdr>
      <w:shd w:val="clear" w:color="auto" w:fill="E6E6E6"/>
      <w:spacing w:before="120" w:line="400" w:lineRule="exact"/>
      <w:ind w:firstLine="0"/>
      <w:jc w:val="left"/>
    </w:pPr>
    <w:rPr>
      <w:rFonts w:eastAsia="Times New Roman" w:cs="Times New Roman"/>
      <w:color w:val="auto"/>
      <w:sz w:val="24"/>
      <w:szCs w:val="24"/>
    </w:rPr>
  </w:style>
  <w:style w:type="paragraph" w:customStyle="1" w:styleId="EXM">
    <w:name w:val="EXM"/>
    <w:link w:val="EXMChar"/>
    <w:rsid w:val="00AF706A"/>
    <w:pPr>
      <w:spacing w:before="60" w:after="60" w:line="480" w:lineRule="auto"/>
    </w:pPr>
    <w:rPr>
      <w:rFonts w:ascii="Times New Roman" w:eastAsia="Times New Roman" w:hAnsi="Times New Roman" w:cs="Times New Roman"/>
      <w:sz w:val="24"/>
      <w:szCs w:val="24"/>
      <w:lang w:val="en-US"/>
    </w:rPr>
  </w:style>
  <w:style w:type="character" w:customStyle="1" w:styleId="EXMChar">
    <w:name w:val="EXM Char"/>
    <w:link w:val="EXM"/>
    <w:rsid w:val="00AF706A"/>
    <w:rPr>
      <w:rFonts w:ascii="Times New Roman" w:eastAsia="Times New Roman" w:hAnsi="Times New Roman" w:cs="Times New Roman"/>
      <w:sz w:val="24"/>
      <w:szCs w:val="24"/>
      <w:lang w:val="en-US"/>
    </w:rPr>
  </w:style>
  <w:style w:type="paragraph" w:customStyle="1" w:styleId="EXR">
    <w:name w:val="EXR"/>
    <w:rsid w:val="00AF706A"/>
    <w:pPr>
      <w:spacing w:line="480" w:lineRule="auto"/>
    </w:pPr>
    <w:rPr>
      <w:rFonts w:ascii="Times New Roman" w:eastAsia="Times New Roman" w:hAnsi="Times New Roman" w:cs="Times New Roman"/>
      <w:sz w:val="24"/>
      <w:szCs w:val="24"/>
      <w:lang w:val="en-US"/>
    </w:rPr>
  </w:style>
  <w:style w:type="paragraph" w:customStyle="1" w:styleId="EXT">
    <w:name w:val="EXT"/>
    <w:basedOn w:val="Normal"/>
    <w:rsid w:val="00AF706A"/>
    <w:pPr>
      <w:spacing w:before="60" w:after="60" w:line="480" w:lineRule="auto"/>
      <w:ind w:left="720" w:right="720" w:firstLine="0"/>
    </w:pPr>
    <w:rPr>
      <w:rFonts w:eastAsia="Times New Roman" w:cs="Times New Roman"/>
      <w:color w:val="auto"/>
      <w:sz w:val="24"/>
      <w:szCs w:val="24"/>
    </w:rPr>
  </w:style>
  <w:style w:type="paragraph" w:customStyle="1" w:styleId="EXT-Close">
    <w:name w:val="EXT-Close"/>
    <w:basedOn w:val="Normal"/>
    <w:rsid w:val="00AF706A"/>
    <w:pPr>
      <w:pBdr>
        <w:bottom w:val="dotted" w:sz="12" w:space="1" w:color="808000"/>
      </w:pBdr>
      <w:shd w:val="clear" w:color="auto" w:fill="E6E6E6"/>
      <w:spacing w:line="400" w:lineRule="exact"/>
      <w:ind w:firstLine="0"/>
      <w:jc w:val="left"/>
    </w:pPr>
    <w:rPr>
      <w:rFonts w:eastAsia="Times New Roman" w:cs="Times New Roman"/>
      <w:color w:val="auto"/>
      <w:sz w:val="24"/>
      <w:szCs w:val="24"/>
    </w:rPr>
  </w:style>
  <w:style w:type="paragraph" w:customStyle="1" w:styleId="EXT-Open">
    <w:name w:val="EXT-Open"/>
    <w:basedOn w:val="Normal"/>
    <w:rsid w:val="00AF706A"/>
    <w:pPr>
      <w:pBdr>
        <w:top w:val="dotted" w:sz="12" w:space="1" w:color="808000"/>
      </w:pBdr>
      <w:shd w:val="clear" w:color="auto" w:fill="E6E6E6"/>
      <w:spacing w:line="400" w:lineRule="exact"/>
      <w:ind w:firstLine="0"/>
      <w:jc w:val="left"/>
    </w:pPr>
    <w:rPr>
      <w:rFonts w:eastAsia="Times New Roman" w:cs="Times New Roman"/>
      <w:color w:val="auto"/>
      <w:sz w:val="24"/>
      <w:szCs w:val="24"/>
    </w:rPr>
  </w:style>
  <w:style w:type="paragraph" w:customStyle="1" w:styleId="EXT-S">
    <w:name w:val="EXT-S"/>
    <w:basedOn w:val="Normal"/>
    <w:link w:val="EXT-SChar"/>
    <w:rsid w:val="00AF706A"/>
    <w:pPr>
      <w:spacing w:before="60" w:after="120" w:line="480" w:lineRule="auto"/>
      <w:ind w:right="720" w:firstLine="0"/>
      <w:jc w:val="right"/>
    </w:pPr>
    <w:rPr>
      <w:rFonts w:eastAsia="Times New Roman" w:cs="Times New Roman"/>
      <w:color w:val="auto"/>
      <w:sz w:val="24"/>
      <w:szCs w:val="24"/>
      <w:lang w:val="x-none" w:eastAsia="x-none"/>
    </w:rPr>
  </w:style>
  <w:style w:type="character" w:customStyle="1" w:styleId="EXT-SChar">
    <w:name w:val="EXT-S Char"/>
    <w:link w:val="EXT-S"/>
    <w:rsid w:val="00AF706A"/>
    <w:rPr>
      <w:rFonts w:ascii="Times New Roman" w:eastAsia="Times New Roman" w:hAnsi="Times New Roman" w:cs="Times New Roman"/>
      <w:sz w:val="24"/>
      <w:szCs w:val="24"/>
      <w:lang w:val="x-none" w:eastAsia="x-none"/>
    </w:rPr>
  </w:style>
  <w:style w:type="character" w:customStyle="1" w:styleId="FAM">
    <w:name w:val="FAM"/>
    <w:rsid w:val="00AF706A"/>
    <w:rPr>
      <w:color w:val="800000"/>
    </w:rPr>
  </w:style>
  <w:style w:type="paragraph" w:customStyle="1" w:styleId="FEN">
    <w:name w:val="FEN"/>
    <w:basedOn w:val="Normal"/>
    <w:qFormat/>
    <w:rsid w:val="00AF706A"/>
    <w:pPr>
      <w:spacing w:line="400" w:lineRule="exact"/>
      <w:ind w:firstLine="0"/>
      <w:jc w:val="left"/>
    </w:pPr>
    <w:rPr>
      <w:rFonts w:eastAsia="Times New Roman" w:cs="Times New Roman"/>
      <w:color w:val="auto"/>
      <w:sz w:val="24"/>
      <w:szCs w:val="24"/>
    </w:rPr>
  </w:style>
  <w:style w:type="paragraph" w:customStyle="1" w:styleId="FET">
    <w:name w:val="FET"/>
    <w:basedOn w:val="Normal"/>
    <w:rsid w:val="00AF706A"/>
    <w:pPr>
      <w:spacing w:line="400" w:lineRule="exact"/>
      <w:ind w:firstLine="0"/>
      <w:jc w:val="left"/>
    </w:pPr>
    <w:rPr>
      <w:rFonts w:eastAsia="Times New Roman" w:cs="Times New Roman"/>
      <w:color w:val="auto"/>
      <w:sz w:val="24"/>
      <w:szCs w:val="24"/>
    </w:rPr>
  </w:style>
  <w:style w:type="paragraph" w:customStyle="1" w:styleId="FFN">
    <w:name w:val="FFN"/>
    <w:basedOn w:val="Normal"/>
    <w:rsid w:val="00AF706A"/>
    <w:pPr>
      <w:spacing w:line="480" w:lineRule="auto"/>
      <w:ind w:firstLine="0"/>
      <w:jc w:val="left"/>
    </w:pPr>
    <w:rPr>
      <w:rFonts w:eastAsia="Times New Roman" w:cs="Times New Roman"/>
      <w:color w:val="auto"/>
      <w:szCs w:val="24"/>
    </w:rPr>
  </w:style>
  <w:style w:type="paragraph" w:customStyle="1" w:styleId="FGC">
    <w:name w:val="FGC"/>
    <w:basedOn w:val="Normal"/>
    <w:autoRedefine/>
    <w:rsid w:val="00AF706A"/>
    <w:pPr>
      <w:spacing w:before="120" w:after="60" w:line="480" w:lineRule="auto"/>
      <w:ind w:firstLine="0"/>
      <w:jc w:val="left"/>
    </w:pPr>
    <w:rPr>
      <w:rFonts w:eastAsia="Times New Roman" w:cs="Times New Roman"/>
      <w:color w:val="auto"/>
      <w:sz w:val="24"/>
      <w:szCs w:val="24"/>
    </w:rPr>
  </w:style>
  <w:style w:type="paragraph" w:customStyle="1" w:styleId="FGN">
    <w:name w:val="FGN"/>
    <w:basedOn w:val="Normal"/>
    <w:link w:val="FGNChar"/>
    <w:autoRedefine/>
    <w:qFormat/>
    <w:rsid w:val="00AF706A"/>
    <w:pPr>
      <w:spacing w:before="120" w:after="60" w:line="480" w:lineRule="auto"/>
      <w:ind w:firstLine="0"/>
      <w:jc w:val="left"/>
    </w:pPr>
    <w:rPr>
      <w:rFonts w:eastAsia="Times New Roman" w:cs="Times New Roman"/>
      <w:color w:val="auto"/>
      <w:sz w:val="24"/>
      <w:szCs w:val="24"/>
    </w:rPr>
  </w:style>
  <w:style w:type="character" w:customStyle="1" w:styleId="FGNChar">
    <w:name w:val="FGN Char"/>
    <w:link w:val="FGN"/>
    <w:rsid w:val="00AF706A"/>
    <w:rPr>
      <w:rFonts w:ascii="Times New Roman" w:eastAsia="Times New Roman" w:hAnsi="Times New Roman" w:cs="Times New Roman"/>
      <w:sz w:val="24"/>
      <w:szCs w:val="24"/>
      <w:lang w:val="en-US"/>
    </w:rPr>
  </w:style>
  <w:style w:type="paragraph" w:customStyle="1" w:styleId="FGS">
    <w:name w:val="FGS"/>
    <w:basedOn w:val="Normal"/>
    <w:rsid w:val="00AF706A"/>
    <w:pPr>
      <w:spacing w:line="480" w:lineRule="auto"/>
      <w:ind w:firstLine="0"/>
      <w:jc w:val="left"/>
    </w:pPr>
    <w:rPr>
      <w:rFonts w:eastAsia="Times New Roman" w:cs="Times New Roman"/>
      <w:color w:val="auto"/>
      <w:sz w:val="24"/>
      <w:szCs w:val="24"/>
    </w:rPr>
  </w:style>
  <w:style w:type="character" w:customStyle="1" w:styleId="FGSChar">
    <w:name w:val="FGS Char"/>
    <w:rsid w:val="00AF706A"/>
    <w:rPr>
      <w:rFonts w:ascii="Times New Roman" w:hAnsi="Times New Roman"/>
      <w:color w:val="333300"/>
      <w:sz w:val="20"/>
    </w:rPr>
  </w:style>
  <w:style w:type="paragraph" w:customStyle="1" w:styleId="FGT">
    <w:name w:val="FGT"/>
    <w:basedOn w:val="Normal"/>
    <w:next w:val="Normal"/>
    <w:autoRedefine/>
    <w:rsid w:val="00AF706A"/>
    <w:pPr>
      <w:spacing w:before="60" w:after="60" w:line="480" w:lineRule="auto"/>
      <w:ind w:firstLine="0"/>
      <w:jc w:val="left"/>
    </w:pPr>
    <w:rPr>
      <w:rFonts w:eastAsia="Times New Roman" w:cs="Times New Roman"/>
      <w:color w:val="auto"/>
      <w:sz w:val="28"/>
      <w:szCs w:val="20"/>
    </w:rPr>
  </w:style>
  <w:style w:type="character" w:customStyle="1" w:styleId="Figurenumber">
    <w:name w:val="Figure number"/>
    <w:basedOn w:val="DefaultParagraphFont"/>
    <w:rsid w:val="00AF706A"/>
  </w:style>
  <w:style w:type="paragraph" w:customStyle="1" w:styleId="FMaffiliation">
    <w:name w:val="FM_affiliation"/>
    <w:rsid w:val="00AF706A"/>
    <w:pPr>
      <w:spacing w:line="480" w:lineRule="auto"/>
    </w:pPr>
    <w:rPr>
      <w:rFonts w:ascii="Times New Roman" w:eastAsia="Times New Roman" w:hAnsi="Times New Roman" w:cs="Arial"/>
      <w:bCs/>
      <w:iCs/>
      <w:sz w:val="24"/>
      <w:szCs w:val="28"/>
      <w:lang w:val="en-GB"/>
    </w:rPr>
  </w:style>
  <w:style w:type="paragraph" w:customStyle="1" w:styleId="FMauthor">
    <w:name w:val="FM_author"/>
    <w:basedOn w:val="Normal"/>
    <w:qFormat/>
    <w:rsid w:val="00AF706A"/>
    <w:pPr>
      <w:spacing w:line="400" w:lineRule="exact"/>
      <w:ind w:firstLine="0"/>
      <w:jc w:val="left"/>
    </w:pPr>
    <w:rPr>
      <w:rFonts w:eastAsia="Times New Roman" w:cs="Times New Roman"/>
      <w:color w:val="auto"/>
      <w:sz w:val="24"/>
      <w:szCs w:val="20"/>
    </w:rPr>
  </w:style>
  <w:style w:type="paragraph" w:customStyle="1" w:styleId="FMcontrib-aff">
    <w:name w:val="FM_contrib-aff"/>
    <w:next w:val="Normal"/>
    <w:rsid w:val="00AF706A"/>
    <w:pPr>
      <w:spacing w:line="480" w:lineRule="auto"/>
    </w:pPr>
    <w:rPr>
      <w:rFonts w:ascii="Times New Roman" w:eastAsia="Times New Roman" w:hAnsi="Times New Roman" w:cs="Times New Roman"/>
      <w:sz w:val="24"/>
      <w:szCs w:val="24"/>
      <w:lang w:val="en-GB"/>
    </w:rPr>
  </w:style>
  <w:style w:type="paragraph" w:customStyle="1" w:styleId="FMcontributor">
    <w:name w:val="FM_contributor"/>
    <w:link w:val="FMcontributorCharChar"/>
    <w:rsid w:val="00AF706A"/>
    <w:pPr>
      <w:tabs>
        <w:tab w:val="left" w:pos="1862"/>
      </w:tabs>
      <w:spacing w:line="480" w:lineRule="auto"/>
    </w:pPr>
    <w:rPr>
      <w:rFonts w:ascii="Times New Roman" w:eastAsia="Times New Roman" w:hAnsi="Times New Roman" w:cs="Times New Roman"/>
      <w:sz w:val="24"/>
      <w:szCs w:val="24"/>
      <w:lang w:val="en-US"/>
    </w:rPr>
  </w:style>
  <w:style w:type="character" w:customStyle="1" w:styleId="FMcontributorCharChar">
    <w:name w:val="FM_contributor Char Char"/>
    <w:link w:val="FMcontributor"/>
    <w:rsid w:val="00AF706A"/>
    <w:rPr>
      <w:rFonts w:ascii="Times New Roman" w:eastAsia="Times New Roman" w:hAnsi="Times New Roman" w:cs="Times New Roman"/>
      <w:sz w:val="24"/>
      <w:szCs w:val="24"/>
      <w:lang w:val="en-US"/>
    </w:rPr>
  </w:style>
  <w:style w:type="paragraph" w:customStyle="1" w:styleId="FMcpylogo">
    <w:name w:val="FM_cpylogo"/>
    <w:link w:val="FMcpylogoCharChar"/>
    <w:rsid w:val="00AF706A"/>
    <w:pPr>
      <w:tabs>
        <w:tab w:val="left" w:pos="1862"/>
      </w:tabs>
      <w:spacing w:line="480" w:lineRule="auto"/>
    </w:pPr>
    <w:rPr>
      <w:rFonts w:ascii="Times New Roman" w:eastAsia="Times New Roman" w:hAnsi="Times New Roman" w:cs="Times New Roman"/>
      <w:sz w:val="24"/>
      <w:szCs w:val="24"/>
      <w:lang w:val="en-US"/>
    </w:rPr>
  </w:style>
  <w:style w:type="character" w:customStyle="1" w:styleId="FMcpylogoCharChar">
    <w:name w:val="FM_cpylogo Char Char"/>
    <w:link w:val="FMcpylogo"/>
    <w:rsid w:val="00AF706A"/>
    <w:rPr>
      <w:rFonts w:ascii="Times New Roman" w:eastAsia="Times New Roman" w:hAnsi="Times New Roman" w:cs="Times New Roman"/>
      <w:sz w:val="24"/>
      <w:szCs w:val="24"/>
      <w:lang w:val="en-US"/>
    </w:rPr>
  </w:style>
  <w:style w:type="paragraph" w:customStyle="1" w:styleId="FMeditedby">
    <w:name w:val="FM_editedby"/>
    <w:next w:val="Normal"/>
    <w:rsid w:val="00AF706A"/>
    <w:pPr>
      <w:spacing w:before="240" w:after="240" w:line="480" w:lineRule="auto"/>
    </w:pPr>
    <w:rPr>
      <w:rFonts w:ascii="Times New Roman" w:eastAsia="Times New Roman" w:hAnsi="Times New Roman" w:cs="Times New Roman"/>
      <w:sz w:val="24"/>
      <w:szCs w:val="24"/>
      <w:lang w:val="en-GB"/>
    </w:rPr>
  </w:style>
  <w:style w:type="paragraph" w:customStyle="1" w:styleId="FMeditor">
    <w:name w:val="FM_editor"/>
    <w:basedOn w:val="FMauthor"/>
    <w:qFormat/>
    <w:rsid w:val="00AF706A"/>
  </w:style>
  <w:style w:type="paragraph" w:customStyle="1" w:styleId="FMsubtitle">
    <w:name w:val="FM_subtitle"/>
    <w:basedOn w:val="Normal"/>
    <w:rsid w:val="00AF706A"/>
    <w:pPr>
      <w:spacing w:line="480" w:lineRule="auto"/>
      <w:ind w:firstLine="0"/>
      <w:jc w:val="left"/>
    </w:pPr>
    <w:rPr>
      <w:rFonts w:eastAsia="Times New Roman" w:cs="Arial"/>
      <w:color w:val="auto"/>
      <w:sz w:val="24"/>
      <w:szCs w:val="20"/>
    </w:rPr>
  </w:style>
  <w:style w:type="paragraph" w:customStyle="1" w:styleId="FMtitle">
    <w:name w:val="FM_title"/>
    <w:rsid w:val="00AF706A"/>
    <w:pPr>
      <w:pageBreakBefore/>
      <w:spacing w:before="240" w:after="240" w:line="480" w:lineRule="auto"/>
    </w:pPr>
    <w:rPr>
      <w:rFonts w:ascii="Times New Roman" w:eastAsia="Times New Roman" w:hAnsi="Times New Roman" w:cs="Times New Roman"/>
      <w:sz w:val="36"/>
      <w:szCs w:val="24"/>
      <w:lang w:val="en-GB"/>
    </w:rPr>
  </w:style>
  <w:style w:type="paragraph" w:customStyle="1" w:styleId="FMtocA">
    <w:name w:val="FM_tocA"/>
    <w:rsid w:val="00AF706A"/>
    <w:pPr>
      <w:spacing w:line="480" w:lineRule="auto"/>
      <w:ind w:left="1008" w:hanging="720"/>
    </w:pPr>
    <w:rPr>
      <w:rFonts w:ascii="Times New Roman" w:eastAsia="Times New Roman" w:hAnsi="Times New Roman" w:cs="Times New Roman"/>
      <w:sz w:val="24"/>
      <w:szCs w:val="24"/>
      <w:lang w:val="en-GB"/>
    </w:rPr>
  </w:style>
  <w:style w:type="paragraph" w:customStyle="1" w:styleId="FMtocB">
    <w:name w:val="FM_tocB"/>
    <w:rsid w:val="00AF706A"/>
    <w:pPr>
      <w:spacing w:line="480" w:lineRule="auto"/>
      <w:ind w:left="1440" w:hanging="720"/>
    </w:pPr>
    <w:rPr>
      <w:rFonts w:ascii="Times New Roman" w:eastAsia="Times New Roman" w:hAnsi="Times New Roman" w:cs="Times New Roman"/>
      <w:sz w:val="24"/>
      <w:szCs w:val="24"/>
      <w:lang w:val="en-GB"/>
    </w:rPr>
  </w:style>
  <w:style w:type="paragraph" w:customStyle="1" w:styleId="FMtocC">
    <w:name w:val="FM_tocC"/>
    <w:rsid w:val="00AF706A"/>
    <w:pPr>
      <w:spacing w:line="480" w:lineRule="auto"/>
      <w:ind w:left="1728" w:hanging="720"/>
    </w:pPr>
    <w:rPr>
      <w:rFonts w:ascii="Times New Roman" w:eastAsia="Times New Roman" w:hAnsi="Times New Roman" w:cs="Times New Roman"/>
      <w:sz w:val="24"/>
      <w:szCs w:val="24"/>
      <w:lang w:val="en-GB"/>
    </w:rPr>
  </w:style>
  <w:style w:type="paragraph" w:customStyle="1" w:styleId="FMtocChapter">
    <w:name w:val="FM_tocChapter"/>
    <w:rsid w:val="00AF706A"/>
    <w:pPr>
      <w:spacing w:line="480" w:lineRule="auto"/>
      <w:ind w:left="720" w:hanging="720"/>
    </w:pPr>
    <w:rPr>
      <w:rFonts w:ascii="Times New Roman" w:eastAsia="Times New Roman" w:hAnsi="Times New Roman" w:cs="Times New Roman"/>
      <w:sz w:val="24"/>
      <w:szCs w:val="24"/>
      <w:lang w:val="en-GB"/>
    </w:rPr>
  </w:style>
  <w:style w:type="paragraph" w:customStyle="1" w:styleId="FMtocContributor">
    <w:name w:val="FM_tocContributor"/>
    <w:rsid w:val="00AF706A"/>
    <w:pPr>
      <w:spacing w:line="480" w:lineRule="auto"/>
      <w:ind w:left="432"/>
    </w:pPr>
    <w:rPr>
      <w:rFonts w:ascii="Times New Roman" w:eastAsia="Times New Roman" w:hAnsi="Times New Roman" w:cs="Times New Roman"/>
      <w:sz w:val="24"/>
      <w:szCs w:val="24"/>
      <w:lang w:val="en-GB"/>
    </w:rPr>
  </w:style>
  <w:style w:type="paragraph" w:customStyle="1" w:styleId="FMtocEndmatter">
    <w:name w:val="FM_tocEndmatter"/>
    <w:rsid w:val="00AF706A"/>
    <w:pPr>
      <w:spacing w:line="480" w:lineRule="auto"/>
      <w:ind w:left="720" w:hanging="720"/>
    </w:pPr>
    <w:rPr>
      <w:rFonts w:ascii="Times New Roman" w:eastAsia="Times New Roman" w:hAnsi="Times New Roman" w:cs="Times New Roman"/>
      <w:sz w:val="24"/>
      <w:szCs w:val="24"/>
      <w:lang w:val="en-GB"/>
    </w:rPr>
  </w:style>
  <w:style w:type="paragraph" w:customStyle="1" w:styleId="FMtocPart">
    <w:name w:val="FM_tocPart"/>
    <w:rsid w:val="00AF706A"/>
    <w:pPr>
      <w:spacing w:line="360" w:lineRule="auto"/>
      <w:ind w:left="720" w:hanging="720"/>
    </w:pPr>
    <w:rPr>
      <w:rFonts w:ascii="Times New Roman" w:eastAsia="Times New Roman" w:hAnsi="Times New Roman" w:cs="Times New Roman"/>
      <w:sz w:val="24"/>
      <w:szCs w:val="24"/>
      <w:lang w:val="en-GB"/>
    </w:rPr>
  </w:style>
  <w:style w:type="paragraph" w:customStyle="1" w:styleId="FMtocPrelims">
    <w:name w:val="FM_tocPrelims"/>
    <w:next w:val="Normal"/>
    <w:rsid w:val="00AF706A"/>
    <w:pPr>
      <w:spacing w:line="720" w:lineRule="auto"/>
      <w:ind w:left="720" w:hanging="720"/>
    </w:pPr>
    <w:rPr>
      <w:rFonts w:ascii="Times New Roman" w:eastAsia="Times New Roman" w:hAnsi="Times New Roman" w:cs="Times New Roman"/>
      <w:sz w:val="24"/>
      <w:szCs w:val="24"/>
      <w:lang w:val="en-GB"/>
    </w:rPr>
  </w:style>
  <w:style w:type="paragraph" w:customStyle="1" w:styleId="FMCTAB">
    <w:name w:val="FMCT:AB"/>
    <w:basedOn w:val="CT"/>
    <w:autoRedefine/>
    <w:rsid w:val="00AF706A"/>
  </w:style>
  <w:style w:type="paragraph" w:customStyle="1" w:styleId="FMCTACK">
    <w:name w:val="FMCT:ACK"/>
    <w:basedOn w:val="CT"/>
    <w:autoRedefine/>
    <w:rsid w:val="00AF706A"/>
  </w:style>
  <w:style w:type="paragraph" w:customStyle="1" w:styleId="FMCTAU">
    <w:name w:val="FMCT:AU"/>
    <w:basedOn w:val="CT"/>
    <w:autoRedefine/>
    <w:rsid w:val="00AF706A"/>
    <w:rPr>
      <w:sz w:val="24"/>
    </w:rPr>
  </w:style>
  <w:style w:type="paragraph" w:customStyle="1" w:styleId="FMCTBTOC">
    <w:name w:val="FMCT:BTOC"/>
    <w:basedOn w:val="Normal"/>
    <w:autoRedefine/>
    <w:qFormat/>
    <w:rsid w:val="00AF706A"/>
    <w:pPr>
      <w:spacing w:line="480" w:lineRule="auto"/>
      <w:ind w:firstLine="0"/>
      <w:jc w:val="center"/>
    </w:pPr>
    <w:rPr>
      <w:rFonts w:eastAsia="Times New Roman" w:cs="Times New Roman"/>
      <w:color w:val="auto"/>
      <w:sz w:val="36"/>
      <w:szCs w:val="24"/>
    </w:rPr>
  </w:style>
  <w:style w:type="paragraph" w:customStyle="1" w:styleId="FMCTCONT">
    <w:name w:val="FMCT:CONT"/>
    <w:basedOn w:val="CT"/>
    <w:autoRedefine/>
    <w:rsid w:val="00AF706A"/>
  </w:style>
  <w:style w:type="paragraph" w:customStyle="1" w:styleId="FMCTCR">
    <w:name w:val="FMCT:CR"/>
    <w:basedOn w:val="FMCTBTOC"/>
    <w:autoRedefine/>
    <w:qFormat/>
    <w:rsid w:val="00AF706A"/>
    <w:pPr>
      <w:jc w:val="left"/>
    </w:pPr>
    <w:rPr>
      <w:sz w:val="24"/>
    </w:rPr>
  </w:style>
  <w:style w:type="paragraph" w:customStyle="1" w:styleId="FMCTCTR">
    <w:name w:val="FMCT:CTR"/>
    <w:basedOn w:val="CT"/>
    <w:autoRedefine/>
    <w:rsid w:val="00AF706A"/>
  </w:style>
  <w:style w:type="paragraph" w:customStyle="1" w:styleId="FMCTDED">
    <w:name w:val="FMCT:DED"/>
    <w:basedOn w:val="Normal"/>
    <w:next w:val="Normal"/>
    <w:autoRedefine/>
    <w:rsid w:val="00AF706A"/>
    <w:pPr>
      <w:spacing w:before="120" w:line="480" w:lineRule="auto"/>
      <w:ind w:firstLine="0"/>
      <w:jc w:val="left"/>
    </w:pPr>
    <w:rPr>
      <w:rFonts w:eastAsia="Times New Roman" w:cs="Times New Roman"/>
      <w:color w:val="auto"/>
      <w:sz w:val="24"/>
      <w:szCs w:val="24"/>
    </w:rPr>
  </w:style>
  <w:style w:type="paragraph" w:customStyle="1" w:styleId="FMCTDSC">
    <w:name w:val="FMCT:DSC"/>
    <w:basedOn w:val="CT"/>
    <w:qFormat/>
    <w:rsid w:val="00AF706A"/>
  </w:style>
  <w:style w:type="paragraph" w:customStyle="1" w:styleId="FMCTEB">
    <w:name w:val="FMCT:EB"/>
    <w:basedOn w:val="Normal"/>
    <w:rsid w:val="00AF706A"/>
    <w:pPr>
      <w:spacing w:line="400" w:lineRule="exact"/>
      <w:ind w:firstLine="0"/>
      <w:jc w:val="left"/>
    </w:pPr>
    <w:rPr>
      <w:rFonts w:eastAsia="Times New Roman" w:cs="Times New Roman"/>
      <w:color w:val="auto"/>
      <w:sz w:val="24"/>
      <w:szCs w:val="24"/>
    </w:rPr>
  </w:style>
  <w:style w:type="paragraph" w:customStyle="1" w:styleId="FMCTEND">
    <w:name w:val="FMCT:END"/>
    <w:basedOn w:val="CT"/>
    <w:qFormat/>
    <w:rsid w:val="00AF706A"/>
  </w:style>
  <w:style w:type="paragraph" w:customStyle="1" w:styleId="FMCTEPI">
    <w:name w:val="FMCT:EPI"/>
    <w:basedOn w:val="Normal"/>
    <w:link w:val="FMCTEPIChar"/>
    <w:autoRedefine/>
    <w:rsid w:val="00AF706A"/>
    <w:pPr>
      <w:spacing w:line="480" w:lineRule="auto"/>
      <w:ind w:firstLine="0"/>
      <w:jc w:val="left"/>
    </w:pPr>
    <w:rPr>
      <w:rFonts w:eastAsia="Times New Roman" w:cs="Times New Roman"/>
      <w:color w:val="auto"/>
      <w:sz w:val="24"/>
      <w:szCs w:val="24"/>
      <w:lang w:val="x-none" w:eastAsia="x-none"/>
    </w:rPr>
  </w:style>
  <w:style w:type="character" w:customStyle="1" w:styleId="FMCTEPIChar">
    <w:name w:val="FMCT:EPI Char"/>
    <w:link w:val="FMCTEPI"/>
    <w:rsid w:val="00AF706A"/>
    <w:rPr>
      <w:rFonts w:ascii="Times New Roman" w:eastAsia="Times New Roman" w:hAnsi="Times New Roman" w:cs="Times New Roman"/>
      <w:sz w:val="24"/>
      <w:szCs w:val="24"/>
      <w:lang w:val="x-none" w:eastAsia="x-none"/>
    </w:rPr>
  </w:style>
  <w:style w:type="paragraph" w:customStyle="1" w:styleId="FMCTFP">
    <w:name w:val="FMCT:FP"/>
    <w:basedOn w:val="FMCTCR"/>
    <w:autoRedefine/>
    <w:qFormat/>
    <w:rsid w:val="00AF706A"/>
  </w:style>
  <w:style w:type="paragraph" w:customStyle="1" w:styleId="FMCTFW">
    <w:name w:val="FMCT:FW"/>
    <w:basedOn w:val="CT"/>
    <w:autoRedefine/>
    <w:rsid w:val="00AF706A"/>
  </w:style>
  <w:style w:type="paragraph" w:customStyle="1" w:styleId="FMCTHT">
    <w:name w:val="FMCT:HT"/>
    <w:basedOn w:val="Normal"/>
    <w:autoRedefine/>
    <w:rsid w:val="00AF706A"/>
    <w:pPr>
      <w:spacing w:before="280" w:after="160" w:line="480" w:lineRule="auto"/>
      <w:ind w:firstLine="0"/>
      <w:jc w:val="left"/>
    </w:pPr>
    <w:rPr>
      <w:rFonts w:eastAsia="Times New Roman" w:cs="Times New Roman"/>
      <w:color w:val="auto"/>
      <w:sz w:val="36"/>
      <w:szCs w:val="24"/>
    </w:rPr>
  </w:style>
  <w:style w:type="paragraph" w:customStyle="1" w:styleId="FMCTILL">
    <w:name w:val="FMCT:ILL"/>
    <w:basedOn w:val="CT"/>
    <w:autoRedefine/>
    <w:rsid w:val="00AF706A"/>
  </w:style>
  <w:style w:type="paragraph" w:customStyle="1" w:styleId="FMCTINT">
    <w:name w:val="FMCT:INT"/>
    <w:basedOn w:val="CT"/>
    <w:autoRedefine/>
    <w:rsid w:val="00AF706A"/>
  </w:style>
  <w:style w:type="paragraph" w:customStyle="1" w:styleId="FMCTLIST">
    <w:name w:val="FMCT:LIST"/>
    <w:basedOn w:val="CT"/>
    <w:autoRedefine/>
    <w:rsid w:val="00AF706A"/>
  </w:style>
  <w:style w:type="paragraph" w:customStyle="1" w:styleId="FMCTLTBL">
    <w:name w:val="FMCT:LTBL"/>
    <w:basedOn w:val="CT"/>
    <w:autoRedefine/>
    <w:rsid w:val="00AF706A"/>
  </w:style>
  <w:style w:type="paragraph" w:customStyle="1" w:styleId="FMCTMAP">
    <w:name w:val="FMCT:MAP"/>
    <w:basedOn w:val="Normal"/>
    <w:rsid w:val="00AF706A"/>
    <w:pPr>
      <w:spacing w:line="400" w:lineRule="exact"/>
      <w:ind w:firstLine="0"/>
      <w:jc w:val="left"/>
    </w:pPr>
    <w:rPr>
      <w:rFonts w:eastAsia="Times New Roman" w:cs="Times New Roman"/>
      <w:color w:val="auto"/>
      <w:sz w:val="24"/>
      <w:szCs w:val="24"/>
    </w:rPr>
  </w:style>
  <w:style w:type="paragraph" w:customStyle="1" w:styleId="FMCTNED">
    <w:name w:val="FMCT:NED"/>
    <w:basedOn w:val="CT"/>
    <w:autoRedefine/>
    <w:rsid w:val="00AF706A"/>
  </w:style>
  <w:style w:type="paragraph" w:customStyle="1" w:styleId="FMCTOTH">
    <w:name w:val="FMCT:OTH"/>
    <w:basedOn w:val="CT"/>
    <w:autoRedefine/>
    <w:rsid w:val="00AF706A"/>
  </w:style>
  <w:style w:type="paragraph" w:customStyle="1" w:styleId="FMCTPREF">
    <w:name w:val="FMCT:PREF"/>
    <w:basedOn w:val="CT"/>
    <w:autoRedefine/>
    <w:rsid w:val="00AF706A"/>
  </w:style>
  <w:style w:type="paragraph" w:customStyle="1" w:styleId="FMCTST">
    <w:name w:val="FMCT:ST"/>
    <w:basedOn w:val="FMCTHT"/>
    <w:autoRedefine/>
    <w:qFormat/>
    <w:rsid w:val="00AF706A"/>
  </w:style>
  <w:style w:type="paragraph" w:customStyle="1" w:styleId="FMCTT">
    <w:name w:val="FMCT:T"/>
    <w:basedOn w:val="Normal"/>
    <w:autoRedefine/>
    <w:rsid w:val="00AF706A"/>
    <w:pPr>
      <w:spacing w:before="360" w:after="120" w:line="480" w:lineRule="auto"/>
      <w:ind w:firstLine="0"/>
      <w:jc w:val="left"/>
    </w:pPr>
    <w:rPr>
      <w:rFonts w:eastAsia="Times New Roman" w:cs="Times New Roman"/>
      <w:color w:val="auto"/>
      <w:sz w:val="36"/>
      <w:szCs w:val="24"/>
    </w:rPr>
  </w:style>
  <w:style w:type="paragraph" w:customStyle="1" w:styleId="FMCTTB">
    <w:name w:val="FMCT:TB"/>
    <w:basedOn w:val="CT"/>
    <w:autoRedefine/>
    <w:rsid w:val="00AF706A"/>
  </w:style>
  <w:style w:type="paragraph" w:customStyle="1" w:styleId="FMCTWTPB">
    <w:name w:val="FMCT:WTPB"/>
    <w:basedOn w:val="Normal"/>
    <w:rsid w:val="00AF706A"/>
    <w:pPr>
      <w:spacing w:line="400" w:lineRule="exact"/>
      <w:ind w:firstLine="0"/>
      <w:jc w:val="left"/>
    </w:pPr>
    <w:rPr>
      <w:rFonts w:eastAsia="Times New Roman" w:cs="Times New Roman"/>
      <w:color w:val="auto"/>
      <w:sz w:val="24"/>
      <w:szCs w:val="24"/>
    </w:rPr>
  </w:style>
  <w:style w:type="paragraph" w:customStyle="1" w:styleId="FMCTWTPO">
    <w:name w:val="FMCT:WTPO"/>
    <w:basedOn w:val="Normal"/>
    <w:rsid w:val="00AF706A"/>
    <w:pPr>
      <w:spacing w:line="400" w:lineRule="exact"/>
      <w:ind w:firstLine="0"/>
      <w:jc w:val="left"/>
    </w:pPr>
    <w:rPr>
      <w:rFonts w:eastAsia="Times New Roman" w:cs="Times New Roman"/>
      <w:color w:val="auto"/>
      <w:sz w:val="24"/>
      <w:szCs w:val="24"/>
    </w:rPr>
  </w:style>
  <w:style w:type="paragraph" w:customStyle="1" w:styleId="FN">
    <w:name w:val="FN"/>
    <w:basedOn w:val="Normal"/>
    <w:rsid w:val="00AF706A"/>
    <w:pPr>
      <w:spacing w:before="60" w:after="60" w:line="480" w:lineRule="auto"/>
      <w:ind w:left="245" w:hanging="245"/>
      <w:jc w:val="left"/>
    </w:pPr>
    <w:rPr>
      <w:rFonts w:eastAsia="Times New Roman" w:cs="Times New Roman"/>
      <w:color w:val="auto"/>
    </w:rPr>
  </w:style>
  <w:style w:type="paragraph" w:customStyle="1" w:styleId="FNClose">
    <w:name w:val="FN:Close"/>
    <w:basedOn w:val="Normal"/>
    <w:qFormat/>
    <w:rsid w:val="00AF706A"/>
    <w:pPr>
      <w:pBdr>
        <w:bottom w:val="dashSmallGap" w:sz="8" w:space="1" w:color="336699"/>
      </w:pBdr>
      <w:spacing w:line="400" w:lineRule="exact"/>
      <w:ind w:firstLine="0"/>
      <w:jc w:val="left"/>
    </w:pPr>
    <w:rPr>
      <w:rFonts w:eastAsia="Times New Roman" w:cs="Times New Roman"/>
      <w:color w:val="auto"/>
      <w:sz w:val="24"/>
      <w:szCs w:val="24"/>
    </w:rPr>
  </w:style>
  <w:style w:type="paragraph" w:customStyle="1" w:styleId="FNOpen">
    <w:name w:val="FN:Open"/>
    <w:basedOn w:val="Normal"/>
    <w:qFormat/>
    <w:rsid w:val="00AF706A"/>
    <w:pPr>
      <w:pBdr>
        <w:top w:val="dashSmallGap" w:sz="8" w:space="1" w:color="336699"/>
      </w:pBdr>
      <w:spacing w:line="400" w:lineRule="exact"/>
      <w:ind w:firstLine="0"/>
      <w:jc w:val="left"/>
    </w:pPr>
    <w:rPr>
      <w:rFonts w:eastAsia="Times New Roman" w:cs="Times New Roman"/>
      <w:color w:val="auto"/>
      <w:sz w:val="24"/>
      <w:szCs w:val="24"/>
    </w:rPr>
  </w:style>
  <w:style w:type="character" w:customStyle="1" w:styleId="FNM">
    <w:name w:val="FNM"/>
    <w:rsid w:val="00AF706A"/>
    <w:rPr>
      <w:color w:val="008000"/>
    </w:rPr>
  </w:style>
  <w:style w:type="paragraph" w:customStyle="1" w:styleId="Footnote">
    <w:name w:val="Footnote"/>
    <w:basedOn w:val="FootnoteText"/>
    <w:link w:val="FootnoteChar"/>
    <w:qFormat/>
    <w:rsid w:val="00AF706A"/>
    <w:pPr>
      <w:spacing w:line="400" w:lineRule="exact"/>
      <w:ind w:firstLine="0"/>
    </w:pPr>
    <w:rPr>
      <w:rFonts w:eastAsia="Calibri" w:cs="Times New Roman"/>
      <w:color w:val="auto"/>
      <w:sz w:val="20"/>
      <w:szCs w:val="20"/>
      <w:lang w:val="x-none" w:eastAsia="x-none"/>
    </w:rPr>
  </w:style>
  <w:style w:type="character" w:customStyle="1" w:styleId="FootnoteChar">
    <w:name w:val="Footnote Char"/>
    <w:link w:val="Footnote"/>
    <w:rsid w:val="00AF706A"/>
    <w:rPr>
      <w:rFonts w:ascii="Times New Roman" w:eastAsia="Calibri" w:hAnsi="Times New Roman" w:cs="Times New Roman"/>
      <w:szCs w:val="20"/>
      <w:lang w:val="x-none" w:eastAsia="x-none"/>
    </w:rPr>
  </w:style>
  <w:style w:type="character" w:customStyle="1" w:styleId="forename">
    <w:name w:val="forename"/>
    <w:basedOn w:val="DefaultParagraphFont"/>
    <w:qFormat/>
    <w:rsid w:val="00AF706A"/>
  </w:style>
  <w:style w:type="paragraph" w:customStyle="1" w:styleId="FORM">
    <w:name w:val="FORM"/>
    <w:basedOn w:val="Normal"/>
    <w:rsid w:val="00AF706A"/>
    <w:pPr>
      <w:spacing w:line="400" w:lineRule="exact"/>
      <w:ind w:firstLine="0"/>
      <w:jc w:val="left"/>
    </w:pPr>
    <w:rPr>
      <w:rFonts w:eastAsia="Times New Roman" w:cs="Times New Roman"/>
      <w:color w:val="auto"/>
      <w:sz w:val="24"/>
      <w:szCs w:val="24"/>
    </w:rPr>
  </w:style>
  <w:style w:type="paragraph" w:customStyle="1" w:styleId="FORM-C">
    <w:name w:val="FORM-C"/>
    <w:basedOn w:val="Normal"/>
    <w:rsid w:val="00AF706A"/>
    <w:pPr>
      <w:spacing w:line="400" w:lineRule="exact"/>
      <w:ind w:firstLine="0"/>
      <w:jc w:val="left"/>
    </w:pPr>
    <w:rPr>
      <w:rFonts w:eastAsia="Times New Roman" w:cs="Times New Roman"/>
      <w:color w:val="auto"/>
      <w:sz w:val="24"/>
      <w:szCs w:val="24"/>
    </w:rPr>
  </w:style>
  <w:style w:type="paragraph" w:customStyle="1" w:styleId="FORM-Close">
    <w:name w:val="FORM-Close"/>
    <w:basedOn w:val="Normal"/>
    <w:qFormat/>
    <w:rsid w:val="00AF706A"/>
    <w:pPr>
      <w:pBdr>
        <w:bottom w:val="dotted" w:sz="4" w:space="1" w:color="FF99CC"/>
      </w:pBdr>
      <w:shd w:val="clear" w:color="auto" w:fill="F3F3F3"/>
      <w:spacing w:line="400" w:lineRule="exact"/>
      <w:ind w:firstLine="0"/>
      <w:jc w:val="left"/>
    </w:pPr>
    <w:rPr>
      <w:rFonts w:eastAsia="Times New Roman" w:cs="Times New Roman"/>
      <w:color w:val="auto"/>
      <w:sz w:val="24"/>
      <w:szCs w:val="24"/>
    </w:rPr>
  </w:style>
  <w:style w:type="paragraph" w:customStyle="1" w:styleId="FORM-N">
    <w:name w:val="FORM-N"/>
    <w:basedOn w:val="Normal"/>
    <w:rsid w:val="00AF706A"/>
    <w:pPr>
      <w:spacing w:line="400" w:lineRule="exact"/>
      <w:ind w:firstLine="0"/>
      <w:jc w:val="left"/>
    </w:pPr>
    <w:rPr>
      <w:rFonts w:eastAsia="Times New Roman" w:cs="Times New Roman"/>
      <w:color w:val="auto"/>
      <w:sz w:val="24"/>
      <w:szCs w:val="24"/>
    </w:rPr>
  </w:style>
  <w:style w:type="paragraph" w:customStyle="1" w:styleId="FORM-Open">
    <w:name w:val="FORM-Open"/>
    <w:basedOn w:val="Normal"/>
    <w:qFormat/>
    <w:rsid w:val="00AF706A"/>
    <w:pPr>
      <w:pBdr>
        <w:top w:val="dotted" w:sz="4" w:space="1" w:color="FF99CC"/>
      </w:pBdr>
      <w:shd w:val="clear" w:color="auto" w:fill="F3F3F3"/>
      <w:spacing w:line="400" w:lineRule="exact"/>
      <w:ind w:firstLine="0"/>
      <w:jc w:val="left"/>
    </w:pPr>
    <w:rPr>
      <w:rFonts w:eastAsia="Times New Roman" w:cs="Times New Roman"/>
      <w:color w:val="auto"/>
      <w:sz w:val="24"/>
      <w:szCs w:val="24"/>
    </w:rPr>
  </w:style>
  <w:style w:type="paragraph" w:customStyle="1" w:styleId="FORM-S">
    <w:name w:val="FORM-S"/>
    <w:basedOn w:val="Normal"/>
    <w:rsid w:val="00AF706A"/>
    <w:pPr>
      <w:spacing w:line="400" w:lineRule="exact"/>
      <w:ind w:firstLine="0"/>
      <w:jc w:val="left"/>
    </w:pPr>
    <w:rPr>
      <w:rFonts w:eastAsia="Times New Roman" w:cs="Times New Roman"/>
      <w:color w:val="auto"/>
      <w:sz w:val="24"/>
      <w:szCs w:val="24"/>
    </w:rPr>
  </w:style>
  <w:style w:type="paragraph" w:customStyle="1" w:styleId="FSN">
    <w:name w:val="FSN"/>
    <w:basedOn w:val="Normal"/>
    <w:rsid w:val="00AF706A"/>
    <w:pPr>
      <w:spacing w:line="400" w:lineRule="exact"/>
      <w:ind w:firstLine="0"/>
      <w:jc w:val="left"/>
    </w:pPr>
    <w:rPr>
      <w:rFonts w:eastAsia="Times New Roman" w:cs="Times New Roman"/>
      <w:color w:val="auto"/>
      <w:sz w:val="24"/>
      <w:szCs w:val="24"/>
    </w:rPr>
  </w:style>
  <w:style w:type="paragraph" w:customStyle="1" w:styleId="FT1">
    <w:name w:val="FT1"/>
    <w:basedOn w:val="Normal"/>
    <w:autoRedefine/>
    <w:rsid w:val="00AF706A"/>
    <w:pPr>
      <w:spacing w:line="480" w:lineRule="auto"/>
      <w:ind w:firstLine="0"/>
      <w:jc w:val="left"/>
    </w:pPr>
    <w:rPr>
      <w:rFonts w:eastAsia="Times New Roman" w:cs="Times New Roman"/>
      <w:color w:val="auto"/>
      <w:sz w:val="24"/>
      <w:szCs w:val="24"/>
    </w:rPr>
  </w:style>
  <w:style w:type="paragraph" w:customStyle="1" w:styleId="FT1Close">
    <w:name w:val="FT1 Close"/>
    <w:link w:val="FT1CloseChar"/>
    <w:rsid w:val="00AF706A"/>
    <w:pPr>
      <w:pBdr>
        <w:bottom w:val="single" w:sz="24" w:space="1" w:color="993300"/>
      </w:pBdr>
      <w:shd w:val="clear" w:color="auto" w:fill="E6E6E6"/>
    </w:pPr>
    <w:rPr>
      <w:rFonts w:ascii="Times New Roman" w:eastAsia="Times New Roman" w:hAnsi="Times New Roman" w:cs="Times New Roman"/>
      <w:sz w:val="24"/>
      <w:szCs w:val="24"/>
      <w:lang w:val="en-US"/>
    </w:rPr>
  </w:style>
  <w:style w:type="character" w:customStyle="1" w:styleId="FT1CloseChar">
    <w:name w:val="FT1 Close Char"/>
    <w:link w:val="FT1Close"/>
    <w:rsid w:val="00AF706A"/>
    <w:rPr>
      <w:rFonts w:ascii="Times New Roman" w:eastAsia="Times New Roman" w:hAnsi="Times New Roman" w:cs="Times New Roman"/>
      <w:sz w:val="24"/>
      <w:szCs w:val="24"/>
      <w:shd w:val="clear" w:color="auto" w:fill="E6E6E6"/>
      <w:lang w:val="en-US"/>
    </w:rPr>
  </w:style>
  <w:style w:type="paragraph" w:customStyle="1" w:styleId="FT1Open">
    <w:name w:val="FT1 Open"/>
    <w:link w:val="FT1OpenChar"/>
    <w:rsid w:val="00AF706A"/>
    <w:pPr>
      <w:pBdr>
        <w:top w:val="single" w:sz="24" w:space="1" w:color="993300"/>
      </w:pBdr>
      <w:shd w:val="clear" w:color="auto" w:fill="E6E6E6"/>
    </w:pPr>
    <w:rPr>
      <w:rFonts w:ascii="Times New Roman" w:eastAsia="Times New Roman" w:hAnsi="Times New Roman" w:cs="Times New Roman"/>
      <w:sz w:val="24"/>
      <w:szCs w:val="24"/>
      <w:lang w:val="en-US"/>
    </w:rPr>
  </w:style>
  <w:style w:type="character" w:customStyle="1" w:styleId="FT1OpenChar">
    <w:name w:val="FT1 Open Char"/>
    <w:link w:val="FT1Open"/>
    <w:rsid w:val="00AF706A"/>
    <w:rPr>
      <w:rFonts w:ascii="Times New Roman" w:eastAsia="Times New Roman" w:hAnsi="Times New Roman" w:cs="Times New Roman"/>
      <w:sz w:val="24"/>
      <w:szCs w:val="24"/>
      <w:shd w:val="clear" w:color="auto" w:fill="E6E6E6"/>
      <w:lang w:val="en-US"/>
    </w:rPr>
  </w:style>
  <w:style w:type="paragraph" w:customStyle="1" w:styleId="FT10Close">
    <w:name w:val="FT10 Close"/>
    <w:rsid w:val="00AF706A"/>
    <w:pPr>
      <w:pBdr>
        <w:bottom w:val="single" w:sz="24" w:space="1" w:color="990000"/>
      </w:pBdr>
      <w:shd w:val="clear" w:color="auto" w:fill="E6E6E6"/>
    </w:pPr>
    <w:rPr>
      <w:rFonts w:ascii="Times New Roman" w:eastAsia="Times New Roman" w:hAnsi="Times New Roman" w:cs="Times New Roman"/>
      <w:sz w:val="24"/>
      <w:szCs w:val="24"/>
      <w:lang w:val="en-US"/>
    </w:rPr>
  </w:style>
  <w:style w:type="paragraph" w:customStyle="1" w:styleId="FT10Open">
    <w:name w:val="FT10 Open"/>
    <w:rsid w:val="00AF706A"/>
    <w:pPr>
      <w:pBdr>
        <w:top w:val="single" w:sz="24" w:space="1" w:color="990000"/>
      </w:pBdr>
      <w:shd w:val="clear" w:color="auto" w:fill="E6E6E6"/>
    </w:pPr>
    <w:rPr>
      <w:rFonts w:ascii="Times New Roman" w:eastAsia="Times New Roman" w:hAnsi="Times New Roman" w:cs="Times New Roman"/>
      <w:sz w:val="24"/>
      <w:szCs w:val="24"/>
      <w:lang w:val="en-US"/>
    </w:rPr>
  </w:style>
  <w:style w:type="paragraph" w:customStyle="1" w:styleId="FT11Close">
    <w:name w:val="FT11 Close"/>
    <w:rsid w:val="00AF706A"/>
    <w:pPr>
      <w:pBdr>
        <w:bottom w:val="single" w:sz="24" w:space="1" w:color="800000"/>
      </w:pBdr>
      <w:shd w:val="clear" w:color="auto" w:fill="E6E6E6"/>
    </w:pPr>
    <w:rPr>
      <w:rFonts w:ascii="Times New Roman" w:eastAsia="Times New Roman" w:hAnsi="Times New Roman" w:cs="Times New Roman"/>
      <w:sz w:val="24"/>
      <w:szCs w:val="24"/>
      <w:lang w:val="en-US"/>
    </w:rPr>
  </w:style>
  <w:style w:type="paragraph" w:customStyle="1" w:styleId="FT11Open">
    <w:name w:val="FT11 Open"/>
    <w:link w:val="FT11OpenChar"/>
    <w:rsid w:val="00AF706A"/>
    <w:pPr>
      <w:pBdr>
        <w:top w:val="single" w:sz="24" w:space="1" w:color="800000"/>
      </w:pBdr>
      <w:shd w:val="clear" w:color="auto" w:fill="E6E6E6"/>
    </w:pPr>
    <w:rPr>
      <w:rFonts w:ascii="Times New Roman" w:eastAsia="Times New Roman" w:hAnsi="Times New Roman" w:cs="Times New Roman"/>
      <w:sz w:val="24"/>
      <w:szCs w:val="24"/>
      <w:lang w:val="en-US"/>
    </w:rPr>
  </w:style>
  <w:style w:type="character" w:customStyle="1" w:styleId="FT11OpenChar">
    <w:name w:val="FT11 Open Char"/>
    <w:link w:val="FT11Open"/>
    <w:rsid w:val="00AF706A"/>
    <w:rPr>
      <w:rFonts w:ascii="Times New Roman" w:eastAsia="Times New Roman" w:hAnsi="Times New Roman" w:cs="Times New Roman"/>
      <w:sz w:val="24"/>
      <w:szCs w:val="24"/>
      <w:shd w:val="clear" w:color="auto" w:fill="E6E6E6"/>
      <w:lang w:val="en-US"/>
    </w:rPr>
  </w:style>
  <w:style w:type="paragraph" w:customStyle="1" w:styleId="FT12Close">
    <w:name w:val="FT12 Close"/>
    <w:rsid w:val="00AF706A"/>
    <w:pPr>
      <w:pBdr>
        <w:bottom w:val="single" w:sz="24" w:space="1" w:color="009900"/>
      </w:pBdr>
      <w:shd w:val="clear" w:color="auto" w:fill="E6E6E6"/>
    </w:pPr>
    <w:rPr>
      <w:rFonts w:ascii="Times New Roman" w:eastAsia="Times New Roman" w:hAnsi="Times New Roman" w:cs="Times New Roman"/>
      <w:sz w:val="24"/>
      <w:szCs w:val="24"/>
      <w:lang w:val="en-US"/>
    </w:rPr>
  </w:style>
  <w:style w:type="paragraph" w:customStyle="1" w:styleId="FT12Open">
    <w:name w:val="FT12 Open"/>
    <w:rsid w:val="00AF706A"/>
    <w:pPr>
      <w:pBdr>
        <w:top w:val="single" w:sz="24" w:space="1" w:color="009900"/>
      </w:pBdr>
      <w:shd w:val="clear" w:color="auto" w:fill="E6E6E6"/>
    </w:pPr>
    <w:rPr>
      <w:rFonts w:ascii="Times New Roman" w:eastAsia="Times New Roman" w:hAnsi="Times New Roman" w:cs="Times New Roman"/>
      <w:sz w:val="24"/>
      <w:szCs w:val="24"/>
      <w:lang w:val="en-US"/>
    </w:rPr>
  </w:style>
  <w:style w:type="paragraph" w:customStyle="1" w:styleId="FT13Close">
    <w:name w:val="FT13 Close"/>
    <w:rsid w:val="00AF706A"/>
    <w:pPr>
      <w:pBdr>
        <w:bottom w:val="single" w:sz="24" w:space="1" w:color="3333FF"/>
      </w:pBdr>
      <w:shd w:val="clear" w:color="auto" w:fill="E6E6E6"/>
    </w:pPr>
    <w:rPr>
      <w:rFonts w:ascii="Times New Roman" w:eastAsia="Times New Roman" w:hAnsi="Times New Roman" w:cs="Times New Roman"/>
      <w:sz w:val="24"/>
      <w:szCs w:val="24"/>
      <w:lang w:val="en-US"/>
    </w:rPr>
  </w:style>
  <w:style w:type="paragraph" w:customStyle="1" w:styleId="FT13Open">
    <w:name w:val="FT13 Open"/>
    <w:link w:val="FT13OpenChar"/>
    <w:rsid w:val="00AF706A"/>
    <w:pPr>
      <w:pBdr>
        <w:top w:val="single" w:sz="24" w:space="1" w:color="3333FF"/>
      </w:pBdr>
      <w:shd w:val="clear" w:color="auto" w:fill="E6E6E6"/>
    </w:pPr>
    <w:rPr>
      <w:rFonts w:ascii="Times New Roman" w:eastAsia="Times New Roman" w:hAnsi="Times New Roman" w:cs="Times New Roman"/>
      <w:sz w:val="24"/>
      <w:szCs w:val="24"/>
      <w:lang w:val="en-US"/>
    </w:rPr>
  </w:style>
  <w:style w:type="character" w:customStyle="1" w:styleId="FT13OpenChar">
    <w:name w:val="FT13 Open Char"/>
    <w:link w:val="FT13Open"/>
    <w:rsid w:val="00AF706A"/>
    <w:rPr>
      <w:rFonts w:ascii="Times New Roman" w:eastAsia="Times New Roman" w:hAnsi="Times New Roman" w:cs="Times New Roman"/>
      <w:sz w:val="24"/>
      <w:szCs w:val="24"/>
      <w:shd w:val="clear" w:color="auto" w:fill="E6E6E6"/>
      <w:lang w:val="en-US"/>
    </w:rPr>
  </w:style>
  <w:style w:type="paragraph" w:customStyle="1" w:styleId="FT14Close">
    <w:name w:val="FT14 Close"/>
    <w:rsid w:val="00AF706A"/>
    <w:pPr>
      <w:pBdr>
        <w:bottom w:val="single" w:sz="24" w:space="1" w:color="990099"/>
      </w:pBdr>
      <w:shd w:val="clear" w:color="auto" w:fill="E6E6E6"/>
    </w:pPr>
    <w:rPr>
      <w:rFonts w:ascii="Times New Roman" w:eastAsia="Times New Roman" w:hAnsi="Times New Roman" w:cs="Times New Roman"/>
      <w:sz w:val="24"/>
      <w:szCs w:val="24"/>
      <w:lang w:val="en-US"/>
    </w:rPr>
  </w:style>
  <w:style w:type="paragraph" w:customStyle="1" w:styleId="FT14Open">
    <w:name w:val="FT14 Open"/>
    <w:link w:val="FT14OpenChar"/>
    <w:rsid w:val="00AF706A"/>
    <w:pPr>
      <w:pBdr>
        <w:top w:val="single" w:sz="24" w:space="1" w:color="990099"/>
      </w:pBdr>
      <w:shd w:val="clear" w:color="auto" w:fill="E6E6E6"/>
    </w:pPr>
    <w:rPr>
      <w:rFonts w:ascii="Times New Roman" w:eastAsia="Times New Roman" w:hAnsi="Times New Roman" w:cs="Times New Roman"/>
      <w:sz w:val="24"/>
      <w:szCs w:val="24"/>
      <w:lang w:val="en-US"/>
    </w:rPr>
  </w:style>
  <w:style w:type="character" w:customStyle="1" w:styleId="FT14OpenChar">
    <w:name w:val="FT14 Open Char"/>
    <w:link w:val="FT14Open"/>
    <w:rsid w:val="00AF706A"/>
    <w:rPr>
      <w:rFonts w:ascii="Times New Roman" w:eastAsia="Times New Roman" w:hAnsi="Times New Roman" w:cs="Times New Roman"/>
      <w:sz w:val="24"/>
      <w:szCs w:val="24"/>
      <w:shd w:val="clear" w:color="auto" w:fill="E6E6E6"/>
      <w:lang w:val="en-US"/>
    </w:rPr>
  </w:style>
  <w:style w:type="paragraph" w:customStyle="1" w:styleId="FT15Close">
    <w:name w:val="FT15 Close"/>
    <w:rsid w:val="00AF706A"/>
    <w:pPr>
      <w:pBdr>
        <w:bottom w:val="single" w:sz="24" w:space="1" w:color="FF33CC"/>
      </w:pBdr>
      <w:shd w:val="clear" w:color="auto" w:fill="E6E6E6"/>
    </w:pPr>
    <w:rPr>
      <w:rFonts w:ascii="Times New Roman" w:eastAsia="Times New Roman" w:hAnsi="Times New Roman" w:cs="Times New Roman"/>
      <w:sz w:val="24"/>
      <w:szCs w:val="24"/>
      <w:lang w:val="en-US"/>
    </w:rPr>
  </w:style>
  <w:style w:type="paragraph" w:customStyle="1" w:styleId="FT15Open">
    <w:name w:val="FT15 Open"/>
    <w:rsid w:val="00AF706A"/>
    <w:pPr>
      <w:pBdr>
        <w:top w:val="single" w:sz="24" w:space="1" w:color="FF33CC"/>
      </w:pBdr>
      <w:shd w:val="clear" w:color="auto" w:fill="E6E6E6"/>
    </w:pPr>
    <w:rPr>
      <w:rFonts w:ascii="Times New Roman" w:eastAsia="Times New Roman" w:hAnsi="Times New Roman" w:cs="Times New Roman"/>
      <w:sz w:val="24"/>
      <w:szCs w:val="24"/>
      <w:lang w:val="en-US"/>
    </w:rPr>
  </w:style>
  <w:style w:type="paragraph" w:customStyle="1" w:styleId="FT16Close">
    <w:name w:val="FT16 Close"/>
    <w:rsid w:val="00AF706A"/>
    <w:pPr>
      <w:pBdr>
        <w:bottom w:val="single" w:sz="24" w:space="1" w:color="CC9900"/>
      </w:pBdr>
      <w:shd w:val="clear" w:color="auto" w:fill="E6E6E6"/>
    </w:pPr>
    <w:rPr>
      <w:rFonts w:ascii="Times New Roman" w:eastAsia="Times New Roman" w:hAnsi="Times New Roman" w:cs="Times New Roman"/>
      <w:sz w:val="24"/>
      <w:szCs w:val="24"/>
      <w:lang w:val="en-US"/>
    </w:rPr>
  </w:style>
  <w:style w:type="paragraph" w:customStyle="1" w:styleId="FT16Open">
    <w:name w:val="FT16 Open"/>
    <w:rsid w:val="00AF706A"/>
    <w:pPr>
      <w:pBdr>
        <w:top w:val="single" w:sz="24" w:space="1" w:color="CC9900"/>
      </w:pBdr>
      <w:shd w:val="clear" w:color="auto" w:fill="E6E6E6"/>
    </w:pPr>
    <w:rPr>
      <w:rFonts w:ascii="Times New Roman" w:eastAsia="Times New Roman" w:hAnsi="Times New Roman" w:cs="Times New Roman"/>
      <w:sz w:val="24"/>
      <w:szCs w:val="24"/>
      <w:lang w:val="en-US"/>
    </w:rPr>
  </w:style>
  <w:style w:type="paragraph" w:customStyle="1" w:styleId="FT17Close">
    <w:name w:val="FT17 Close"/>
    <w:rsid w:val="00AF706A"/>
    <w:pPr>
      <w:pBdr>
        <w:bottom w:val="single" w:sz="24" w:space="1" w:color="FF99FF"/>
      </w:pBdr>
      <w:shd w:val="clear" w:color="auto" w:fill="E6E6E6"/>
    </w:pPr>
    <w:rPr>
      <w:rFonts w:ascii="Times New Roman" w:eastAsia="Times New Roman" w:hAnsi="Times New Roman" w:cs="Times New Roman"/>
      <w:sz w:val="24"/>
      <w:szCs w:val="24"/>
      <w:lang w:val="en-US"/>
    </w:rPr>
  </w:style>
  <w:style w:type="paragraph" w:customStyle="1" w:styleId="FT17Open">
    <w:name w:val="FT17 Open"/>
    <w:rsid w:val="00AF706A"/>
    <w:pPr>
      <w:pBdr>
        <w:top w:val="single" w:sz="24" w:space="1" w:color="FF99FF"/>
      </w:pBdr>
      <w:shd w:val="clear" w:color="auto" w:fill="E6E6E6"/>
    </w:pPr>
    <w:rPr>
      <w:rFonts w:ascii="Times New Roman" w:eastAsia="Times New Roman" w:hAnsi="Times New Roman" w:cs="Times New Roman"/>
      <w:sz w:val="24"/>
      <w:szCs w:val="24"/>
      <w:lang w:val="en-US"/>
    </w:rPr>
  </w:style>
  <w:style w:type="paragraph" w:customStyle="1" w:styleId="FT18Close">
    <w:name w:val="FT18 Close"/>
    <w:rsid w:val="00AF706A"/>
    <w:pPr>
      <w:pBdr>
        <w:bottom w:val="single" w:sz="24" w:space="1" w:color="6699FF"/>
      </w:pBdr>
      <w:shd w:val="clear" w:color="auto" w:fill="E6E6E6"/>
    </w:pPr>
    <w:rPr>
      <w:rFonts w:ascii="Times New Roman" w:eastAsia="Times New Roman" w:hAnsi="Times New Roman" w:cs="Times New Roman"/>
      <w:sz w:val="24"/>
      <w:szCs w:val="24"/>
      <w:lang w:val="en-US"/>
    </w:rPr>
  </w:style>
  <w:style w:type="paragraph" w:customStyle="1" w:styleId="FT18Open">
    <w:name w:val="FT18 Open"/>
    <w:rsid w:val="00AF706A"/>
    <w:pPr>
      <w:pBdr>
        <w:top w:val="single" w:sz="24" w:space="1" w:color="6699FF"/>
      </w:pBdr>
      <w:shd w:val="clear" w:color="auto" w:fill="E6E6E6"/>
    </w:pPr>
    <w:rPr>
      <w:rFonts w:ascii="Times New Roman" w:eastAsia="Times New Roman" w:hAnsi="Times New Roman" w:cs="Times New Roman"/>
      <w:sz w:val="24"/>
      <w:szCs w:val="24"/>
      <w:lang w:val="en-US"/>
    </w:rPr>
  </w:style>
  <w:style w:type="paragraph" w:customStyle="1" w:styleId="FT19Close">
    <w:name w:val="FT19 Close"/>
    <w:rsid w:val="00AF706A"/>
    <w:pPr>
      <w:pBdr>
        <w:bottom w:val="single" w:sz="24" w:space="1" w:color="FF3300"/>
      </w:pBdr>
      <w:shd w:val="clear" w:color="auto" w:fill="E6E6E6"/>
    </w:pPr>
    <w:rPr>
      <w:rFonts w:ascii="Times New Roman" w:eastAsia="Times New Roman" w:hAnsi="Times New Roman" w:cs="Times New Roman"/>
      <w:sz w:val="24"/>
      <w:szCs w:val="24"/>
      <w:lang w:val="en-US"/>
    </w:rPr>
  </w:style>
  <w:style w:type="paragraph" w:customStyle="1" w:styleId="FT19Open">
    <w:name w:val="FT19 Open"/>
    <w:rsid w:val="00AF706A"/>
    <w:pPr>
      <w:pBdr>
        <w:top w:val="single" w:sz="24" w:space="1" w:color="FF3300"/>
      </w:pBdr>
      <w:shd w:val="clear" w:color="auto" w:fill="E6E6E6"/>
    </w:pPr>
    <w:rPr>
      <w:rFonts w:ascii="Times New Roman" w:eastAsia="Times New Roman" w:hAnsi="Times New Roman" w:cs="Times New Roman"/>
      <w:sz w:val="24"/>
      <w:szCs w:val="24"/>
      <w:lang w:val="en-US"/>
    </w:rPr>
  </w:style>
  <w:style w:type="paragraph" w:customStyle="1" w:styleId="FT1a">
    <w:name w:val="FT1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1b">
    <w:name w:val="FT1b"/>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1c">
    <w:name w:val="FT1c"/>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2">
    <w:name w:val="FT2"/>
    <w:basedOn w:val="Normal"/>
    <w:rsid w:val="00AF706A"/>
    <w:pPr>
      <w:spacing w:line="400" w:lineRule="exact"/>
      <w:ind w:firstLine="0"/>
      <w:jc w:val="left"/>
    </w:pPr>
    <w:rPr>
      <w:rFonts w:eastAsia="Times New Roman" w:cs="Times New Roman"/>
      <w:color w:val="auto"/>
      <w:sz w:val="24"/>
      <w:szCs w:val="24"/>
    </w:rPr>
  </w:style>
  <w:style w:type="paragraph" w:customStyle="1" w:styleId="FT2Close">
    <w:name w:val="FT2 Close"/>
    <w:link w:val="FT2CloseChar"/>
    <w:rsid w:val="00AF706A"/>
    <w:pPr>
      <w:pBdr>
        <w:bottom w:val="single" w:sz="24" w:space="1" w:color="008000"/>
      </w:pBdr>
      <w:shd w:val="clear" w:color="auto" w:fill="E6E6E6"/>
    </w:pPr>
    <w:rPr>
      <w:rFonts w:ascii="Times New Roman" w:eastAsia="Times New Roman" w:hAnsi="Times New Roman" w:cs="Times New Roman"/>
      <w:sz w:val="24"/>
      <w:szCs w:val="24"/>
      <w:lang w:val="en-US"/>
    </w:rPr>
  </w:style>
  <w:style w:type="character" w:customStyle="1" w:styleId="FT2CloseChar">
    <w:name w:val="FT2 Close Char"/>
    <w:link w:val="FT2Close"/>
    <w:rsid w:val="00AF706A"/>
    <w:rPr>
      <w:rFonts w:ascii="Times New Roman" w:eastAsia="Times New Roman" w:hAnsi="Times New Roman" w:cs="Times New Roman"/>
      <w:sz w:val="24"/>
      <w:szCs w:val="24"/>
      <w:shd w:val="clear" w:color="auto" w:fill="E6E6E6"/>
      <w:lang w:val="en-US"/>
    </w:rPr>
  </w:style>
  <w:style w:type="paragraph" w:customStyle="1" w:styleId="FT2Open">
    <w:name w:val="FT2 Open"/>
    <w:rsid w:val="00AF706A"/>
    <w:pPr>
      <w:pBdr>
        <w:top w:val="single" w:sz="24" w:space="1" w:color="008000"/>
      </w:pBdr>
      <w:shd w:val="clear" w:color="auto" w:fill="E6E6E6"/>
    </w:pPr>
    <w:rPr>
      <w:rFonts w:ascii="Times New Roman" w:eastAsia="Times New Roman" w:hAnsi="Times New Roman" w:cs="Times New Roman"/>
      <w:sz w:val="24"/>
      <w:szCs w:val="24"/>
      <w:lang w:val="en-US"/>
    </w:rPr>
  </w:style>
  <w:style w:type="paragraph" w:customStyle="1" w:styleId="FT20Close">
    <w:name w:val="FT20 Close"/>
    <w:rsid w:val="00AF706A"/>
    <w:pPr>
      <w:pBdr>
        <w:bottom w:val="single" w:sz="24" w:space="1" w:color="33CC33"/>
      </w:pBdr>
      <w:shd w:val="clear" w:color="auto" w:fill="E6E6E6"/>
    </w:pPr>
    <w:rPr>
      <w:rFonts w:ascii="Times New Roman" w:eastAsia="Times New Roman" w:hAnsi="Times New Roman" w:cs="Times New Roman"/>
      <w:sz w:val="24"/>
      <w:szCs w:val="24"/>
      <w:lang w:val="en-US"/>
    </w:rPr>
  </w:style>
  <w:style w:type="paragraph" w:customStyle="1" w:styleId="FT20Open">
    <w:name w:val="FT20 Open"/>
    <w:rsid w:val="00AF706A"/>
    <w:pPr>
      <w:pBdr>
        <w:top w:val="single" w:sz="24" w:space="1" w:color="33CC33"/>
      </w:pBdr>
      <w:shd w:val="clear" w:color="auto" w:fill="E6E6E6"/>
    </w:pPr>
    <w:rPr>
      <w:rFonts w:ascii="Times New Roman" w:eastAsia="Times New Roman" w:hAnsi="Times New Roman" w:cs="Times New Roman"/>
      <w:sz w:val="24"/>
      <w:szCs w:val="24"/>
      <w:lang w:val="en-US"/>
    </w:rPr>
  </w:style>
  <w:style w:type="paragraph" w:customStyle="1" w:styleId="FT21Close">
    <w:name w:val="FT21 Close"/>
    <w:rsid w:val="00AF706A"/>
    <w:pPr>
      <w:pBdr>
        <w:bottom w:val="single" w:sz="24" w:space="1" w:color="CC6600"/>
      </w:pBdr>
      <w:shd w:val="clear" w:color="auto" w:fill="E6E6E6"/>
    </w:pPr>
    <w:rPr>
      <w:rFonts w:ascii="Times New Roman" w:eastAsia="Times New Roman" w:hAnsi="Times New Roman" w:cs="Times New Roman"/>
      <w:sz w:val="24"/>
      <w:szCs w:val="24"/>
      <w:lang w:val="en-US"/>
    </w:rPr>
  </w:style>
  <w:style w:type="paragraph" w:customStyle="1" w:styleId="FT21Open">
    <w:name w:val="FT21 Open"/>
    <w:rsid w:val="00AF706A"/>
    <w:pPr>
      <w:pBdr>
        <w:top w:val="single" w:sz="24" w:space="1" w:color="CC6600"/>
      </w:pBdr>
      <w:shd w:val="clear" w:color="auto" w:fill="E6E6E6"/>
    </w:pPr>
    <w:rPr>
      <w:rFonts w:ascii="Times New Roman" w:eastAsia="Times New Roman" w:hAnsi="Times New Roman" w:cs="Times New Roman"/>
      <w:sz w:val="24"/>
      <w:szCs w:val="24"/>
      <w:lang w:val="en-US"/>
    </w:rPr>
  </w:style>
  <w:style w:type="paragraph" w:customStyle="1" w:styleId="FT22Close">
    <w:name w:val="FT22 Close"/>
    <w:rsid w:val="00AF706A"/>
    <w:pPr>
      <w:pBdr>
        <w:bottom w:val="single" w:sz="24" w:space="1" w:color="66FF66"/>
      </w:pBdr>
      <w:shd w:val="clear" w:color="auto" w:fill="E6E6E6"/>
    </w:pPr>
    <w:rPr>
      <w:rFonts w:ascii="Times New Roman" w:eastAsia="Times New Roman" w:hAnsi="Times New Roman" w:cs="Times New Roman"/>
      <w:sz w:val="24"/>
      <w:szCs w:val="24"/>
      <w:lang w:val="en-US"/>
    </w:rPr>
  </w:style>
  <w:style w:type="paragraph" w:customStyle="1" w:styleId="FT22Open">
    <w:name w:val="FT22 Open"/>
    <w:rsid w:val="00AF706A"/>
    <w:pPr>
      <w:pBdr>
        <w:top w:val="single" w:sz="24" w:space="1" w:color="66FF66"/>
      </w:pBdr>
      <w:shd w:val="clear" w:color="auto" w:fill="E6E6E6"/>
    </w:pPr>
    <w:rPr>
      <w:rFonts w:ascii="Times New Roman" w:eastAsia="Times New Roman" w:hAnsi="Times New Roman" w:cs="Times New Roman"/>
      <w:sz w:val="24"/>
      <w:szCs w:val="24"/>
      <w:lang w:val="en-US"/>
    </w:rPr>
  </w:style>
  <w:style w:type="paragraph" w:customStyle="1" w:styleId="FT23Close">
    <w:name w:val="FT23 Close"/>
    <w:rsid w:val="00AF706A"/>
    <w:pPr>
      <w:pBdr>
        <w:bottom w:val="single" w:sz="24" w:space="1" w:color="6666FF"/>
      </w:pBdr>
      <w:shd w:val="clear" w:color="auto" w:fill="E6E6E6"/>
    </w:pPr>
    <w:rPr>
      <w:rFonts w:ascii="Times New Roman" w:eastAsia="Times New Roman" w:hAnsi="Times New Roman" w:cs="Times New Roman"/>
      <w:sz w:val="24"/>
      <w:szCs w:val="24"/>
      <w:lang w:val="en-US"/>
    </w:rPr>
  </w:style>
  <w:style w:type="paragraph" w:customStyle="1" w:styleId="FT23Open">
    <w:name w:val="FT23 Open"/>
    <w:rsid w:val="00AF706A"/>
    <w:pPr>
      <w:pBdr>
        <w:top w:val="single" w:sz="24" w:space="1" w:color="6666FF"/>
      </w:pBdr>
      <w:shd w:val="clear" w:color="auto" w:fill="E6E6E6"/>
    </w:pPr>
    <w:rPr>
      <w:rFonts w:ascii="Times New Roman" w:eastAsia="Times New Roman" w:hAnsi="Times New Roman" w:cs="Times New Roman"/>
      <w:sz w:val="24"/>
      <w:szCs w:val="24"/>
      <w:lang w:val="en-US"/>
    </w:rPr>
  </w:style>
  <w:style w:type="paragraph" w:customStyle="1" w:styleId="FT24Close">
    <w:name w:val="FT24 Close"/>
    <w:rsid w:val="00AF706A"/>
    <w:pPr>
      <w:pBdr>
        <w:bottom w:val="single" w:sz="24" w:space="1" w:color="660066"/>
      </w:pBdr>
      <w:shd w:val="clear" w:color="auto" w:fill="E6E6E6"/>
    </w:pPr>
    <w:rPr>
      <w:rFonts w:ascii="Times New Roman" w:eastAsia="Times New Roman" w:hAnsi="Times New Roman" w:cs="Times New Roman"/>
      <w:sz w:val="24"/>
      <w:szCs w:val="24"/>
      <w:lang w:val="en-US"/>
    </w:rPr>
  </w:style>
  <w:style w:type="paragraph" w:customStyle="1" w:styleId="FT24Open">
    <w:name w:val="FT24 Open"/>
    <w:rsid w:val="00AF706A"/>
    <w:pPr>
      <w:pBdr>
        <w:top w:val="single" w:sz="24" w:space="1" w:color="660066"/>
      </w:pBdr>
      <w:shd w:val="clear" w:color="auto" w:fill="E6E6E6"/>
    </w:pPr>
    <w:rPr>
      <w:rFonts w:ascii="Times New Roman" w:eastAsia="Times New Roman" w:hAnsi="Times New Roman" w:cs="Times New Roman"/>
      <w:sz w:val="24"/>
      <w:szCs w:val="24"/>
      <w:lang w:val="en-US"/>
    </w:rPr>
  </w:style>
  <w:style w:type="paragraph" w:customStyle="1" w:styleId="FT25Close">
    <w:name w:val="FT25 Close"/>
    <w:rsid w:val="00AF706A"/>
    <w:pPr>
      <w:pBdr>
        <w:bottom w:val="single" w:sz="24" w:space="1" w:color="CC00FF"/>
      </w:pBdr>
      <w:shd w:val="clear" w:color="auto" w:fill="E6E6E6"/>
    </w:pPr>
    <w:rPr>
      <w:rFonts w:ascii="Times New Roman" w:eastAsia="Times New Roman" w:hAnsi="Times New Roman" w:cs="Times New Roman"/>
      <w:sz w:val="24"/>
      <w:szCs w:val="24"/>
      <w:lang w:val="en-US"/>
    </w:rPr>
  </w:style>
  <w:style w:type="paragraph" w:customStyle="1" w:styleId="FT25Open">
    <w:name w:val="FT25 Open"/>
    <w:rsid w:val="00AF706A"/>
    <w:pPr>
      <w:pBdr>
        <w:top w:val="single" w:sz="24" w:space="1" w:color="CC00FF"/>
      </w:pBdr>
      <w:shd w:val="clear" w:color="auto" w:fill="E6E6E6"/>
    </w:pPr>
    <w:rPr>
      <w:rFonts w:ascii="Times New Roman" w:eastAsia="Times New Roman" w:hAnsi="Times New Roman" w:cs="Times New Roman"/>
      <w:sz w:val="24"/>
      <w:szCs w:val="24"/>
      <w:lang w:val="en-US"/>
    </w:rPr>
  </w:style>
  <w:style w:type="paragraph" w:customStyle="1" w:styleId="FT26Close">
    <w:name w:val="FT26 Close"/>
    <w:rsid w:val="00AF706A"/>
    <w:pPr>
      <w:pBdr>
        <w:bottom w:val="single" w:sz="24" w:space="1" w:color="FFFF66"/>
      </w:pBdr>
      <w:shd w:val="clear" w:color="auto" w:fill="E6E6E6"/>
    </w:pPr>
    <w:rPr>
      <w:rFonts w:ascii="Times New Roman" w:eastAsia="Times New Roman" w:hAnsi="Times New Roman" w:cs="Times New Roman"/>
      <w:sz w:val="24"/>
      <w:szCs w:val="24"/>
      <w:lang w:val="en-US"/>
    </w:rPr>
  </w:style>
  <w:style w:type="paragraph" w:customStyle="1" w:styleId="FT26Open">
    <w:name w:val="FT26 Open"/>
    <w:rsid w:val="00AF706A"/>
    <w:pPr>
      <w:pBdr>
        <w:top w:val="single" w:sz="24" w:space="1" w:color="FFFF66"/>
      </w:pBdr>
      <w:shd w:val="clear" w:color="auto" w:fill="E6E6E6"/>
    </w:pPr>
    <w:rPr>
      <w:rFonts w:ascii="Times New Roman" w:eastAsia="Times New Roman" w:hAnsi="Times New Roman" w:cs="Times New Roman"/>
      <w:sz w:val="24"/>
      <w:szCs w:val="24"/>
      <w:lang w:val="en-US"/>
    </w:rPr>
  </w:style>
  <w:style w:type="paragraph" w:customStyle="1" w:styleId="FT27Close">
    <w:name w:val="FT27 Close"/>
    <w:rsid w:val="00AF706A"/>
    <w:pPr>
      <w:pBdr>
        <w:bottom w:val="single" w:sz="24" w:space="1" w:color="CCCCFF"/>
      </w:pBdr>
      <w:shd w:val="clear" w:color="auto" w:fill="E6E6E6"/>
    </w:pPr>
    <w:rPr>
      <w:rFonts w:ascii="Times New Roman" w:eastAsia="Times New Roman" w:hAnsi="Times New Roman" w:cs="Times New Roman"/>
      <w:sz w:val="24"/>
      <w:szCs w:val="24"/>
      <w:lang w:val="en-US"/>
    </w:rPr>
  </w:style>
  <w:style w:type="paragraph" w:customStyle="1" w:styleId="FT27Open">
    <w:name w:val="FT27 Open"/>
    <w:rsid w:val="00AF706A"/>
    <w:pPr>
      <w:pBdr>
        <w:top w:val="single" w:sz="24" w:space="1" w:color="CCCCFF"/>
      </w:pBdr>
      <w:shd w:val="clear" w:color="auto" w:fill="E6E6E6"/>
    </w:pPr>
    <w:rPr>
      <w:rFonts w:ascii="Times New Roman" w:eastAsia="Times New Roman" w:hAnsi="Times New Roman" w:cs="Times New Roman"/>
      <w:sz w:val="24"/>
      <w:szCs w:val="24"/>
      <w:lang w:val="en-US"/>
    </w:rPr>
  </w:style>
  <w:style w:type="paragraph" w:customStyle="1" w:styleId="FT28Close">
    <w:name w:val="FT28 Close"/>
    <w:rsid w:val="00AF706A"/>
    <w:pPr>
      <w:pBdr>
        <w:bottom w:val="single" w:sz="24" w:space="1" w:color="0066FF"/>
      </w:pBdr>
      <w:shd w:val="clear" w:color="auto" w:fill="E6E6E6"/>
    </w:pPr>
    <w:rPr>
      <w:rFonts w:ascii="Times New Roman" w:eastAsia="Times New Roman" w:hAnsi="Times New Roman" w:cs="Times New Roman"/>
      <w:sz w:val="24"/>
      <w:szCs w:val="24"/>
      <w:lang w:val="en-US"/>
    </w:rPr>
  </w:style>
  <w:style w:type="paragraph" w:customStyle="1" w:styleId="FT28Open">
    <w:name w:val="FT28 Open"/>
    <w:rsid w:val="00AF706A"/>
    <w:pPr>
      <w:pBdr>
        <w:top w:val="single" w:sz="24" w:space="1" w:color="0066FF"/>
      </w:pBdr>
      <w:shd w:val="clear" w:color="auto" w:fill="E6E6E6"/>
    </w:pPr>
    <w:rPr>
      <w:rFonts w:ascii="Times New Roman" w:eastAsia="Times New Roman" w:hAnsi="Times New Roman" w:cs="Times New Roman"/>
      <w:sz w:val="24"/>
      <w:szCs w:val="24"/>
      <w:lang w:val="en-US"/>
    </w:rPr>
  </w:style>
  <w:style w:type="paragraph" w:customStyle="1" w:styleId="FT29Close">
    <w:name w:val="FT29 Close"/>
    <w:rsid w:val="00AF706A"/>
    <w:pPr>
      <w:pBdr>
        <w:bottom w:val="single" w:sz="24" w:space="1" w:color="FF7C80"/>
      </w:pBdr>
      <w:shd w:val="clear" w:color="auto" w:fill="E6E6E6"/>
    </w:pPr>
    <w:rPr>
      <w:rFonts w:ascii="Times New Roman" w:eastAsia="Times New Roman" w:hAnsi="Times New Roman" w:cs="Times New Roman"/>
      <w:sz w:val="24"/>
      <w:szCs w:val="24"/>
      <w:lang w:val="en-US"/>
    </w:rPr>
  </w:style>
  <w:style w:type="paragraph" w:customStyle="1" w:styleId="FT29Open">
    <w:name w:val="FT29 Open"/>
    <w:rsid w:val="00AF706A"/>
    <w:pPr>
      <w:pBdr>
        <w:top w:val="single" w:sz="24" w:space="1" w:color="FF7C80"/>
      </w:pBdr>
      <w:shd w:val="clear" w:color="auto" w:fill="E6E6E6"/>
    </w:pPr>
    <w:rPr>
      <w:rFonts w:ascii="Times New Roman" w:eastAsia="Times New Roman" w:hAnsi="Times New Roman" w:cs="Times New Roman"/>
      <w:sz w:val="24"/>
      <w:szCs w:val="24"/>
      <w:lang w:val="en-US"/>
    </w:rPr>
  </w:style>
  <w:style w:type="paragraph" w:customStyle="1" w:styleId="FT3">
    <w:name w:val="FT3"/>
    <w:basedOn w:val="Normal"/>
    <w:rsid w:val="00AF706A"/>
    <w:pPr>
      <w:spacing w:line="400" w:lineRule="exact"/>
      <w:ind w:firstLine="0"/>
      <w:jc w:val="left"/>
    </w:pPr>
    <w:rPr>
      <w:rFonts w:eastAsia="Times New Roman" w:cs="Times New Roman"/>
      <w:color w:val="auto"/>
      <w:sz w:val="24"/>
      <w:szCs w:val="24"/>
    </w:rPr>
  </w:style>
  <w:style w:type="paragraph" w:customStyle="1" w:styleId="FT3Close">
    <w:name w:val="FT3 Close"/>
    <w:rsid w:val="00AF706A"/>
    <w:pPr>
      <w:pBdr>
        <w:bottom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Open">
    <w:name w:val="FT3 Open"/>
    <w:rsid w:val="00AF706A"/>
    <w:pPr>
      <w:pBdr>
        <w:top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0Close">
    <w:name w:val="FT30 Close"/>
    <w:rsid w:val="00AF706A"/>
    <w:pPr>
      <w:pBdr>
        <w:bottom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0Open">
    <w:name w:val="FT30 Open"/>
    <w:rsid w:val="00AF706A"/>
    <w:pPr>
      <w:pBdr>
        <w:top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4Close">
    <w:name w:val="FT4 Close"/>
    <w:rsid w:val="00AF706A"/>
    <w:pPr>
      <w:pBdr>
        <w:bottom w:val="single" w:sz="24" w:space="1" w:color="800080"/>
      </w:pBdr>
      <w:shd w:val="clear" w:color="auto" w:fill="E6E6E6"/>
    </w:pPr>
    <w:rPr>
      <w:rFonts w:ascii="Times New Roman" w:eastAsia="Times New Roman" w:hAnsi="Times New Roman" w:cs="Times New Roman"/>
      <w:sz w:val="24"/>
      <w:szCs w:val="24"/>
      <w:lang w:val="en-US"/>
    </w:rPr>
  </w:style>
  <w:style w:type="paragraph" w:customStyle="1" w:styleId="FT4Open">
    <w:name w:val="FT4 Open"/>
    <w:rsid w:val="00AF706A"/>
    <w:pPr>
      <w:pBdr>
        <w:top w:val="single" w:sz="24" w:space="1" w:color="800080"/>
      </w:pBdr>
      <w:shd w:val="clear" w:color="auto" w:fill="E6E6E6"/>
    </w:pPr>
    <w:rPr>
      <w:rFonts w:ascii="Times New Roman" w:eastAsia="Times New Roman" w:hAnsi="Times New Roman" w:cs="Times New Roman"/>
      <w:sz w:val="24"/>
      <w:szCs w:val="24"/>
      <w:lang w:val="en-US"/>
    </w:rPr>
  </w:style>
  <w:style w:type="paragraph" w:customStyle="1" w:styleId="FT5Close">
    <w:name w:val="FT5 Close"/>
    <w:rsid w:val="00AF706A"/>
    <w:pPr>
      <w:pBdr>
        <w:bottom w:val="single" w:sz="24" w:space="1" w:color="FF00FF"/>
      </w:pBdr>
      <w:shd w:val="clear" w:color="auto" w:fill="E6E6E6"/>
    </w:pPr>
    <w:rPr>
      <w:rFonts w:ascii="Times New Roman" w:eastAsia="Times New Roman" w:hAnsi="Times New Roman" w:cs="Times New Roman"/>
      <w:sz w:val="24"/>
      <w:szCs w:val="24"/>
      <w:lang w:val="en-US"/>
    </w:rPr>
  </w:style>
  <w:style w:type="paragraph" w:customStyle="1" w:styleId="FT5Open">
    <w:name w:val="FT5 Open"/>
    <w:rsid w:val="00AF706A"/>
    <w:pPr>
      <w:pBdr>
        <w:top w:val="single" w:sz="24" w:space="1" w:color="FF00FF"/>
      </w:pBdr>
      <w:shd w:val="clear" w:color="auto" w:fill="E6E6E6"/>
    </w:pPr>
    <w:rPr>
      <w:rFonts w:ascii="Times New Roman" w:eastAsia="Times New Roman" w:hAnsi="Times New Roman" w:cs="Times New Roman"/>
      <w:sz w:val="24"/>
      <w:szCs w:val="24"/>
      <w:lang w:val="en-US"/>
    </w:rPr>
  </w:style>
  <w:style w:type="paragraph" w:customStyle="1" w:styleId="FT6Close">
    <w:name w:val="FT6 Close"/>
    <w:link w:val="FT6CloseChar"/>
    <w:rsid w:val="00AF706A"/>
    <w:pPr>
      <w:pBdr>
        <w:bottom w:val="single" w:sz="24" w:space="1" w:color="FFFF00"/>
      </w:pBdr>
      <w:shd w:val="clear" w:color="auto" w:fill="E6E6E6"/>
    </w:pPr>
    <w:rPr>
      <w:rFonts w:ascii="Times New Roman" w:eastAsia="Times New Roman" w:hAnsi="Times New Roman" w:cs="Times New Roman"/>
      <w:sz w:val="24"/>
      <w:szCs w:val="24"/>
      <w:lang w:val="en-US"/>
    </w:rPr>
  </w:style>
  <w:style w:type="character" w:customStyle="1" w:styleId="FT6CloseChar">
    <w:name w:val="FT6 Close Char"/>
    <w:link w:val="FT6Close"/>
    <w:rsid w:val="00AF706A"/>
    <w:rPr>
      <w:rFonts w:ascii="Times New Roman" w:eastAsia="Times New Roman" w:hAnsi="Times New Roman" w:cs="Times New Roman"/>
      <w:sz w:val="24"/>
      <w:szCs w:val="24"/>
      <w:shd w:val="clear" w:color="auto" w:fill="E6E6E6"/>
      <w:lang w:val="en-US"/>
    </w:rPr>
  </w:style>
  <w:style w:type="paragraph" w:customStyle="1" w:styleId="FT6Open">
    <w:name w:val="FT6 Open"/>
    <w:rsid w:val="00AF706A"/>
    <w:pPr>
      <w:pBdr>
        <w:top w:val="single" w:sz="24" w:space="1" w:color="FFFF00"/>
      </w:pBdr>
      <w:shd w:val="clear" w:color="auto" w:fill="E6E6E6"/>
    </w:pPr>
    <w:rPr>
      <w:rFonts w:ascii="Times New Roman" w:eastAsia="Times New Roman" w:hAnsi="Times New Roman" w:cs="Times New Roman"/>
      <w:sz w:val="24"/>
      <w:szCs w:val="24"/>
      <w:lang w:val="en-US"/>
    </w:rPr>
  </w:style>
  <w:style w:type="paragraph" w:customStyle="1" w:styleId="FT7Close">
    <w:name w:val="FT7 Close"/>
    <w:rsid w:val="00AF706A"/>
    <w:pPr>
      <w:pBdr>
        <w:bottom w:val="single" w:sz="24" w:space="1" w:color="CC99FF"/>
      </w:pBdr>
      <w:shd w:val="clear" w:color="auto" w:fill="E6E6E6"/>
    </w:pPr>
    <w:rPr>
      <w:rFonts w:ascii="Times New Roman" w:eastAsia="Times New Roman" w:hAnsi="Times New Roman" w:cs="Times New Roman"/>
      <w:sz w:val="24"/>
      <w:szCs w:val="24"/>
      <w:lang w:val="en-US"/>
    </w:rPr>
  </w:style>
  <w:style w:type="paragraph" w:customStyle="1" w:styleId="FT7Open">
    <w:name w:val="FT7 Open"/>
    <w:rsid w:val="00AF706A"/>
    <w:pPr>
      <w:pBdr>
        <w:top w:val="single" w:sz="24" w:space="1" w:color="CC99FF"/>
      </w:pBdr>
      <w:shd w:val="clear" w:color="auto" w:fill="E6E6E6"/>
    </w:pPr>
    <w:rPr>
      <w:rFonts w:ascii="Times New Roman" w:eastAsia="Times New Roman" w:hAnsi="Times New Roman" w:cs="Times New Roman"/>
      <w:sz w:val="24"/>
      <w:szCs w:val="24"/>
      <w:lang w:val="en-US"/>
    </w:rPr>
  </w:style>
  <w:style w:type="paragraph" w:customStyle="1" w:styleId="FT8Close">
    <w:name w:val="FT8 Close"/>
    <w:rsid w:val="00AF706A"/>
    <w:pPr>
      <w:pBdr>
        <w:bottom w:val="single" w:sz="24" w:space="1" w:color="3366FF"/>
      </w:pBdr>
      <w:shd w:val="clear" w:color="auto" w:fill="E6E6E6"/>
    </w:pPr>
    <w:rPr>
      <w:rFonts w:ascii="Times New Roman" w:eastAsia="Times New Roman" w:hAnsi="Times New Roman" w:cs="Times New Roman"/>
      <w:sz w:val="24"/>
      <w:szCs w:val="24"/>
      <w:lang w:val="en-US"/>
    </w:rPr>
  </w:style>
  <w:style w:type="paragraph" w:customStyle="1" w:styleId="FT8Open">
    <w:name w:val="FT8 Open"/>
    <w:rsid w:val="00AF706A"/>
    <w:pPr>
      <w:pBdr>
        <w:top w:val="single" w:sz="24" w:space="1" w:color="3366FF"/>
      </w:pBdr>
      <w:shd w:val="clear" w:color="auto" w:fill="E6E6E6"/>
    </w:pPr>
    <w:rPr>
      <w:rFonts w:ascii="Times New Roman" w:eastAsia="Times New Roman" w:hAnsi="Times New Roman" w:cs="Times New Roman"/>
      <w:sz w:val="24"/>
      <w:szCs w:val="24"/>
      <w:lang w:val="en-US"/>
    </w:rPr>
  </w:style>
  <w:style w:type="paragraph" w:customStyle="1" w:styleId="FT9Close">
    <w:name w:val="FT9 Close"/>
    <w:rsid w:val="00AF706A"/>
    <w:pPr>
      <w:pBdr>
        <w:bottom w:val="single" w:sz="24" w:space="1" w:color="CC0000"/>
      </w:pBdr>
      <w:shd w:val="clear" w:color="auto" w:fill="E6E6E6"/>
    </w:pPr>
    <w:rPr>
      <w:rFonts w:ascii="Times New Roman" w:eastAsia="Times New Roman" w:hAnsi="Times New Roman" w:cs="Times New Roman"/>
      <w:sz w:val="24"/>
      <w:szCs w:val="24"/>
      <w:lang w:val="en-US"/>
    </w:rPr>
  </w:style>
  <w:style w:type="paragraph" w:customStyle="1" w:styleId="FT9Open">
    <w:name w:val="FT9 Open"/>
    <w:rsid w:val="00AF706A"/>
    <w:pPr>
      <w:pBdr>
        <w:top w:val="single" w:sz="24" w:space="1" w:color="CC0000"/>
      </w:pBdr>
      <w:shd w:val="clear" w:color="auto" w:fill="E6E6E6"/>
    </w:pPr>
    <w:rPr>
      <w:rFonts w:ascii="Times New Roman" w:eastAsia="Times New Roman" w:hAnsi="Times New Roman" w:cs="Times New Roman"/>
      <w:sz w:val="24"/>
      <w:szCs w:val="24"/>
      <w:lang w:val="en-US"/>
    </w:rPr>
  </w:style>
  <w:style w:type="paragraph" w:customStyle="1" w:styleId="FTY">
    <w:name w:val="FTY"/>
    <w:basedOn w:val="Normal"/>
    <w:rsid w:val="00AF706A"/>
    <w:pPr>
      <w:spacing w:line="400" w:lineRule="exact"/>
      <w:ind w:firstLine="0"/>
      <w:jc w:val="left"/>
    </w:pPr>
    <w:rPr>
      <w:rFonts w:eastAsia="Times New Roman" w:cs="Times New Roman"/>
      <w:color w:val="auto"/>
      <w:sz w:val="24"/>
      <w:szCs w:val="24"/>
    </w:rPr>
  </w:style>
  <w:style w:type="paragraph" w:customStyle="1" w:styleId="GLO">
    <w:name w:val="GLO"/>
    <w:basedOn w:val="Normal"/>
    <w:rsid w:val="00AF706A"/>
    <w:pPr>
      <w:spacing w:line="400" w:lineRule="exact"/>
      <w:ind w:firstLine="0"/>
      <w:jc w:val="left"/>
    </w:pPr>
    <w:rPr>
      <w:rFonts w:eastAsia="Times New Roman" w:cs="Times New Roman"/>
      <w:color w:val="auto"/>
      <w:sz w:val="24"/>
      <w:szCs w:val="24"/>
    </w:rPr>
  </w:style>
  <w:style w:type="paragraph" w:customStyle="1" w:styleId="GLT">
    <w:name w:val="GLT"/>
    <w:basedOn w:val="Normal"/>
    <w:autoRedefine/>
    <w:rsid w:val="00AF706A"/>
    <w:pPr>
      <w:spacing w:before="60" w:after="60" w:line="240" w:lineRule="auto"/>
      <w:ind w:firstLine="0"/>
      <w:jc w:val="left"/>
    </w:pPr>
    <w:rPr>
      <w:rFonts w:eastAsia="Times New Roman" w:cs="Times New Roman"/>
      <w:color w:val="auto"/>
      <w:sz w:val="24"/>
      <w:szCs w:val="24"/>
    </w:rPr>
  </w:style>
  <w:style w:type="paragraph" w:customStyle="1" w:styleId="H1">
    <w:name w:val="H1"/>
    <w:next w:val="Normal"/>
    <w:rsid w:val="00AF706A"/>
    <w:pPr>
      <w:spacing w:before="600" w:after="120" w:line="480" w:lineRule="auto"/>
      <w:ind w:left="288" w:hanging="288"/>
      <w:outlineLvl w:val="0"/>
    </w:pPr>
    <w:rPr>
      <w:rFonts w:ascii="Times New Roman" w:eastAsia="Times New Roman" w:hAnsi="Times New Roman" w:cs="Times New Roman"/>
      <w:sz w:val="36"/>
      <w:szCs w:val="20"/>
      <w:lang w:val="en-US"/>
    </w:rPr>
  </w:style>
  <w:style w:type="paragraph" w:customStyle="1" w:styleId="H2">
    <w:name w:val="H2"/>
    <w:next w:val="Normal"/>
    <w:rsid w:val="00AF706A"/>
    <w:pPr>
      <w:spacing w:before="400" w:after="120" w:line="480" w:lineRule="auto"/>
      <w:ind w:left="432" w:hanging="432"/>
      <w:outlineLvl w:val="1"/>
    </w:pPr>
    <w:rPr>
      <w:rFonts w:ascii="Times New Roman" w:eastAsia="Times New Roman" w:hAnsi="Times New Roman" w:cs="Times New Roman"/>
      <w:bCs/>
      <w:iCs/>
      <w:sz w:val="32"/>
      <w:szCs w:val="26"/>
      <w:lang w:val="en-US"/>
    </w:rPr>
  </w:style>
  <w:style w:type="paragraph" w:customStyle="1" w:styleId="H3">
    <w:name w:val="H3"/>
    <w:next w:val="Normal"/>
    <w:autoRedefine/>
    <w:rsid w:val="00AF706A"/>
    <w:pPr>
      <w:spacing w:before="300" w:after="60" w:line="480" w:lineRule="auto"/>
      <w:ind w:left="576" w:hanging="576"/>
      <w:outlineLvl w:val="2"/>
    </w:pPr>
    <w:rPr>
      <w:rFonts w:ascii="Times New Roman" w:eastAsia="Times New Roman" w:hAnsi="Times New Roman" w:cs="Times New Roman"/>
      <w:sz w:val="28"/>
      <w:szCs w:val="20"/>
      <w:lang w:val="en-US"/>
    </w:rPr>
  </w:style>
  <w:style w:type="paragraph" w:customStyle="1" w:styleId="H4">
    <w:name w:val="H4"/>
    <w:next w:val="Normal"/>
    <w:autoRedefine/>
    <w:rsid w:val="00AF706A"/>
    <w:pPr>
      <w:spacing w:before="200" w:after="60" w:line="480" w:lineRule="auto"/>
      <w:ind w:left="720" w:hanging="720"/>
      <w:outlineLvl w:val="3"/>
    </w:pPr>
    <w:rPr>
      <w:rFonts w:ascii="Times New Roman" w:eastAsia="Times New Roman" w:hAnsi="Times New Roman" w:cs="Times New Roman"/>
      <w:sz w:val="26"/>
      <w:szCs w:val="20"/>
      <w:lang w:val="en-US"/>
    </w:rPr>
  </w:style>
  <w:style w:type="paragraph" w:customStyle="1" w:styleId="H5">
    <w:name w:val="H5"/>
    <w:next w:val="Normal"/>
    <w:autoRedefine/>
    <w:rsid w:val="00AF706A"/>
    <w:pPr>
      <w:spacing w:before="100" w:after="60" w:line="480" w:lineRule="auto"/>
      <w:ind w:left="1440" w:hanging="1440"/>
      <w:outlineLvl w:val="4"/>
    </w:pPr>
    <w:rPr>
      <w:rFonts w:ascii="Times New Roman" w:eastAsia="Times New Roman" w:hAnsi="Times New Roman" w:cs="Times New Roman"/>
      <w:bCs/>
      <w:iCs/>
      <w:sz w:val="24"/>
      <w:szCs w:val="20"/>
      <w:lang w:val="en-US"/>
    </w:rPr>
  </w:style>
  <w:style w:type="paragraph" w:customStyle="1" w:styleId="H6">
    <w:name w:val="H6"/>
    <w:next w:val="Normal"/>
    <w:rsid w:val="00AF706A"/>
    <w:pPr>
      <w:spacing w:line="400" w:lineRule="exact"/>
      <w:outlineLvl w:val="5"/>
    </w:pPr>
    <w:rPr>
      <w:rFonts w:ascii="Times New Roman" w:eastAsia="Times New Roman" w:hAnsi="Times New Roman" w:cs="Times New Roman"/>
      <w:sz w:val="24"/>
      <w:szCs w:val="20"/>
      <w:lang w:val="en-US"/>
    </w:rPr>
  </w:style>
  <w:style w:type="paragraph" w:customStyle="1" w:styleId="HN">
    <w:name w:val="HN"/>
    <w:rsid w:val="00AF706A"/>
    <w:rPr>
      <w:rFonts w:ascii="Times New Roman" w:eastAsia="Times New Roman" w:hAnsi="Times New Roman" w:cs="Times New Roman"/>
      <w:sz w:val="24"/>
      <w:szCs w:val="24"/>
      <w:lang w:val="en-US"/>
    </w:rPr>
  </w:style>
  <w:style w:type="character" w:customStyle="1" w:styleId="HOM">
    <w:name w:val="HOM"/>
    <w:rsid w:val="00AF706A"/>
    <w:rPr>
      <w:color w:val="FF6600"/>
    </w:rPr>
  </w:style>
  <w:style w:type="character" w:customStyle="1" w:styleId="HTI">
    <w:name w:val="HTI"/>
    <w:rsid w:val="00AF706A"/>
    <w:rPr>
      <w:color w:val="008000"/>
    </w:rPr>
  </w:style>
  <w:style w:type="paragraph" w:customStyle="1" w:styleId="HTPG">
    <w:name w:val="HTPG"/>
    <w:basedOn w:val="FMCTHT"/>
    <w:qFormat/>
    <w:rsid w:val="00AF706A"/>
  </w:style>
  <w:style w:type="character" w:customStyle="1" w:styleId="HW">
    <w:name w:val="HW"/>
    <w:rsid w:val="00AF706A"/>
    <w:rPr>
      <w:color w:val="FF0000"/>
    </w:rPr>
  </w:style>
  <w:style w:type="character" w:customStyle="1" w:styleId="IBT">
    <w:name w:val="IBT"/>
    <w:rsid w:val="00AF706A"/>
    <w:rPr>
      <w:color w:val="800080"/>
    </w:rPr>
  </w:style>
  <w:style w:type="character" w:customStyle="1" w:styleId="Imprintcopyright">
    <w:name w:val="Imprint copyright"/>
    <w:basedOn w:val="DefaultParagraphFont"/>
    <w:rsid w:val="00AF706A"/>
  </w:style>
  <w:style w:type="character" w:customStyle="1" w:styleId="imprintdate">
    <w:name w:val="imprint date"/>
    <w:basedOn w:val="DefaultParagraphFont"/>
    <w:rsid w:val="00AF706A"/>
  </w:style>
  <w:style w:type="character" w:customStyle="1" w:styleId="Imprintisbn">
    <w:name w:val="Imprint isbn"/>
    <w:basedOn w:val="DefaultParagraphFont"/>
    <w:rsid w:val="00AF706A"/>
  </w:style>
  <w:style w:type="character" w:customStyle="1" w:styleId="Imprintpublisher">
    <w:name w:val="Imprint publisher"/>
    <w:basedOn w:val="DefaultParagraphFont"/>
    <w:rsid w:val="00AF706A"/>
  </w:style>
  <w:style w:type="character" w:customStyle="1" w:styleId="Imprintpublisherloc">
    <w:name w:val="Imprint publisher loc"/>
    <w:basedOn w:val="DefaultParagraphFont"/>
    <w:rsid w:val="00AF706A"/>
  </w:style>
  <w:style w:type="character" w:customStyle="1" w:styleId="isbn">
    <w:name w:val="isbn"/>
    <w:basedOn w:val="DefaultParagraphFont"/>
    <w:qFormat/>
    <w:rsid w:val="00AF706A"/>
  </w:style>
  <w:style w:type="character" w:customStyle="1" w:styleId="issn">
    <w:name w:val="issn"/>
    <w:uiPriority w:val="1"/>
    <w:rsid w:val="00AF706A"/>
    <w:rPr>
      <w:rFonts w:ascii="Times New Roman" w:hAnsi="Times New Roman"/>
      <w:sz w:val="24"/>
    </w:rPr>
  </w:style>
  <w:style w:type="character" w:customStyle="1" w:styleId="Issueno">
    <w:name w:val="Issue no."/>
    <w:basedOn w:val="DefaultParagraphFont"/>
    <w:rsid w:val="00AF706A"/>
  </w:style>
  <w:style w:type="character" w:customStyle="1" w:styleId="journal-title">
    <w:name w:val="journal-title"/>
    <w:basedOn w:val="DefaultParagraphFont"/>
    <w:rsid w:val="00AF706A"/>
  </w:style>
  <w:style w:type="paragraph" w:customStyle="1" w:styleId="KEQ">
    <w:name w:val="KEQ"/>
    <w:basedOn w:val="EQC"/>
    <w:autoRedefine/>
    <w:qFormat/>
    <w:rsid w:val="00AF706A"/>
  </w:style>
  <w:style w:type="character" w:customStyle="1" w:styleId="KT1">
    <w:name w:val="KT1"/>
    <w:rsid w:val="00AF706A"/>
    <w:rPr>
      <w:color w:val="FF0000"/>
    </w:rPr>
  </w:style>
  <w:style w:type="character" w:customStyle="1" w:styleId="KT2">
    <w:name w:val="KT2"/>
    <w:rsid w:val="00AF706A"/>
    <w:rPr>
      <w:color w:val="008000"/>
    </w:rPr>
  </w:style>
  <w:style w:type="character" w:customStyle="1" w:styleId="KT3">
    <w:name w:val="KT3"/>
    <w:rsid w:val="00AF706A"/>
    <w:rPr>
      <w:color w:val="0000FF"/>
    </w:rPr>
  </w:style>
  <w:style w:type="paragraph" w:customStyle="1" w:styleId="KWB">
    <w:name w:val="KW:B"/>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KWC">
    <w:name w:val="KW:C"/>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KWHead">
    <w:name w:val="KW:Head"/>
    <w:basedOn w:val="ABSHead"/>
    <w:qFormat/>
    <w:rsid w:val="00AF706A"/>
  </w:style>
  <w:style w:type="character" w:customStyle="1" w:styleId="label">
    <w:name w:val="label"/>
    <w:basedOn w:val="DefaultParagraphFont"/>
    <w:rsid w:val="00AF706A"/>
  </w:style>
  <w:style w:type="paragraph" w:customStyle="1" w:styleId="LANxxx">
    <w:name w:val="LAN:xxx"/>
    <w:basedOn w:val="line"/>
    <w:autoRedefine/>
    <w:qFormat/>
    <w:rsid w:val="00AF706A"/>
  </w:style>
  <w:style w:type="paragraph" w:customStyle="1" w:styleId="LDIS">
    <w:name w:val="LDIS"/>
    <w:rsid w:val="00AF706A"/>
    <w:pPr>
      <w:spacing w:before="60" w:after="60" w:line="480" w:lineRule="auto"/>
    </w:pPr>
    <w:rPr>
      <w:rFonts w:ascii="Times New Roman" w:eastAsia="Times New Roman" w:hAnsi="Times New Roman" w:cs="Times New Roman"/>
      <w:sz w:val="24"/>
      <w:szCs w:val="24"/>
      <w:lang w:val="en-US"/>
    </w:rPr>
  </w:style>
  <w:style w:type="paragraph" w:customStyle="1" w:styleId="LDIS-Close">
    <w:name w:val="LDIS-Close"/>
    <w:basedOn w:val="DIS-Close"/>
    <w:next w:val="Normal"/>
    <w:rsid w:val="00AF706A"/>
    <w:pPr>
      <w:pBdr>
        <w:bottom w:val="dotted" w:sz="2" w:space="1" w:color="800000"/>
      </w:pBdr>
    </w:pPr>
  </w:style>
  <w:style w:type="paragraph" w:customStyle="1" w:styleId="LDIS-Open">
    <w:name w:val="LDIS-Open"/>
    <w:basedOn w:val="DIS-Open"/>
    <w:next w:val="Normal"/>
    <w:rsid w:val="00AF706A"/>
    <w:pPr>
      <w:pBdr>
        <w:top w:val="dotted" w:sz="12" w:space="1" w:color="800000"/>
      </w:pBdr>
    </w:pPr>
  </w:style>
  <w:style w:type="paragraph" w:customStyle="1" w:styleId="LEXT">
    <w:name w:val="LEXT"/>
    <w:rsid w:val="00AF706A"/>
    <w:pPr>
      <w:spacing w:before="60" w:after="60" w:line="480" w:lineRule="auto"/>
      <w:ind w:left="720" w:right="720"/>
    </w:pPr>
    <w:rPr>
      <w:rFonts w:ascii="Times New Roman" w:eastAsia="Times New Roman" w:hAnsi="Times New Roman" w:cs="Times New Roman"/>
      <w:sz w:val="24"/>
      <w:szCs w:val="24"/>
      <w:lang w:val="en-US"/>
    </w:rPr>
  </w:style>
  <w:style w:type="paragraph" w:customStyle="1" w:styleId="LEXT-Close">
    <w:name w:val="LEXT-Close"/>
    <w:basedOn w:val="FT4Close"/>
    <w:rsid w:val="00AF706A"/>
    <w:pPr>
      <w:pBdr>
        <w:bottom w:val="dotted" w:sz="12" w:space="1" w:color="008000"/>
      </w:pBdr>
    </w:pPr>
  </w:style>
  <w:style w:type="paragraph" w:customStyle="1" w:styleId="LEXT-Open">
    <w:name w:val="LEXT-Open"/>
    <w:basedOn w:val="FT4Open"/>
    <w:rsid w:val="00AF706A"/>
    <w:pPr>
      <w:pBdr>
        <w:top w:val="dotted" w:sz="12" w:space="1" w:color="008000"/>
      </w:pBdr>
    </w:pPr>
  </w:style>
  <w:style w:type="paragraph" w:customStyle="1" w:styleId="LH">
    <w:name w:val="LH"/>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LI">
    <w:name w:val="LI"/>
    <w:basedOn w:val="Normal"/>
    <w:qFormat/>
    <w:rsid w:val="00AF706A"/>
    <w:pPr>
      <w:spacing w:line="480" w:lineRule="auto"/>
      <w:ind w:left="360" w:firstLine="0"/>
      <w:jc w:val="left"/>
    </w:pPr>
    <w:rPr>
      <w:rFonts w:eastAsia="Times New Roman" w:cs="Times New Roman"/>
      <w:color w:val="auto"/>
      <w:sz w:val="24"/>
      <w:szCs w:val="24"/>
    </w:rPr>
  </w:style>
  <w:style w:type="paragraph" w:customStyle="1" w:styleId="LI1">
    <w:name w:val="LI1"/>
    <w:basedOn w:val="Normal"/>
    <w:qFormat/>
    <w:rsid w:val="00AF706A"/>
    <w:pPr>
      <w:spacing w:line="360" w:lineRule="auto"/>
      <w:ind w:left="720" w:firstLine="0"/>
      <w:jc w:val="left"/>
    </w:pPr>
    <w:rPr>
      <w:rFonts w:eastAsia="Times New Roman" w:cs="Times New Roman"/>
      <w:color w:val="808000"/>
      <w:sz w:val="24"/>
      <w:szCs w:val="24"/>
      <w:lang w:val="en-GB"/>
    </w:rPr>
  </w:style>
  <w:style w:type="paragraph" w:customStyle="1" w:styleId="LI2">
    <w:name w:val="LI2"/>
    <w:basedOn w:val="Normal"/>
    <w:qFormat/>
    <w:rsid w:val="00AF706A"/>
    <w:pPr>
      <w:spacing w:line="360" w:lineRule="auto"/>
      <w:ind w:left="1080" w:firstLine="0"/>
      <w:jc w:val="left"/>
    </w:pPr>
    <w:rPr>
      <w:rFonts w:eastAsia="Times New Roman" w:cs="Times New Roman"/>
      <w:color w:val="808000"/>
      <w:sz w:val="24"/>
      <w:szCs w:val="24"/>
      <w:lang w:val="en-GB"/>
    </w:rPr>
  </w:style>
  <w:style w:type="paragraph" w:customStyle="1" w:styleId="LIKE">
    <w:name w:val="LIKE"/>
    <w:basedOn w:val="Normal"/>
    <w:qFormat/>
    <w:rsid w:val="00AF706A"/>
    <w:pPr>
      <w:spacing w:before="120" w:line="480" w:lineRule="auto"/>
      <w:ind w:firstLine="0"/>
      <w:jc w:val="left"/>
    </w:pPr>
    <w:rPr>
      <w:rFonts w:eastAsia="Times New Roman" w:cs="Times New Roman"/>
      <w:color w:val="auto"/>
      <w:sz w:val="24"/>
      <w:szCs w:val="20"/>
    </w:rPr>
  </w:style>
  <w:style w:type="paragraph" w:customStyle="1" w:styleId="LISTCONT">
    <w:name w:val="LISTCONT"/>
    <w:basedOn w:val="Normal"/>
    <w:rsid w:val="00AF706A"/>
    <w:pPr>
      <w:spacing w:line="400" w:lineRule="exact"/>
      <w:ind w:firstLine="0"/>
      <w:jc w:val="left"/>
    </w:pPr>
    <w:rPr>
      <w:rFonts w:eastAsia="Times New Roman" w:cs="Times New Roman"/>
      <w:color w:val="auto"/>
      <w:sz w:val="24"/>
      <w:szCs w:val="24"/>
    </w:rPr>
  </w:style>
  <w:style w:type="paragraph" w:customStyle="1" w:styleId="MCL">
    <w:name w:val="MCL"/>
    <w:basedOn w:val="Normal"/>
    <w:rsid w:val="00AF706A"/>
    <w:pPr>
      <w:spacing w:before="60" w:after="60" w:line="480" w:lineRule="auto"/>
      <w:ind w:firstLine="0"/>
      <w:jc w:val="left"/>
    </w:pPr>
    <w:rPr>
      <w:rFonts w:eastAsia="Times New Roman" w:cs="Times New Roman"/>
      <w:color w:val="auto"/>
      <w:sz w:val="24"/>
      <w:szCs w:val="24"/>
    </w:rPr>
  </w:style>
  <w:style w:type="character" w:customStyle="1" w:styleId="MEAS">
    <w:name w:val="MEAS"/>
    <w:qFormat/>
    <w:rsid w:val="00AF706A"/>
    <w:rPr>
      <w:rFonts w:ascii="Times New Roman" w:hAnsi="Times New Roman"/>
      <w:bdr w:val="none" w:sz="0" w:space="0" w:color="auto"/>
      <w:shd w:val="clear" w:color="auto" w:fill="FFFF99"/>
    </w:rPr>
  </w:style>
  <w:style w:type="character" w:customStyle="1" w:styleId="miss">
    <w:name w:val="miss"/>
    <w:basedOn w:val="DefaultParagraphFont"/>
    <w:qFormat/>
    <w:rsid w:val="00AF706A"/>
  </w:style>
  <w:style w:type="paragraph" w:customStyle="1" w:styleId="MN">
    <w:name w:val="MN"/>
    <w:basedOn w:val="Normal"/>
    <w:rsid w:val="00AF706A"/>
    <w:pPr>
      <w:spacing w:before="60" w:after="60" w:line="480" w:lineRule="auto"/>
      <w:ind w:firstLine="0"/>
      <w:jc w:val="left"/>
    </w:pPr>
    <w:rPr>
      <w:rFonts w:eastAsia="Times New Roman" w:cs="Times New Roman"/>
      <w:color w:val="auto"/>
      <w:sz w:val="24"/>
      <w:szCs w:val="24"/>
    </w:rPr>
  </w:style>
  <w:style w:type="character" w:customStyle="1" w:styleId="MON">
    <w:name w:val="MON"/>
    <w:rsid w:val="00AF706A"/>
    <w:rPr>
      <w:rFonts w:ascii="Times New Roman" w:hAnsi="Times New Roman"/>
      <w:color w:val="auto"/>
      <w:sz w:val="24"/>
      <w:bdr w:val="none" w:sz="0" w:space="0" w:color="auto"/>
      <w:shd w:val="clear" w:color="auto" w:fill="666699"/>
    </w:rPr>
  </w:style>
  <w:style w:type="paragraph" w:customStyle="1" w:styleId="N">
    <w:name w:val="N"/>
    <w:rsid w:val="00AF706A"/>
    <w:pPr>
      <w:spacing w:before="60" w:after="60" w:line="480" w:lineRule="auto"/>
      <w:ind w:left="245" w:hanging="245"/>
    </w:pPr>
    <w:rPr>
      <w:rFonts w:ascii="Times New Roman" w:eastAsia="Times New Roman" w:hAnsi="Times New Roman" w:cs="Times New Roman"/>
      <w:sz w:val="22"/>
      <w:szCs w:val="20"/>
      <w:lang w:val="en-US"/>
    </w:rPr>
  </w:style>
  <w:style w:type="paragraph" w:customStyle="1" w:styleId="N1">
    <w:name w:val="N1"/>
    <w:basedOn w:val="Normal"/>
    <w:rsid w:val="00AF706A"/>
    <w:pPr>
      <w:spacing w:before="60" w:after="60" w:line="400" w:lineRule="exact"/>
      <w:ind w:firstLine="0"/>
      <w:jc w:val="left"/>
    </w:pPr>
    <w:rPr>
      <w:rFonts w:eastAsia="Times New Roman" w:cs="Times New Roman"/>
      <w:color w:val="auto"/>
      <w:sz w:val="32"/>
      <w:szCs w:val="24"/>
    </w:rPr>
  </w:style>
  <w:style w:type="paragraph" w:customStyle="1" w:styleId="N2">
    <w:name w:val="N2"/>
    <w:basedOn w:val="Normal"/>
    <w:rsid w:val="00AF706A"/>
    <w:pPr>
      <w:spacing w:before="60" w:after="60" w:line="480" w:lineRule="auto"/>
      <w:ind w:firstLine="0"/>
      <w:jc w:val="left"/>
    </w:pPr>
    <w:rPr>
      <w:rFonts w:eastAsia="Times New Roman" w:cs="Times New Roman"/>
      <w:color w:val="auto"/>
      <w:sz w:val="28"/>
      <w:szCs w:val="24"/>
    </w:rPr>
  </w:style>
  <w:style w:type="paragraph" w:customStyle="1" w:styleId="NL">
    <w:name w:val="NL"/>
    <w:basedOn w:val="Normal"/>
    <w:rsid w:val="00AF706A"/>
    <w:pPr>
      <w:tabs>
        <w:tab w:val="left" w:pos="720"/>
        <w:tab w:val="left" w:pos="1440"/>
      </w:tabs>
      <w:spacing w:before="60" w:after="60" w:line="480" w:lineRule="auto"/>
      <w:ind w:firstLine="0"/>
      <w:jc w:val="left"/>
    </w:pPr>
    <w:rPr>
      <w:rFonts w:eastAsia="Times New Roman" w:cs="Times New Roman"/>
      <w:color w:val="auto"/>
      <w:sz w:val="24"/>
      <w:szCs w:val="20"/>
    </w:rPr>
  </w:style>
  <w:style w:type="paragraph" w:customStyle="1" w:styleId="NL1">
    <w:name w:val="NL1"/>
    <w:basedOn w:val="Normal"/>
    <w:next w:val="NL"/>
    <w:rsid w:val="00AF706A"/>
    <w:pPr>
      <w:spacing w:line="480" w:lineRule="auto"/>
      <w:ind w:left="720" w:firstLine="0"/>
      <w:jc w:val="left"/>
    </w:pPr>
    <w:rPr>
      <w:rFonts w:eastAsia="Times New Roman" w:cs="Times New Roman"/>
      <w:color w:val="auto"/>
      <w:szCs w:val="24"/>
    </w:rPr>
  </w:style>
  <w:style w:type="paragraph" w:customStyle="1" w:styleId="NL2">
    <w:name w:val="NL2"/>
    <w:rsid w:val="00AF706A"/>
    <w:pPr>
      <w:spacing w:line="360" w:lineRule="auto"/>
      <w:ind w:left="2736" w:hanging="720"/>
    </w:pPr>
    <w:rPr>
      <w:rFonts w:ascii="Times New Roman" w:eastAsia="Times New Roman" w:hAnsi="Times New Roman" w:cs="Times New Roman"/>
      <w:color w:val="993300"/>
      <w:sz w:val="24"/>
      <w:szCs w:val="24"/>
      <w:lang w:val="en-US"/>
    </w:rPr>
  </w:style>
  <w:style w:type="paragraph" w:customStyle="1" w:styleId="NL3">
    <w:name w:val="N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NL4">
    <w:name w:val="NL4"/>
    <w:rsid w:val="00AF706A"/>
    <w:pPr>
      <w:spacing w:line="480" w:lineRule="auto"/>
      <w:ind w:left="3888" w:hanging="720"/>
    </w:pPr>
    <w:rPr>
      <w:rFonts w:ascii="Times New Roman" w:eastAsia="Times New Roman" w:hAnsi="Times New Roman" w:cs="Times New Roman"/>
      <w:color w:val="993300"/>
      <w:sz w:val="24"/>
      <w:szCs w:val="24"/>
      <w:lang w:val="en-US"/>
    </w:rPr>
  </w:style>
  <w:style w:type="paragraph" w:customStyle="1" w:styleId="NP">
    <w:name w:val="NP"/>
    <w:basedOn w:val="Normal"/>
    <w:qFormat/>
    <w:rsid w:val="00AF706A"/>
    <w:pPr>
      <w:spacing w:before="120" w:line="480" w:lineRule="auto"/>
      <w:ind w:firstLine="0"/>
      <w:jc w:val="left"/>
    </w:pPr>
    <w:rPr>
      <w:rFonts w:eastAsia="Times New Roman" w:cs="Times New Roman"/>
      <w:color w:val="auto"/>
      <w:sz w:val="24"/>
      <w:szCs w:val="24"/>
    </w:rPr>
  </w:style>
  <w:style w:type="character" w:customStyle="1" w:styleId="OCC">
    <w:name w:val="OCC"/>
    <w:rsid w:val="00AF706A"/>
    <w:rPr>
      <w:color w:val="CC99FF"/>
    </w:rPr>
  </w:style>
  <w:style w:type="character" w:customStyle="1" w:styleId="OCCChar">
    <w:name w:val="OCC Char"/>
    <w:rsid w:val="00AF706A"/>
    <w:rPr>
      <w:sz w:val="24"/>
      <w:shd w:val="clear" w:color="auto" w:fill="CCFFCC"/>
      <w:lang w:val="en-US" w:eastAsia="en-US" w:bidi="ar-SA"/>
    </w:rPr>
  </w:style>
  <w:style w:type="paragraph" w:customStyle="1" w:styleId="OTL">
    <w:name w:val="OTL"/>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P">
    <w:name w:val="P"/>
    <w:next w:val="Normal"/>
    <w:link w:val="PChar"/>
    <w:qFormat/>
    <w:rsid w:val="00AF706A"/>
    <w:pPr>
      <w:spacing w:before="120" w:line="480" w:lineRule="auto"/>
    </w:pPr>
    <w:rPr>
      <w:rFonts w:ascii="Times New Roman" w:eastAsia="Times New Roman" w:hAnsi="Times New Roman" w:cs="Times New Roman"/>
      <w:sz w:val="24"/>
      <w:szCs w:val="20"/>
      <w:lang w:val="en-US"/>
    </w:rPr>
  </w:style>
  <w:style w:type="character" w:customStyle="1" w:styleId="PChar">
    <w:name w:val="P Char"/>
    <w:link w:val="P"/>
    <w:rsid w:val="00AF706A"/>
    <w:rPr>
      <w:rFonts w:ascii="Times New Roman" w:eastAsia="Times New Roman" w:hAnsi="Times New Roman" w:cs="Times New Roman"/>
      <w:sz w:val="24"/>
      <w:szCs w:val="20"/>
      <w:lang w:val="en-US"/>
    </w:rPr>
  </w:style>
  <w:style w:type="paragraph" w:customStyle="1" w:styleId="PA">
    <w:name w:val="PA"/>
    <w:basedOn w:val="CA"/>
    <w:next w:val="Normal"/>
    <w:autoRedefine/>
    <w:rsid w:val="00AF706A"/>
    <w:rPr>
      <w:sz w:val="36"/>
      <w:szCs w:val="26"/>
    </w:rPr>
  </w:style>
  <w:style w:type="character" w:customStyle="1" w:styleId="pageextent">
    <w:name w:val="page extent"/>
    <w:basedOn w:val="DefaultParagraphFont"/>
    <w:rsid w:val="00AF706A"/>
  </w:style>
  <w:style w:type="paragraph" w:customStyle="1" w:styleId="P-ALT">
    <w:name w:val="P-ALT"/>
    <w:basedOn w:val="Normal"/>
    <w:rsid w:val="00AF706A"/>
    <w:pPr>
      <w:spacing w:line="400" w:lineRule="exact"/>
      <w:ind w:firstLine="0"/>
      <w:jc w:val="left"/>
    </w:pPr>
    <w:rPr>
      <w:rFonts w:eastAsia="Times New Roman" w:cs="Times New Roman"/>
      <w:color w:val="auto"/>
      <w:sz w:val="24"/>
      <w:szCs w:val="24"/>
    </w:rPr>
  </w:style>
  <w:style w:type="character" w:customStyle="1" w:styleId="patent">
    <w:name w:val="patent"/>
    <w:basedOn w:val="conf-loc"/>
    <w:uiPriority w:val="1"/>
    <w:rsid w:val="00AF706A"/>
    <w:rPr>
      <w:rFonts w:ascii="Times New Roman" w:hAnsi="Times New Roman"/>
      <w:sz w:val="24"/>
    </w:rPr>
  </w:style>
  <w:style w:type="paragraph" w:customStyle="1" w:styleId="PEPI">
    <w:name w:val="PEPI"/>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PEPI-S">
    <w:name w:val="PEPI-S"/>
    <w:basedOn w:val="Normal"/>
    <w:qFormat/>
    <w:rsid w:val="00AF706A"/>
    <w:pPr>
      <w:spacing w:before="60" w:after="60" w:line="480" w:lineRule="auto"/>
      <w:ind w:right="720" w:firstLine="0"/>
      <w:jc w:val="right"/>
    </w:pPr>
    <w:rPr>
      <w:rFonts w:eastAsia="Times New Roman" w:cs="Times New Roman"/>
      <w:color w:val="auto"/>
      <w:sz w:val="24"/>
      <w:szCs w:val="24"/>
    </w:rPr>
  </w:style>
  <w:style w:type="character" w:customStyle="1" w:styleId="PEPI-SChar">
    <w:name w:val="PEPI-S Char"/>
    <w:rsid w:val="00AF706A"/>
    <w:rPr>
      <w:rFonts w:ascii="Times New Roman" w:hAnsi="Times New Roman"/>
      <w:color w:val="333300"/>
      <w:sz w:val="24"/>
    </w:rPr>
  </w:style>
  <w:style w:type="character" w:customStyle="1" w:styleId="periodicaltitle">
    <w:name w:val="periodical title"/>
    <w:basedOn w:val="arttitle"/>
    <w:uiPriority w:val="1"/>
    <w:rsid w:val="00AF706A"/>
    <w:rPr>
      <w:rFonts w:ascii="Times New Roman" w:hAnsi="Times New Roman"/>
      <w:sz w:val="24"/>
    </w:rPr>
  </w:style>
  <w:style w:type="paragraph" w:customStyle="1" w:styleId="PI">
    <w:name w:val="PI"/>
    <w:basedOn w:val="Normal"/>
    <w:rsid w:val="00AF706A"/>
    <w:pPr>
      <w:spacing w:line="480" w:lineRule="auto"/>
      <w:ind w:firstLine="432"/>
      <w:jc w:val="left"/>
    </w:pPr>
    <w:rPr>
      <w:rFonts w:eastAsia="Times New Roman" w:cs="Times New Roman"/>
      <w:color w:val="auto"/>
      <w:sz w:val="24"/>
      <w:szCs w:val="24"/>
    </w:rPr>
  </w:style>
  <w:style w:type="paragraph" w:customStyle="1" w:styleId="PI-ALT">
    <w:name w:val="PI-ALT"/>
    <w:basedOn w:val="Normal"/>
    <w:rsid w:val="00AF706A"/>
    <w:pPr>
      <w:spacing w:line="400" w:lineRule="exact"/>
      <w:ind w:firstLine="0"/>
      <w:jc w:val="left"/>
    </w:pPr>
    <w:rPr>
      <w:rFonts w:eastAsia="Times New Roman" w:cs="Times New Roman"/>
      <w:color w:val="auto"/>
      <w:sz w:val="24"/>
      <w:szCs w:val="24"/>
    </w:rPr>
  </w:style>
  <w:style w:type="character" w:customStyle="1" w:styleId="placeofpub">
    <w:name w:val="place of pub."/>
    <w:basedOn w:val="DefaultParagraphFont"/>
    <w:rsid w:val="00AF706A"/>
  </w:style>
  <w:style w:type="paragraph" w:customStyle="1" w:styleId="PMI">
    <w:name w:val="PMI"/>
    <w:basedOn w:val="Normal"/>
    <w:autoRedefine/>
    <w:rsid w:val="00AF706A"/>
    <w:pPr>
      <w:pBdr>
        <w:top w:val="single" w:sz="4" w:space="1" w:color="auto"/>
        <w:left w:val="single" w:sz="4" w:space="4" w:color="auto"/>
        <w:bottom w:val="single" w:sz="4" w:space="1" w:color="auto"/>
        <w:right w:val="single" w:sz="4" w:space="4" w:color="auto"/>
      </w:pBdr>
      <w:spacing w:before="60" w:after="60" w:line="480" w:lineRule="auto"/>
      <w:ind w:firstLine="0"/>
      <w:jc w:val="left"/>
    </w:pPr>
    <w:rPr>
      <w:rFonts w:eastAsia="Times New Roman" w:cs="Times New Roman"/>
      <w:color w:val="auto"/>
      <w:sz w:val="24"/>
      <w:szCs w:val="24"/>
    </w:rPr>
  </w:style>
  <w:style w:type="character" w:customStyle="1" w:styleId="PMIChar">
    <w:name w:val="PMI Char"/>
    <w:rsid w:val="00AF706A"/>
    <w:rPr>
      <w:rFonts w:ascii="Times New Roman" w:hAnsi="Times New Roman"/>
      <w:color w:val="333300"/>
      <w:sz w:val="24"/>
      <w:bdr w:val="single" w:sz="4" w:space="0" w:color="auto"/>
      <w:shd w:val="clear" w:color="auto" w:fill="FFFF99"/>
    </w:rPr>
  </w:style>
  <w:style w:type="paragraph" w:customStyle="1" w:styleId="PN">
    <w:name w:val="PN"/>
    <w:basedOn w:val="Normal"/>
    <w:link w:val="PNChar"/>
    <w:autoRedefine/>
    <w:qFormat/>
    <w:rsid w:val="00AF706A"/>
    <w:pPr>
      <w:spacing w:before="120" w:after="120" w:line="480" w:lineRule="auto"/>
      <w:ind w:firstLine="0"/>
      <w:jc w:val="left"/>
    </w:pPr>
    <w:rPr>
      <w:rFonts w:eastAsia="Times New Roman" w:cs="Times New Roman"/>
      <w:color w:val="auto"/>
      <w:sz w:val="44"/>
      <w:szCs w:val="24"/>
      <w:lang w:val="x-none" w:eastAsia="x-none"/>
    </w:rPr>
  </w:style>
  <w:style w:type="character" w:customStyle="1" w:styleId="PNChar">
    <w:name w:val="PN Char"/>
    <w:link w:val="PN"/>
    <w:rsid w:val="00AF706A"/>
    <w:rPr>
      <w:rFonts w:ascii="Times New Roman" w:eastAsia="Times New Roman" w:hAnsi="Times New Roman" w:cs="Times New Roman"/>
      <w:sz w:val="44"/>
      <w:szCs w:val="24"/>
      <w:lang w:val="x-none" w:eastAsia="x-none"/>
    </w:rPr>
  </w:style>
  <w:style w:type="paragraph" w:customStyle="1" w:styleId="POS">
    <w:name w:val="POS"/>
    <w:rsid w:val="00AF706A"/>
    <w:rPr>
      <w:rFonts w:ascii="Times New Roman" w:eastAsia="Times New Roman" w:hAnsi="Times New Roman" w:cs="Times New Roman"/>
      <w:sz w:val="24"/>
      <w:szCs w:val="24"/>
      <w:lang w:val="en-US"/>
    </w:rPr>
  </w:style>
  <w:style w:type="paragraph" w:customStyle="1" w:styleId="PQ">
    <w:name w:val="PQ"/>
    <w:basedOn w:val="Normal"/>
    <w:rsid w:val="00AF706A"/>
    <w:pPr>
      <w:spacing w:line="400" w:lineRule="exact"/>
      <w:ind w:firstLine="0"/>
      <w:jc w:val="left"/>
    </w:pPr>
    <w:rPr>
      <w:rFonts w:eastAsia="Times New Roman" w:cs="Times New Roman"/>
      <w:color w:val="auto"/>
      <w:sz w:val="24"/>
      <w:szCs w:val="24"/>
    </w:rPr>
  </w:style>
  <w:style w:type="paragraph" w:customStyle="1" w:styleId="PQS">
    <w:name w:val="PQS"/>
    <w:rsid w:val="00AF706A"/>
    <w:rPr>
      <w:rFonts w:ascii="Times New Roman" w:eastAsia="Times New Roman" w:hAnsi="Times New Roman" w:cs="Times New Roman"/>
      <w:sz w:val="24"/>
      <w:szCs w:val="24"/>
      <w:lang w:val="en-US"/>
    </w:rPr>
  </w:style>
  <w:style w:type="paragraph" w:customStyle="1" w:styleId="PRF">
    <w:name w:val="PRF"/>
    <w:rsid w:val="00AF706A"/>
    <w:rPr>
      <w:rFonts w:ascii="Times New Roman" w:eastAsia="Times New Roman" w:hAnsi="Times New Roman" w:cs="Times New Roman"/>
      <w:sz w:val="24"/>
      <w:szCs w:val="24"/>
      <w:lang w:val="en-US"/>
    </w:rPr>
  </w:style>
  <w:style w:type="character" w:customStyle="1" w:styleId="PRO">
    <w:name w:val="PRO"/>
    <w:rsid w:val="00AF706A"/>
    <w:rPr>
      <w:color w:val="00CCFF"/>
    </w:rPr>
  </w:style>
  <w:style w:type="paragraph" w:customStyle="1" w:styleId="PROB">
    <w:name w:val="PROB"/>
    <w:rsid w:val="00AF706A"/>
    <w:rPr>
      <w:rFonts w:ascii="Times New Roman" w:eastAsia="Times New Roman" w:hAnsi="Times New Roman" w:cs="Times New Roman"/>
      <w:sz w:val="24"/>
      <w:szCs w:val="24"/>
      <w:lang w:val="en-US"/>
    </w:rPr>
  </w:style>
  <w:style w:type="paragraph" w:customStyle="1" w:styleId="PROG">
    <w:name w:val="PROG"/>
    <w:basedOn w:val="Normal"/>
    <w:qFormat/>
    <w:rsid w:val="00AF706A"/>
    <w:pPr>
      <w:spacing w:line="400" w:lineRule="exact"/>
      <w:ind w:left="720" w:firstLine="0"/>
      <w:jc w:val="left"/>
    </w:pPr>
    <w:rPr>
      <w:rFonts w:eastAsia="Times New Roman" w:cs="Times New Roman"/>
      <w:color w:val="auto"/>
      <w:sz w:val="24"/>
      <w:szCs w:val="24"/>
    </w:rPr>
  </w:style>
  <w:style w:type="paragraph" w:customStyle="1" w:styleId="PST">
    <w:name w:val="PST"/>
    <w:basedOn w:val="CST"/>
    <w:next w:val="Normal"/>
    <w:autoRedefine/>
    <w:rsid w:val="00AF706A"/>
    <w:rPr>
      <w:sz w:val="36"/>
    </w:rPr>
  </w:style>
  <w:style w:type="paragraph" w:customStyle="1" w:styleId="PT">
    <w:name w:val="PT"/>
    <w:basedOn w:val="Normal"/>
    <w:rsid w:val="00AF706A"/>
    <w:pPr>
      <w:spacing w:before="120" w:after="120" w:line="480" w:lineRule="auto"/>
      <w:ind w:firstLine="0"/>
      <w:jc w:val="left"/>
    </w:pPr>
    <w:rPr>
      <w:rFonts w:eastAsia="Times New Roman" w:cs="Times New Roman"/>
      <w:color w:val="auto"/>
      <w:sz w:val="44"/>
      <w:szCs w:val="24"/>
    </w:rPr>
  </w:style>
  <w:style w:type="paragraph" w:customStyle="1" w:styleId="PTBMBIB">
    <w:name w:val="PTBM:BIB"/>
    <w:basedOn w:val="Normal"/>
    <w:rsid w:val="00AF706A"/>
    <w:pPr>
      <w:spacing w:line="400" w:lineRule="exact"/>
      <w:ind w:firstLine="0"/>
      <w:jc w:val="left"/>
    </w:pPr>
    <w:rPr>
      <w:rFonts w:eastAsia="Times New Roman" w:cs="Times New Roman"/>
      <w:color w:val="auto"/>
      <w:sz w:val="24"/>
      <w:szCs w:val="24"/>
    </w:rPr>
  </w:style>
  <w:style w:type="paragraph" w:customStyle="1" w:styleId="PTBMCHR">
    <w:name w:val="PTBM:CHR"/>
    <w:basedOn w:val="Normal"/>
    <w:rsid w:val="00AF706A"/>
    <w:pPr>
      <w:spacing w:line="400" w:lineRule="exact"/>
      <w:ind w:firstLine="0"/>
      <w:jc w:val="left"/>
    </w:pPr>
    <w:rPr>
      <w:rFonts w:eastAsia="Times New Roman" w:cs="Times New Roman"/>
      <w:color w:val="auto"/>
      <w:sz w:val="24"/>
      <w:szCs w:val="24"/>
    </w:rPr>
  </w:style>
  <w:style w:type="paragraph" w:customStyle="1" w:styleId="PTBMENDN">
    <w:name w:val="PTBM:ENDN"/>
    <w:basedOn w:val="Normal"/>
    <w:rsid w:val="00AF706A"/>
    <w:pPr>
      <w:spacing w:line="400" w:lineRule="exact"/>
      <w:ind w:firstLine="0"/>
      <w:jc w:val="left"/>
    </w:pPr>
    <w:rPr>
      <w:rFonts w:eastAsia="Times New Roman" w:cs="Times New Roman"/>
      <w:color w:val="auto"/>
      <w:sz w:val="24"/>
      <w:szCs w:val="24"/>
    </w:rPr>
  </w:style>
  <w:style w:type="paragraph" w:customStyle="1" w:styleId="PTBMOTH">
    <w:name w:val="PTBM:OTH"/>
    <w:basedOn w:val="Normal"/>
    <w:rsid w:val="00AF706A"/>
    <w:pPr>
      <w:spacing w:line="400" w:lineRule="exact"/>
      <w:ind w:firstLine="0"/>
      <w:jc w:val="left"/>
    </w:pPr>
    <w:rPr>
      <w:rFonts w:eastAsia="Times New Roman" w:cs="Times New Roman"/>
      <w:color w:val="auto"/>
      <w:sz w:val="24"/>
      <w:szCs w:val="24"/>
    </w:rPr>
  </w:style>
  <w:style w:type="paragraph" w:customStyle="1" w:styleId="PTCONT1">
    <w:name w:val="PTCONT1"/>
    <w:basedOn w:val="Normal"/>
    <w:autoRedefine/>
    <w:rsid w:val="00AF706A"/>
    <w:pPr>
      <w:spacing w:line="480" w:lineRule="auto"/>
      <w:ind w:firstLine="0"/>
      <w:jc w:val="left"/>
    </w:pPr>
    <w:rPr>
      <w:rFonts w:eastAsia="Times New Roman" w:cs="Times New Roman"/>
      <w:color w:val="auto"/>
      <w:sz w:val="24"/>
      <w:szCs w:val="24"/>
    </w:rPr>
  </w:style>
  <w:style w:type="paragraph" w:customStyle="1" w:styleId="PTCONT2">
    <w:name w:val="PTCONT2"/>
    <w:basedOn w:val="Normal"/>
    <w:link w:val="PTCONT2Char"/>
    <w:autoRedefine/>
    <w:rsid w:val="00AF706A"/>
    <w:pPr>
      <w:spacing w:line="480" w:lineRule="auto"/>
      <w:ind w:left="432" w:firstLine="0"/>
      <w:jc w:val="left"/>
    </w:pPr>
    <w:rPr>
      <w:rFonts w:eastAsia="Times New Roman" w:cs="Times New Roman"/>
      <w:color w:val="auto"/>
      <w:sz w:val="24"/>
      <w:szCs w:val="24"/>
      <w:lang w:val="x-none" w:eastAsia="x-none"/>
    </w:rPr>
  </w:style>
  <w:style w:type="character" w:customStyle="1" w:styleId="PTCONT2Char">
    <w:name w:val="PTCONT2 Char"/>
    <w:link w:val="PTCONT2"/>
    <w:rsid w:val="00AF706A"/>
    <w:rPr>
      <w:rFonts w:ascii="Times New Roman" w:eastAsia="Times New Roman" w:hAnsi="Times New Roman" w:cs="Times New Roman"/>
      <w:sz w:val="24"/>
      <w:szCs w:val="24"/>
      <w:lang w:val="x-none" w:eastAsia="x-none"/>
    </w:rPr>
  </w:style>
  <w:style w:type="paragraph" w:customStyle="1" w:styleId="PTCONT3">
    <w:name w:val="PTCONT3"/>
    <w:basedOn w:val="Normal"/>
    <w:autoRedefine/>
    <w:rsid w:val="00AF706A"/>
    <w:pPr>
      <w:spacing w:line="480" w:lineRule="auto"/>
      <w:ind w:left="720" w:firstLine="0"/>
      <w:jc w:val="left"/>
    </w:pPr>
    <w:rPr>
      <w:rFonts w:eastAsia="Times New Roman" w:cs="Times New Roman"/>
      <w:color w:val="auto"/>
      <w:sz w:val="24"/>
      <w:szCs w:val="24"/>
    </w:rPr>
  </w:style>
  <w:style w:type="paragraph" w:customStyle="1" w:styleId="PTX">
    <w:name w:val="PTX"/>
    <w:basedOn w:val="Normal"/>
    <w:autoRedefine/>
    <w:rsid w:val="00AF706A"/>
    <w:pPr>
      <w:spacing w:before="60" w:after="60" w:line="480" w:lineRule="auto"/>
      <w:ind w:firstLine="245"/>
    </w:pPr>
    <w:rPr>
      <w:rFonts w:eastAsia="Times New Roman" w:cs="Times New Roman"/>
      <w:color w:val="auto"/>
      <w:sz w:val="26"/>
      <w:szCs w:val="30"/>
    </w:rPr>
  </w:style>
  <w:style w:type="character" w:customStyle="1" w:styleId="publisher">
    <w:name w:val="publisher"/>
    <w:basedOn w:val="DefaultParagraphFont"/>
    <w:rsid w:val="00AF706A"/>
  </w:style>
  <w:style w:type="paragraph" w:customStyle="1" w:styleId="PY">
    <w:name w:val="PY"/>
    <w:link w:val="PYChar"/>
    <w:rsid w:val="00AF706A"/>
    <w:pPr>
      <w:spacing w:before="60" w:after="60" w:line="480" w:lineRule="auto"/>
      <w:ind w:left="720"/>
    </w:pPr>
    <w:rPr>
      <w:rFonts w:ascii="Times New Roman" w:eastAsia="Times New Roman" w:hAnsi="Times New Roman" w:cs="Times New Roman"/>
      <w:sz w:val="24"/>
      <w:szCs w:val="20"/>
      <w:lang w:val="en-US"/>
    </w:rPr>
  </w:style>
  <w:style w:type="character" w:customStyle="1" w:styleId="PYChar">
    <w:name w:val="PY Char"/>
    <w:link w:val="PY"/>
    <w:rsid w:val="00AF706A"/>
    <w:rPr>
      <w:rFonts w:ascii="Times New Roman" w:eastAsia="Times New Roman" w:hAnsi="Times New Roman" w:cs="Times New Roman"/>
      <w:sz w:val="24"/>
      <w:szCs w:val="20"/>
      <w:lang w:val="en-US"/>
    </w:rPr>
  </w:style>
  <w:style w:type="paragraph" w:customStyle="1" w:styleId="PYEPI">
    <w:name w:val="PYEPI"/>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PYEPI-S">
    <w:name w:val="PYEPI-S"/>
    <w:basedOn w:val="Normal"/>
    <w:rsid w:val="00AF706A"/>
    <w:pPr>
      <w:spacing w:before="60" w:after="60" w:line="480" w:lineRule="auto"/>
      <w:ind w:right="720" w:firstLine="0"/>
      <w:jc w:val="right"/>
    </w:pPr>
    <w:rPr>
      <w:rFonts w:eastAsia="Times New Roman" w:cs="Times New Roman"/>
      <w:color w:val="auto"/>
      <w:sz w:val="24"/>
      <w:szCs w:val="24"/>
    </w:rPr>
  </w:style>
  <w:style w:type="character" w:customStyle="1" w:styleId="PYEPI-SChar">
    <w:name w:val="PYEPI-S Char"/>
    <w:rsid w:val="00AF706A"/>
    <w:rPr>
      <w:rFonts w:ascii="Times New Roman" w:hAnsi="Times New Roman"/>
      <w:color w:val="333300"/>
      <w:sz w:val="24"/>
    </w:rPr>
  </w:style>
  <w:style w:type="paragraph" w:customStyle="1" w:styleId="PY-S">
    <w:name w:val="PY-S"/>
    <w:basedOn w:val="PY"/>
    <w:link w:val="PY-SChar"/>
    <w:rsid w:val="00AF706A"/>
  </w:style>
  <w:style w:type="character" w:customStyle="1" w:styleId="PY-SChar">
    <w:name w:val="PY-S Char"/>
    <w:link w:val="PY-S"/>
    <w:rsid w:val="00AF706A"/>
    <w:rPr>
      <w:rFonts w:ascii="Times New Roman" w:eastAsia="Times New Roman" w:hAnsi="Times New Roman" w:cs="Times New Roman"/>
      <w:sz w:val="24"/>
      <w:szCs w:val="20"/>
      <w:lang w:val="en-US"/>
    </w:rPr>
  </w:style>
  <w:style w:type="paragraph" w:customStyle="1" w:styleId="PYT">
    <w:name w:val="PYT"/>
    <w:basedOn w:val="Normal"/>
    <w:next w:val="Normal"/>
    <w:rsid w:val="00AF706A"/>
    <w:pPr>
      <w:spacing w:before="60" w:after="60" w:line="480" w:lineRule="auto"/>
      <w:ind w:firstLine="0"/>
      <w:jc w:val="left"/>
    </w:pPr>
    <w:rPr>
      <w:rFonts w:eastAsia="Times New Roman" w:cs="Times New Roman"/>
      <w:color w:val="auto"/>
      <w:sz w:val="24"/>
      <w:szCs w:val="24"/>
    </w:rPr>
  </w:style>
  <w:style w:type="paragraph" w:customStyle="1" w:styleId="PYTXT">
    <w:name w:val="PYTXT"/>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Q">
    <w:name w:val="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EMQ">
    <w:name w:val="Q:EM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SBA">
    <w:name w:val="Q:SB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TF">
    <w:name w:val="Q:TF"/>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Close">
    <w:name w:val="Q-Close"/>
    <w:rsid w:val="00AF706A"/>
    <w:pPr>
      <w:pBdr>
        <w:bottom w:val="dotted" w:sz="4" w:space="1" w:color="FF99CC"/>
      </w:pBdr>
      <w:shd w:val="clear" w:color="auto" w:fill="F3F3F3"/>
    </w:pPr>
    <w:rPr>
      <w:rFonts w:ascii="Times New Roman" w:eastAsia="Times New Roman" w:hAnsi="Times New Roman" w:cs="Times New Roman"/>
      <w:sz w:val="24"/>
      <w:szCs w:val="24"/>
      <w:lang w:val="en-US"/>
    </w:rPr>
  </w:style>
  <w:style w:type="paragraph" w:customStyle="1" w:styleId="Q-Open">
    <w:name w:val="Q-Open"/>
    <w:rsid w:val="00AF706A"/>
    <w:pPr>
      <w:pBdr>
        <w:top w:val="dotted" w:sz="4" w:space="1" w:color="FF99CC"/>
      </w:pBdr>
      <w:shd w:val="clear" w:color="auto" w:fill="F3F3F3"/>
    </w:pPr>
    <w:rPr>
      <w:rFonts w:ascii="Times New Roman" w:eastAsia="Times New Roman" w:hAnsi="Times New Roman" w:cs="Times New Roman"/>
      <w:sz w:val="24"/>
      <w:szCs w:val="24"/>
      <w:lang w:val="en-US"/>
    </w:rPr>
  </w:style>
  <w:style w:type="paragraph" w:customStyle="1" w:styleId="QUES">
    <w:name w:val="QUES"/>
    <w:basedOn w:val="Normal"/>
    <w:rsid w:val="00AF706A"/>
    <w:pPr>
      <w:spacing w:line="400" w:lineRule="exact"/>
      <w:ind w:firstLine="0"/>
      <w:jc w:val="left"/>
    </w:pPr>
    <w:rPr>
      <w:rFonts w:eastAsia="Times New Roman" w:cs="Times New Roman"/>
      <w:color w:val="auto"/>
      <w:sz w:val="24"/>
      <w:szCs w:val="24"/>
    </w:rPr>
  </w:style>
  <w:style w:type="paragraph" w:customStyle="1" w:styleId="R1">
    <w:name w:val="R1"/>
    <w:basedOn w:val="Normal"/>
    <w:rsid w:val="00AF706A"/>
    <w:pPr>
      <w:spacing w:before="120" w:line="480" w:lineRule="auto"/>
      <w:ind w:firstLine="0"/>
      <w:jc w:val="left"/>
    </w:pPr>
    <w:rPr>
      <w:rFonts w:eastAsia="Times New Roman" w:cs="Times New Roman"/>
      <w:color w:val="auto"/>
      <w:sz w:val="24"/>
      <w:szCs w:val="20"/>
    </w:rPr>
  </w:style>
  <w:style w:type="paragraph" w:customStyle="1" w:styleId="R2">
    <w:name w:val="R2"/>
    <w:basedOn w:val="H2"/>
    <w:next w:val="Normal"/>
    <w:rsid w:val="00AF706A"/>
    <w:pPr>
      <w:spacing w:before="120" w:after="60"/>
      <w:ind w:left="245" w:hanging="245"/>
    </w:pPr>
    <w:rPr>
      <w:sz w:val="24"/>
      <w:szCs w:val="24"/>
    </w:rPr>
  </w:style>
  <w:style w:type="paragraph" w:customStyle="1" w:styleId="RA">
    <w:name w:val="RA"/>
    <w:basedOn w:val="Normal"/>
    <w:qFormat/>
    <w:rsid w:val="00AF706A"/>
    <w:pPr>
      <w:spacing w:line="480" w:lineRule="auto"/>
      <w:ind w:firstLine="0"/>
      <w:jc w:val="left"/>
    </w:pPr>
    <w:rPr>
      <w:rFonts w:eastAsia="Calibri" w:cs="Times New Roman"/>
      <w:color w:val="auto"/>
      <w:sz w:val="20"/>
      <w:szCs w:val="20"/>
    </w:rPr>
  </w:style>
  <w:style w:type="paragraph" w:customStyle="1" w:styleId="RD1">
    <w:name w:val="RD1"/>
    <w:basedOn w:val="P"/>
    <w:qFormat/>
    <w:rsid w:val="00AF706A"/>
  </w:style>
  <w:style w:type="paragraph" w:customStyle="1" w:styleId="RD2">
    <w:name w:val="RD2"/>
    <w:basedOn w:val="FT1"/>
    <w:link w:val="RD2Char"/>
    <w:autoRedefine/>
    <w:qFormat/>
    <w:rsid w:val="00AF706A"/>
    <w:rPr>
      <w:lang w:val="x-none" w:eastAsia="x-none"/>
    </w:rPr>
  </w:style>
  <w:style w:type="character" w:customStyle="1" w:styleId="RD2Char">
    <w:name w:val="RD2 Char"/>
    <w:link w:val="RD2"/>
    <w:rsid w:val="00AF706A"/>
    <w:rPr>
      <w:rFonts w:ascii="Times New Roman" w:eastAsia="Times New Roman" w:hAnsi="Times New Roman" w:cs="Times New Roman"/>
      <w:sz w:val="24"/>
      <w:szCs w:val="24"/>
      <w:lang w:val="x-none" w:eastAsia="x-none"/>
    </w:rPr>
  </w:style>
  <w:style w:type="paragraph" w:customStyle="1" w:styleId="RD3">
    <w:name w:val="RD3"/>
    <w:basedOn w:val="RD2"/>
    <w:link w:val="RD3Char"/>
    <w:autoRedefine/>
    <w:qFormat/>
    <w:rsid w:val="00AF706A"/>
  </w:style>
  <w:style w:type="character" w:customStyle="1" w:styleId="RD3Char">
    <w:name w:val="RD3 Char"/>
    <w:link w:val="RD3"/>
    <w:rsid w:val="00AF706A"/>
    <w:rPr>
      <w:rFonts w:ascii="Times New Roman" w:eastAsia="Times New Roman" w:hAnsi="Times New Roman" w:cs="Times New Roman"/>
      <w:sz w:val="24"/>
      <w:szCs w:val="24"/>
      <w:lang w:val="x-none" w:eastAsia="x-none"/>
    </w:rPr>
  </w:style>
  <w:style w:type="paragraph" w:customStyle="1" w:styleId="REC">
    <w:name w:val="REC"/>
    <w:rsid w:val="00AF706A"/>
    <w:rPr>
      <w:rFonts w:ascii="Times New Roman" w:eastAsia="Times New Roman" w:hAnsi="Times New Roman" w:cs="Times New Roman"/>
      <w:sz w:val="24"/>
      <w:szCs w:val="24"/>
      <w:lang w:val="en-US"/>
    </w:rPr>
  </w:style>
  <w:style w:type="paragraph" w:customStyle="1" w:styleId="REF">
    <w:name w:val="REF"/>
    <w:link w:val="REFChar"/>
    <w:rsid w:val="008D36DE"/>
    <w:pPr>
      <w:shd w:val="clear" w:color="auto" w:fill="CDCDFF"/>
      <w:tabs>
        <w:tab w:val="left" w:pos="432"/>
        <w:tab w:val="left" w:pos="576"/>
        <w:tab w:val="left" w:pos="720"/>
        <w:tab w:val="left" w:pos="864"/>
        <w:tab w:val="left" w:pos="1008"/>
        <w:tab w:val="left" w:pos="1152"/>
        <w:tab w:val="left" w:pos="1296"/>
        <w:tab w:val="left" w:pos="1440"/>
      </w:tabs>
      <w:spacing w:line="480" w:lineRule="auto"/>
      <w:ind w:left="389" w:hanging="245"/>
    </w:pPr>
    <w:rPr>
      <w:rFonts w:ascii="Times New Roman" w:eastAsia="Times New Roman" w:hAnsi="Times New Roman" w:cs="Times New Roman"/>
      <w:sz w:val="24"/>
      <w:szCs w:val="20"/>
      <w:lang w:val="en-US"/>
    </w:rPr>
  </w:style>
  <w:style w:type="paragraph" w:customStyle="1" w:styleId="REFARC">
    <w:name w:val="REF:ARC"/>
    <w:basedOn w:val="P"/>
    <w:qFormat/>
    <w:rsid w:val="00AF706A"/>
    <w:pPr>
      <w:shd w:val="clear" w:color="auto" w:fill="FFCCCC"/>
    </w:pPr>
  </w:style>
  <w:style w:type="paragraph" w:customStyle="1" w:styleId="REFART">
    <w:name w:val="REF:ART"/>
    <w:basedOn w:val="P"/>
    <w:qFormat/>
    <w:rsid w:val="00AF706A"/>
    <w:pPr>
      <w:shd w:val="clear" w:color="auto" w:fill="BEBC78"/>
    </w:pPr>
  </w:style>
  <w:style w:type="paragraph" w:customStyle="1" w:styleId="REFBK">
    <w:name w:val="REF:BK"/>
    <w:basedOn w:val="REF"/>
    <w:rsid w:val="00AF706A"/>
    <w:pPr>
      <w:shd w:val="clear" w:color="auto" w:fill="CDFFFF"/>
    </w:pPr>
  </w:style>
  <w:style w:type="paragraph" w:customStyle="1" w:styleId="REFBKCH">
    <w:name w:val="REF:BKCH"/>
    <w:basedOn w:val="Normal"/>
    <w:link w:val="REFBKCHChar"/>
    <w:autoRedefine/>
    <w:rsid w:val="00AF706A"/>
    <w:pPr>
      <w:shd w:val="clear" w:color="auto" w:fill="FFFFCD"/>
      <w:spacing w:line="480" w:lineRule="auto"/>
      <w:ind w:left="389" w:hanging="245"/>
      <w:jc w:val="left"/>
    </w:pPr>
    <w:rPr>
      <w:rFonts w:eastAsia="Times New Roman" w:cs="Times New Roman"/>
      <w:color w:val="auto"/>
      <w:sz w:val="24"/>
      <w:szCs w:val="24"/>
      <w:lang w:val="x-none" w:eastAsia="x-none"/>
    </w:rPr>
  </w:style>
  <w:style w:type="character" w:customStyle="1" w:styleId="REFBKCHChar">
    <w:name w:val="REF:BKCH Char"/>
    <w:link w:val="REFBKCH"/>
    <w:rsid w:val="00AF706A"/>
    <w:rPr>
      <w:rFonts w:ascii="Times New Roman" w:eastAsia="Times New Roman" w:hAnsi="Times New Roman" w:cs="Times New Roman"/>
      <w:sz w:val="24"/>
      <w:szCs w:val="24"/>
      <w:shd w:val="clear" w:color="auto" w:fill="FFFFCD"/>
      <w:lang w:val="x-none" w:eastAsia="x-none"/>
    </w:rPr>
  </w:style>
  <w:style w:type="paragraph" w:customStyle="1" w:styleId="REFCONF">
    <w:name w:val="REF:CONF"/>
    <w:basedOn w:val="Normal"/>
    <w:rsid w:val="00AF706A"/>
    <w:pPr>
      <w:shd w:val="clear" w:color="auto" w:fill="A9A9A9"/>
      <w:spacing w:line="480" w:lineRule="auto"/>
      <w:ind w:left="389" w:hanging="245"/>
      <w:jc w:val="left"/>
    </w:pPr>
    <w:rPr>
      <w:rFonts w:eastAsia="Times New Roman" w:cs="Times New Roman"/>
      <w:color w:val="auto"/>
      <w:sz w:val="24"/>
      <w:szCs w:val="24"/>
    </w:rPr>
  </w:style>
  <w:style w:type="paragraph" w:customStyle="1" w:styleId="REFCONFERENCE">
    <w:name w:val="REF:CONFERENCE"/>
    <w:basedOn w:val="REF"/>
    <w:rsid w:val="00AF706A"/>
  </w:style>
  <w:style w:type="paragraph" w:customStyle="1" w:styleId="REFJART">
    <w:name w:val="REF:JART"/>
    <w:basedOn w:val="Normal"/>
    <w:autoRedefine/>
    <w:rsid w:val="00AF706A"/>
    <w:pPr>
      <w:shd w:val="clear" w:color="auto" w:fill="FFCDFF"/>
      <w:spacing w:line="480" w:lineRule="auto"/>
      <w:ind w:left="389" w:hanging="245"/>
      <w:jc w:val="left"/>
    </w:pPr>
    <w:rPr>
      <w:rFonts w:eastAsia="Times New Roman" w:cs="Times New Roman"/>
      <w:color w:val="auto"/>
      <w:sz w:val="24"/>
      <w:szCs w:val="24"/>
    </w:rPr>
  </w:style>
  <w:style w:type="paragraph" w:customStyle="1" w:styleId="REFLINK">
    <w:name w:val="REF:LINK"/>
    <w:basedOn w:val="REFCONF"/>
    <w:qFormat/>
    <w:rsid w:val="00AF706A"/>
    <w:pPr>
      <w:shd w:val="clear" w:color="auto" w:fill="F7CAAC"/>
    </w:pPr>
  </w:style>
  <w:style w:type="paragraph" w:customStyle="1" w:styleId="REFPER">
    <w:name w:val="REF:PER"/>
    <w:basedOn w:val="REFBKCH"/>
    <w:qFormat/>
    <w:rsid w:val="00AF706A"/>
    <w:pPr>
      <w:shd w:val="clear" w:color="auto" w:fill="C5E0B3"/>
    </w:pPr>
  </w:style>
  <w:style w:type="paragraph" w:customStyle="1" w:styleId="REFPERIODICAL">
    <w:name w:val="REF:PERIODICAL"/>
    <w:basedOn w:val="Normal"/>
    <w:qFormat/>
    <w:rsid w:val="00AF706A"/>
    <w:pPr>
      <w:spacing w:line="480" w:lineRule="auto"/>
      <w:ind w:firstLine="0"/>
      <w:jc w:val="left"/>
    </w:pPr>
    <w:rPr>
      <w:rFonts w:eastAsia="Times New Roman" w:cs="Times New Roman"/>
      <w:color w:val="auto"/>
      <w:sz w:val="24"/>
      <w:szCs w:val="24"/>
    </w:rPr>
  </w:style>
  <w:style w:type="paragraph" w:customStyle="1" w:styleId="REFWEBLINK">
    <w:name w:val="REF:WEBLINK"/>
    <w:basedOn w:val="REF"/>
    <w:rsid w:val="00AF706A"/>
  </w:style>
  <w:style w:type="paragraph" w:customStyle="1" w:styleId="REFWORK">
    <w:name w:val="REF:WORK"/>
    <w:basedOn w:val="P"/>
    <w:qFormat/>
    <w:rsid w:val="00AF706A"/>
    <w:pPr>
      <w:shd w:val="clear" w:color="auto" w:fill="6DD9FF"/>
    </w:pPr>
  </w:style>
  <w:style w:type="character" w:customStyle="1" w:styleId="refabrref">
    <w:name w:val="ref_abrref"/>
    <w:qFormat/>
    <w:rsid w:val="00AF706A"/>
    <w:rPr>
      <w:bdr w:val="single" w:sz="2" w:space="0" w:color="auto"/>
      <w:shd w:val="clear" w:color="auto" w:fill="C5E0B3"/>
    </w:rPr>
  </w:style>
  <w:style w:type="character" w:customStyle="1" w:styleId="refarticleTitle">
    <w:name w:val="ref_articleTitle"/>
    <w:rsid w:val="00AF706A"/>
    <w:rPr>
      <w:rFonts w:ascii="Times New Roman" w:hAnsi="Times New Roman"/>
      <w:color w:val="0000FF"/>
    </w:rPr>
  </w:style>
  <w:style w:type="character" w:customStyle="1" w:styleId="refauGivenName">
    <w:name w:val="ref_auGivenName"/>
    <w:rsid w:val="00AF706A"/>
    <w:rPr>
      <w:rFonts w:ascii="Times New Roman" w:hAnsi="Times New Roman"/>
      <w:color w:val="993300"/>
      <w:bdr w:val="none" w:sz="0" w:space="0" w:color="auto"/>
      <w:shd w:val="clear" w:color="auto" w:fill="auto"/>
    </w:rPr>
  </w:style>
  <w:style w:type="character" w:customStyle="1" w:styleId="refauSurName">
    <w:name w:val="ref_auSurName"/>
    <w:rsid w:val="00AF706A"/>
    <w:rPr>
      <w:rFonts w:ascii="Times New Roman" w:hAnsi="Times New Roman"/>
      <w:color w:val="808000"/>
      <w:bdr w:val="none" w:sz="0" w:space="0" w:color="auto"/>
      <w:shd w:val="clear" w:color="auto" w:fill="auto"/>
    </w:rPr>
  </w:style>
  <w:style w:type="character" w:customStyle="1" w:styleId="refbookChapterTitle">
    <w:name w:val="ref_bookChapterTitle"/>
    <w:qFormat/>
    <w:rsid w:val="00AF706A"/>
    <w:rPr>
      <w:color w:val="00B0F0"/>
    </w:rPr>
  </w:style>
  <w:style w:type="character" w:customStyle="1" w:styleId="refbookTitle">
    <w:name w:val="ref_bookTitle"/>
    <w:rsid w:val="00AF706A"/>
    <w:rPr>
      <w:rFonts w:ascii="Times New Roman" w:hAnsi="Times New Roman"/>
      <w:i w:val="0"/>
      <w:color w:val="006600"/>
    </w:rPr>
  </w:style>
  <w:style w:type="character" w:customStyle="1" w:styleId="refclass">
    <w:name w:val="ref_class"/>
    <w:qFormat/>
    <w:rsid w:val="00AF706A"/>
    <w:rPr>
      <w:bdr w:val="single" w:sz="4" w:space="0" w:color="auto"/>
      <w:shd w:val="clear" w:color="auto" w:fill="D9D9D9"/>
    </w:rPr>
  </w:style>
  <w:style w:type="character" w:customStyle="1" w:styleId="refcompoundName">
    <w:name w:val="ref_compoundName"/>
    <w:qFormat/>
    <w:rsid w:val="00AF706A"/>
    <w:rPr>
      <w:rFonts w:ascii="Times New Roman" w:hAnsi="Times New Roman" w:cs="Arial"/>
      <w:color w:val="666699"/>
      <w:sz w:val="24"/>
      <w:szCs w:val="20"/>
    </w:rPr>
  </w:style>
  <w:style w:type="character" w:customStyle="1" w:styleId="refdateAccessed">
    <w:name w:val="ref_dateAccessed"/>
    <w:qFormat/>
    <w:rsid w:val="00AF706A"/>
    <w:rPr>
      <w:color w:val="4EA262"/>
    </w:rPr>
  </w:style>
  <w:style w:type="character" w:customStyle="1" w:styleId="refedGivenName">
    <w:name w:val="ref_edGivenName"/>
    <w:rsid w:val="00AF706A"/>
    <w:rPr>
      <w:rFonts w:ascii="Times New Roman" w:hAnsi="Times New Roman"/>
      <w:color w:val="FFCC00"/>
      <w:bdr w:val="none" w:sz="0" w:space="0" w:color="auto"/>
      <w:shd w:val="clear" w:color="auto" w:fill="auto"/>
    </w:rPr>
  </w:style>
  <w:style w:type="character" w:customStyle="1" w:styleId="refedition">
    <w:name w:val="ref_edition"/>
    <w:qFormat/>
    <w:rsid w:val="00AF706A"/>
    <w:rPr>
      <w:rFonts w:ascii="Times New Roman" w:hAnsi="Times New Roman"/>
      <w:color w:val="99CCFF"/>
    </w:rPr>
  </w:style>
  <w:style w:type="character" w:customStyle="1" w:styleId="refedSurName">
    <w:name w:val="ref_edSurName"/>
    <w:rsid w:val="00AF706A"/>
    <w:rPr>
      <w:rFonts w:ascii="Times New Roman" w:hAnsi="Times New Roman"/>
      <w:color w:val="76923C"/>
      <w:bdr w:val="none" w:sz="0" w:space="0" w:color="auto"/>
      <w:shd w:val="clear" w:color="auto" w:fill="auto"/>
    </w:rPr>
  </w:style>
  <w:style w:type="character" w:customStyle="1" w:styleId="refeicGivenName">
    <w:name w:val="ref_eicGivenName"/>
    <w:qFormat/>
    <w:rsid w:val="00AF706A"/>
    <w:rPr>
      <w:rFonts w:ascii="Times New Roman" w:hAnsi="Times New Roman"/>
      <w:color w:val="385862"/>
    </w:rPr>
  </w:style>
  <w:style w:type="character" w:customStyle="1" w:styleId="refeicSurName">
    <w:name w:val="ref_eicSurName"/>
    <w:qFormat/>
    <w:rsid w:val="00AF706A"/>
    <w:rPr>
      <w:rFonts w:ascii="Times New Roman" w:hAnsi="Times New Roman"/>
      <w:color w:val="339966"/>
    </w:rPr>
  </w:style>
  <w:style w:type="character" w:customStyle="1" w:styleId="refeventName">
    <w:name w:val="ref_eventName"/>
    <w:qFormat/>
    <w:rsid w:val="00AF706A"/>
    <w:rPr>
      <w:color w:val="8EAADB"/>
    </w:rPr>
  </w:style>
  <w:style w:type="character" w:customStyle="1" w:styleId="refforeTitle">
    <w:name w:val="ref_foreTitle"/>
    <w:qFormat/>
    <w:rsid w:val="00AF706A"/>
    <w:rPr>
      <w:rFonts w:ascii="Times New Roman" w:hAnsi="Times New Roman"/>
      <w:color w:val="666699"/>
    </w:rPr>
  </w:style>
  <w:style w:type="character" w:customStyle="1" w:styleId="refinstitution">
    <w:name w:val="ref_institution"/>
    <w:qFormat/>
    <w:rsid w:val="00AF706A"/>
    <w:rPr>
      <w:color w:val="A436BA"/>
    </w:rPr>
  </w:style>
  <w:style w:type="character" w:customStyle="1" w:styleId="refissueNumber">
    <w:name w:val="ref_issueNumber"/>
    <w:rsid w:val="00AF706A"/>
    <w:rPr>
      <w:rFonts w:ascii="Times New Roman" w:hAnsi="Times New Roman"/>
      <w:color w:val="CC99FF"/>
    </w:rPr>
  </w:style>
  <w:style w:type="character" w:customStyle="1" w:styleId="refjournalTitle">
    <w:name w:val="ref_journalTitle"/>
    <w:rsid w:val="00AF706A"/>
    <w:rPr>
      <w:rFonts w:ascii="Times New Roman" w:hAnsi="Times New Roman"/>
      <w:i w:val="0"/>
      <w:color w:val="FF0000"/>
    </w:rPr>
  </w:style>
  <w:style w:type="character" w:customStyle="1" w:styleId="refnonrefElement">
    <w:name w:val="ref_nonrefElement"/>
    <w:qFormat/>
    <w:rsid w:val="00AF706A"/>
    <w:rPr>
      <w:color w:val="63095D"/>
    </w:rPr>
  </w:style>
  <w:style w:type="character" w:customStyle="1" w:styleId="reforg">
    <w:name w:val="ref_org"/>
    <w:rsid w:val="00AF706A"/>
    <w:rPr>
      <w:rFonts w:ascii="Times New Roman" w:hAnsi="Times New Roman"/>
      <w:color w:val="008080"/>
    </w:rPr>
  </w:style>
  <w:style w:type="character" w:customStyle="1" w:styleId="refpage">
    <w:name w:val="ref_page"/>
    <w:rsid w:val="00AF706A"/>
    <w:rPr>
      <w:rFonts w:ascii="Times New Roman" w:hAnsi="Times New Roman"/>
      <w:color w:val="A82800"/>
    </w:rPr>
  </w:style>
  <w:style w:type="character" w:customStyle="1" w:styleId="refplaceofPub">
    <w:name w:val="ref_placeofPub"/>
    <w:rsid w:val="00AF706A"/>
    <w:rPr>
      <w:rFonts w:ascii="Times New Roman" w:hAnsi="Times New Roman"/>
      <w:color w:val="993366"/>
    </w:rPr>
  </w:style>
  <w:style w:type="character" w:customStyle="1" w:styleId="refpubdateYear">
    <w:name w:val="ref_pubdateYear"/>
    <w:rsid w:val="00AF706A"/>
    <w:rPr>
      <w:rFonts w:ascii="Times New Roman" w:hAnsi="Times New Roman"/>
      <w:color w:val="99CC00"/>
    </w:rPr>
  </w:style>
  <w:style w:type="character" w:customStyle="1" w:styleId="refpublisher">
    <w:name w:val="ref_publisher"/>
    <w:rsid w:val="00AF706A"/>
    <w:rPr>
      <w:rFonts w:ascii="Times New Roman" w:hAnsi="Times New Roman"/>
      <w:color w:val="333399"/>
    </w:rPr>
  </w:style>
  <w:style w:type="character" w:customStyle="1" w:styleId="refsubsidiaryName">
    <w:name w:val="ref_subsidiaryName"/>
    <w:qFormat/>
    <w:rsid w:val="00AF706A"/>
    <w:rPr>
      <w:rFonts w:ascii="Times New Roman" w:hAnsi="Times New Roman"/>
      <w:color w:val="666699"/>
    </w:rPr>
  </w:style>
  <w:style w:type="character" w:customStyle="1" w:styleId="reftrGivenName">
    <w:name w:val="ref_trGivenName"/>
    <w:qFormat/>
    <w:rsid w:val="00AF706A"/>
    <w:rPr>
      <w:rFonts w:ascii="Times New Roman" w:hAnsi="Times New Roman"/>
      <w:color w:val="96004B"/>
    </w:rPr>
  </w:style>
  <w:style w:type="character" w:customStyle="1" w:styleId="reftrSurName">
    <w:name w:val="ref_trSurName"/>
    <w:qFormat/>
    <w:rsid w:val="00AF706A"/>
    <w:rPr>
      <w:rFonts w:ascii="Times New Roman" w:hAnsi="Times New Roman"/>
      <w:color w:val="339966"/>
    </w:rPr>
  </w:style>
  <w:style w:type="character" w:customStyle="1" w:styleId="refvolume">
    <w:name w:val="ref_volume"/>
    <w:rsid w:val="00AF706A"/>
    <w:rPr>
      <w:rFonts w:ascii="Times New Roman" w:hAnsi="Times New Roman"/>
      <w:color w:val="EF720B"/>
    </w:rPr>
  </w:style>
  <w:style w:type="character" w:customStyle="1" w:styleId="RGLT">
    <w:name w:val="RGLT"/>
    <w:rsid w:val="00AF706A"/>
    <w:rPr>
      <w:color w:val="800080"/>
    </w:rPr>
  </w:style>
  <w:style w:type="paragraph" w:customStyle="1" w:styleId="RI">
    <w:name w:val="RI"/>
    <w:basedOn w:val="Normal"/>
    <w:qFormat/>
    <w:rsid w:val="00AF706A"/>
    <w:pPr>
      <w:spacing w:line="480" w:lineRule="auto"/>
      <w:ind w:firstLine="0"/>
      <w:jc w:val="left"/>
    </w:pPr>
    <w:rPr>
      <w:rFonts w:eastAsia="Calibri" w:cs="Times New Roman"/>
      <w:color w:val="auto"/>
      <w:sz w:val="20"/>
      <w:szCs w:val="20"/>
    </w:rPr>
  </w:style>
  <w:style w:type="character" w:customStyle="1" w:styleId="RN">
    <w:name w:val="RN"/>
    <w:rsid w:val="00AF706A"/>
    <w:rPr>
      <w:color w:val="666699"/>
    </w:rPr>
  </w:style>
  <w:style w:type="paragraph" w:customStyle="1" w:styleId="RPL">
    <w:name w:val="RPL"/>
    <w:basedOn w:val="RD3"/>
    <w:link w:val="RPLChar"/>
    <w:qFormat/>
    <w:rsid w:val="00AF706A"/>
  </w:style>
  <w:style w:type="character" w:customStyle="1" w:styleId="RPLChar">
    <w:name w:val="RPL Char"/>
    <w:link w:val="RPL"/>
    <w:rsid w:val="00AF706A"/>
    <w:rPr>
      <w:rFonts w:ascii="Times New Roman" w:eastAsia="Times New Roman" w:hAnsi="Times New Roman" w:cs="Times New Roman"/>
      <w:sz w:val="24"/>
      <w:szCs w:val="24"/>
      <w:lang w:val="x-none" w:eastAsia="x-none"/>
    </w:rPr>
  </w:style>
  <w:style w:type="paragraph" w:customStyle="1" w:styleId="RST">
    <w:name w:val="RST"/>
    <w:basedOn w:val="Normal"/>
    <w:rsid w:val="00AF706A"/>
    <w:pPr>
      <w:spacing w:line="480" w:lineRule="auto"/>
      <w:ind w:firstLine="0"/>
      <w:jc w:val="left"/>
    </w:pPr>
    <w:rPr>
      <w:rFonts w:eastAsia="Calibri" w:cs="Times New Roman"/>
      <w:color w:val="auto"/>
      <w:sz w:val="20"/>
      <w:szCs w:val="20"/>
    </w:rPr>
  </w:style>
  <w:style w:type="paragraph" w:customStyle="1" w:styleId="RT">
    <w:name w:val="RT"/>
    <w:qFormat/>
    <w:rsid w:val="00AF706A"/>
    <w:pPr>
      <w:spacing w:line="480" w:lineRule="auto"/>
    </w:pPr>
    <w:rPr>
      <w:rFonts w:ascii="Times New Roman" w:eastAsia="Calibri" w:hAnsi="Times New Roman" w:cs="Times New Roman"/>
      <w:szCs w:val="20"/>
      <w:lang w:val="en-US"/>
    </w:rPr>
  </w:style>
  <w:style w:type="paragraph" w:customStyle="1" w:styleId="SA">
    <w:name w:val="SA"/>
    <w:basedOn w:val="Normal"/>
    <w:autoRedefine/>
    <w:rsid w:val="00AF706A"/>
    <w:pPr>
      <w:spacing w:before="60" w:after="60" w:line="480" w:lineRule="auto"/>
      <w:ind w:firstLine="0"/>
      <w:jc w:val="center"/>
    </w:pPr>
    <w:rPr>
      <w:rFonts w:eastAsia="Times New Roman" w:cs="Times New Roman"/>
      <w:color w:val="auto"/>
      <w:sz w:val="32"/>
      <w:szCs w:val="24"/>
    </w:rPr>
  </w:style>
  <w:style w:type="paragraph" w:customStyle="1" w:styleId="SB">
    <w:name w:val="SB"/>
    <w:basedOn w:val="Normal"/>
    <w:rsid w:val="00AF706A"/>
    <w:pPr>
      <w:spacing w:line="480" w:lineRule="auto"/>
      <w:ind w:firstLine="0"/>
      <w:jc w:val="left"/>
    </w:pPr>
    <w:rPr>
      <w:rFonts w:eastAsia="Times New Roman" w:cs="Times New Roman"/>
      <w:color w:val="auto"/>
      <w:sz w:val="24"/>
      <w:szCs w:val="24"/>
    </w:rPr>
  </w:style>
  <w:style w:type="paragraph" w:customStyle="1" w:styleId="SBT">
    <w:name w:val="SBT"/>
    <w:basedOn w:val="Normal"/>
    <w:rsid w:val="00AF706A"/>
    <w:pPr>
      <w:spacing w:line="480" w:lineRule="auto"/>
      <w:ind w:firstLine="0"/>
      <w:jc w:val="left"/>
    </w:pPr>
    <w:rPr>
      <w:rFonts w:eastAsia="Times New Roman" w:cs="Times New Roman"/>
      <w:color w:val="auto"/>
      <w:sz w:val="24"/>
      <w:szCs w:val="24"/>
    </w:rPr>
  </w:style>
  <w:style w:type="character" w:customStyle="1" w:styleId="SE1">
    <w:name w:val="SE1"/>
    <w:rsid w:val="00AF706A"/>
    <w:rPr>
      <w:color w:val="FF00FF"/>
    </w:rPr>
  </w:style>
  <w:style w:type="character" w:customStyle="1" w:styleId="SE2">
    <w:name w:val="SE2"/>
    <w:rsid w:val="00AF706A"/>
    <w:rPr>
      <w:color w:val="0000FF"/>
    </w:rPr>
  </w:style>
  <w:style w:type="character" w:customStyle="1" w:styleId="Sectionnumber">
    <w:name w:val="Section number"/>
    <w:basedOn w:val="DefaultParagraphFont"/>
    <w:rsid w:val="00AF706A"/>
  </w:style>
  <w:style w:type="character" w:customStyle="1" w:styleId="Seriesnumber">
    <w:name w:val="Series number"/>
    <w:basedOn w:val="DefaultParagraphFont"/>
    <w:rsid w:val="00AF706A"/>
  </w:style>
  <w:style w:type="character" w:customStyle="1" w:styleId="seriestitle">
    <w:name w:val="series title"/>
    <w:basedOn w:val="DefaultParagraphFont"/>
    <w:uiPriority w:val="1"/>
    <w:rsid w:val="00AF706A"/>
    <w:rPr>
      <w:rFonts w:ascii="Times New Roman" w:hAnsi="Times New Roman"/>
      <w:sz w:val="24"/>
    </w:rPr>
  </w:style>
  <w:style w:type="character" w:customStyle="1" w:styleId="SHD">
    <w:name w:val="SHD"/>
    <w:rsid w:val="00AF706A"/>
    <w:rPr>
      <w:color w:val="008080"/>
    </w:rPr>
  </w:style>
  <w:style w:type="character" w:customStyle="1" w:styleId="SHW">
    <w:name w:val="SHW"/>
    <w:rsid w:val="00AF706A"/>
    <w:rPr>
      <w:color w:val="33CCCC"/>
    </w:rPr>
  </w:style>
  <w:style w:type="paragraph" w:customStyle="1" w:styleId="SI">
    <w:name w:val="SI"/>
    <w:basedOn w:val="Normal"/>
    <w:next w:val="Normal"/>
    <w:autoRedefine/>
    <w:rsid w:val="00AF706A"/>
    <w:pPr>
      <w:spacing w:before="120" w:line="480" w:lineRule="auto"/>
      <w:ind w:firstLine="0"/>
      <w:jc w:val="left"/>
    </w:pPr>
    <w:rPr>
      <w:rFonts w:eastAsia="Times New Roman" w:cs="Times New Roman"/>
      <w:color w:val="auto"/>
      <w:sz w:val="24"/>
      <w:szCs w:val="24"/>
    </w:rPr>
  </w:style>
  <w:style w:type="paragraph" w:customStyle="1" w:styleId="SN">
    <w:name w:val="SN"/>
    <w:rsid w:val="00AF706A"/>
    <w:pPr>
      <w:spacing w:line="480" w:lineRule="auto"/>
    </w:pPr>
    <w:rPr>
      <w:rFonts w:ascii="Times New Roman" w:eastAsia="Times New Roman" w:hAnsi="Times New Roman" w:cs="Times New Roman"/>
      <w:color w:val="333399"/>
      <w:sz w:val="32"/>
      <w:szCs w:val="24"/>
      <w:lang w:val="en-US"/>
    </w:rPr>
  </w:style>
  <w:style w:type="paragraph" w:customStyle="1" w:styleId="Source">
    <w:name w:val="Source"/>
    <w:basedOn w:val="Normal"/>
    <w:next w:val="Normal"/>
    <w:qFormat/>
    <w:rsid w:val="00AF706A"/>
    <w:pPr>
      <w:spacing w:before="120" w:line="480" w:lineRule="auto"/>
      <w:ind w:firstLine="0"/>
      <w:jc w:val="left"/>
    </w:pPr>
    <w:rPr>
      <w:rFonts w:eastAsia="Times New Roman" w:cs="Times New Roman"/>
      <w:color w:val="auto"/>
      <w:sz w:val="24"/>
      <w:szCs w:val="20"/>
    </w:rPr>
  </w:style>
  <w:style w:type="character" w:customStyle="1" w:styleId="speaker">
    <w:name w:val="speaker"/>
    <w:basedOn w:val="DefaultParagraphFont"/>
    <w:rsid w:val="00AF706A"/>
  </w:style>
  <w:style w:type="character" w:customStyle="1" w:styleId="SPibooktitle">
    <w:name w:val="SPi book title"/>
    <w:basedOn w:val="DefaultParagraphFont"/>
    <w:rsid w:val="00AF706A"/>
  </w:style>
  <w:style w:type="character" w:customStyle="1" w:styleId="SPidate">
    <w:name w:val="SPi date"/>
    <w:basedOn w:val="DefaultParagraphFont"/>
    <w:rsid w:val="00AF706A"/>
  </w:style>
  <w:style w:type="paragraph" w:customStyle="1" w:styleId="SRC">
    <w:name w:val="SRC"/>
    <w:basedOn w:val="H2"/>
    <w:next w:val="REF"/>
    <w:rsid w:val="00AF706A"/>
    <w:pPr>
      <w:tabs>
        <w:tab w:val="num" w:pos="720"/>
      </w:tabs>
      <w:spacing w:before="120" w:after="60"/>
      <w:ind w:left="245" w:hanging="245"/>
    </w:pPr>
    <w:rPr>
      <w:sz w:val="24"/>
    </w:rPr>
  </w:style>
  <w:style w:type="paragraph" w:customStyle="1" w:styleId="SST">
    <w:name w:val="SST"/>
    <w:basedOn w:val="Normal"/>
    <w:autoRedefine/>
    <w:rsid w:val="00AF706A"/>
    <w:pPr>
      <w:spacing w:before="60" w:after="60" w:line="480" w:lineRule="auto"/>
      <w:ind w:firstLine="0"/>
      <w:jc w:val="center"/>
    </w:pPr>
    <w:rPr>
      <w:rFonts w:eastAsia="Times New Roman" w:cs="Times New Roman"/>
      <w:color w:val="auto"/>
      <w:sz w:val="32"/>
      <w:szCs w:val="24"/>
    </w:rPr>
  </w:style>
  <w:style w:type="paragraph" w:customStyle="1" w:styleId="ST">
    <w:name w:val="ST"/>
    <w:basedOn w:val="Normal"/>
    <w:next w:val="Normal"/>
    <w:rsid w:val="00AF706A"/>
    <w:pPr>
      <w:spacing w:before="60" w:after="120" w:line="400" w:lineRule="exact"/>
      <w:ind w:firstLine="0"/>
      <w:jc w:val="left"/>
    </w:pPr>
    <w:rPr>
      <w:rFonts w:eastAsia="Times New Roman" w:cs="Times New Roman"/>
      <w:color w:val="auto"/>
      <w:sz w:val="44"/>
      <w:szCs w:val="30"/>
    </w:rPr>
  </w:style>
  <w:style w:type="paragraph" w:customStyle="1" w:styleId="STEXTClose">
    <w:name w:val="STEXT:Close"/>
    <w:basedOn w:val="Normal"/>
    <w:qFormat/>
    <w:rsid w:val="00AF706A"/>
    <w:pPr>
      <w:pBdr>
        <w:top w:val="dotted" w:sz="12" w:space="1" w:color="808000"/>
      </w:pBdr>
      <w:spacing w:line="480" w:lineRule="auto"/>
      <w:ind w:left="360" w:firstLine="0"/>
      <w:jc w:val="left"/>
    </w:pPr>
    <w:rPr>
      <w:rFonts w:eastAsia="Times New Roman" w:cs="Times New Roman"/>
      <w:color w:val="auto"/>
      <w:sz w:val="24"/>
      <w:szCs w:val="24"/>
    </w:rPr>
  </w:style>
  <w:style w:type="paragraph" w:customStyle="1" w:styleId="STEXTOpen">
    <w:name w:val="STEXT:Open"/>
    <w:basedOn w:val="LI"/>
    <w:qFormat/>
    <w:rsid w:val="00AF706A"/>
    <w:pPr>
      <w:pBdr>
        <w:top w:val="dotted" w:sz="12" w:space="1" w:color="808000"/>
      </w:pBdr>
    </w:pPr>
  </w:style>
  <w:style w:type="paragraph" w:customStyle="1" w:styleId="STEXT-S">
    <w:name w:val="STEXT-S"/>
    <w:basedOn w:val="STEXTClose"/>
    <w:qFormat/>
    <w:rsid w:val="00AF706A"/>
    <w:pPr>
      <w:pBdr>
        <w:top w:val="none" w:sz="0" w:space="0" w:color="auto"/>
      </w:pBdr>
      <w:jc w:val="right"/>
    </w:pPr>
  </w:style>
  <w:style w:type="paragraph" w:customStyle="1" w:styleId="STX">
    <w:name w:val="STX"/>
    <w:basedOn w:val="Normal"/>
    <w:autoRedefine/>
    <w:rsid w:val="00AF706A"/>
    <w:pPr>
      <w:spacing w:before="60" w:after="60" w:line="480" w:lineRule="auto"/>
      <w:ind w:firstLine="245"/>
    </w:pPr>
    <w:rPr>
      <w:rFonts w:eastAsia="Times New Roman" w:cs="Times New Roman"/>
      <w:color w:val="auto"/>
      <w:sz w:val="26"/>
      <w:szCs w:val="24"/>
    </w:rPr>
  </w:style>
  <w:style w:type="paragraph" w:customStyle="1" w:styleId="Style1">
    <w:name w:val="Style1"/>
    <w:basedOn w:val="FMCTWTPO"/>
    <w:semiHidden/>
    <w:rsid w:val="00AF706A"/>
  </w:style>
  <w:style w:type="paragraph" w:customStyle="1" w:styleId="Style2">
    <w:name w:val="Style2"/>
    <w:basedOn w:val="PTBMOTH"/>
    <w:semiHidden/>
    <w:rsid w:val="00AF706A"/>
  </w:style>
  <w:style w:type="paragraph" w:customStyle="1" w:styleId="Style3">
    <w:name w:val="Style3"/>
    <w:basedOn w:val="FTY"/>
    <w:next w:val="EXT-Close"/>
    <w:semiHidden/>
    <w:rsid w:val="00AF706A"/>
  </w:style>
  <w:style w:type="paragraph" w:customStyle="1" w:styleId="Style4">
    <w:name w:val="Style4"/>
    <w:basedOn w:val="Normal"/>
    <w:semiHidden/>
    <w:rsid w:val="00AF706A"/>
    <w:pPr>
      <w:spacing w:line="360" w:lineRule="auto"/>
      <w:ind w:firstLine="0"/>
      <w:jc w:val="center"/>
    </w:pPr>
    <w:rPr>
      <w:rFonts w:eastAsia="Times New Roman" w:cs="Times New Roman"/>
      <w:color w:val="008080"/>
      <w:sz w:val="24"/>
      <w:szCs w:val="24"/>
    </w:rPr>
  </w:style>
  <w:style w:type="character" w:customStyle="1" w:styleId="Style5">
    <w:name w:val="Style5"/>
    <w:semiHidden/>
    <w:rsid w:val="00AF706A"/>
  </w:style>
  <w:style w:type="paragraph" w:customStyle="1" w:styleId="Style6">
    <w:name w:val="Style6"/>
    <w:basedOn w:val="Normal"/>
    <w:qFormat/>
    <w:rsid w:val="00AF706A"/>
    <w:pPr>
      <w:spacing w:line="480" w:lineRule="auto"/>
      <w:ind w:firstLine="0"/>
      <w:jc w:val="left"/>
    </w:pPr>
    <w:rPr>
      <w:rFonts w:eastAsia="Times New Roman" w:cs="Times New Roman"/>
      <w:color w:val="auto"/>
      <w:sz w:val="24"/>
      <w:szCs w:val="24"/>
    </w:rPr>
  </w:style>
  <w:style w:type="character" w:customStyle="1" w:styleId="suffix">
    <w:name w:val="suffix"/>
    <w:uiPriority w:val="1"/>
    <w:rsid w:val="00AF706A"/>
    <w:rPr>
      <w:rFonts w:ascii="Times New Roman" w:hAnsi="Times New Roman"/>
      <w:sz w:val="24"/>
    </w:rPr>
  </w:style>
  <w:style w:type="character" w:customStyle="1" w:styleId="surname">
    <w:name w:val="surname"/>
    <w:basedOn w:val="DefaultParagraphFont"/>
    <w:rsid w:val="00AF706A"/>
  </w:style>
  <w:style w:type="paragraph" w:customStyle="1" w:styleId="T1">
    <w:name w:val="T1"/>
    <w:basedOn w:val="Normal"/>
    <w:next w:val="Normal"/>
    <w:autoRedefine/>
    <w:rsid w:val="00AF706A"/>
    <w:pPr>
      <w:spacing w:line="480" w:lineRule="auto"/>
      <w:ind w:firstLine="0"/>
      <w:jc w:val="left"/>
    </w:pPr>
    <w:rPr>
      <w:rFonts w:eastAsia="Times New Roman" w:cs="Times New Roman"/>
      <w:color w:val="auto"/>
      <w:sz w:val="24"/>
      <w:szCs w:val="24"/>
    </w:rPr>
  </w:style>
  <w:style w:type="paragraph" w:customStyle="1" w:styleId="T2">
    <w:name w:val="T2"/>
    <w:basedOn w:val="Normal"/>
    <w:next w:val="T1"/>
    <w:autoRedefine/>
    <w:rsid w:val="00AF706A"/>
    <w:pPr>
      <w:spacing w:line="480" w:lineRule="auto"/>
      <w:ind w:firstLine="0"/>
      <w:jc w:val="left"/>
    </w:pPr>
    <w:rPr>
      <w:rFonts w:eastAsia="Times New Roman" w:cs="Times New Roman"/>
      <w:color w:val="auto"/>
      <w:sz w:val="24"/>
      <w:szCs w:val="24"/>
    </w:rPr>
  </w:style>
  <w:style w:type="paragraph" w:customStyle="1" w:styleId="TB">
    <w:name w:val="TB"/>
    <w:next w:val="Normal"/>
    <w:rsid w:val="00AF706A"/>
    <w:pPr>
      <w:spacing w:line="480" w:lineRule="auto"/>
    </w:pPr>
    <w:rPr>
      <w:rFonts w:ascii="Times New Roman" w:eastAsia="Times New Roman" w:hAnsi="Times New Roman" w:cs="Times New Roman"/>
      <w:sz w:val="24"/>
      <w:szCs w:val="20"/>
      <w:lang w:val="en-US"/>
    </w:rPr>
  </w:style>
  <w:style w:type="paragraph" w:customStyle="1" w:styleId="TCAP">
    <w:name w:val="TCAP"/>
    <w:basedOn w:val="Normal"/>
    <w:autoRedefine/>
    <w:rsid w:val="00AF706A"/>
    <w:pPr>
      <w:spacing w:line="480" w:lineRule="auto"/>
      <w:ind w:firstLine="0"/>
      <w:jc w:val="left"/>
    </w:pPr>
    <w:rPr>
      <w:rFonts w:eastAsia="Times New Roman" w:cs="Times New Roman"/>
      <w:color w:val="auto"/>
      <w:sz w:val="24"/>
      <w:szCs w:val="24"/>
    </w:rPr>
  </w:style>
  <w:style w:type="paragraph" w:customStyle="1" w:styleId="TCF">
    <w:name w:val="TCF"/>
    <w:link w:val="TCFChar"/>
    <w:rsid w:val="00AF706A"/>
    <w:pPr>
      <w:spacing w:line="480" w:lineRule="auto"/>
    </w:pPr>
    <w:rPr>
      <w:rFonts w:ascii="Times New Roman" w:eastAsia="Times New Roman" w:hAnsi="Times New Roman" w:cs="Times New Roman"/>
      <w:sz w:val="24"/>
      <w:szCs w:val="24"/>
      <w:lang w:val="en-US"/>
    </w:rPr>
  </w:style>
  <w:style w:type="character" w:customStyle="1" w:styleId="TCFChar">
    <w:name w:val="TCF Char"/>
    <w:link w:val="TCF"/>
    <w:rsid w:val="00AF706A"/>
    <w:rPr>
      <w:rFonts w:ascii="Times New Roman" w:eastAsia="Times New Roman" w:hAnsi="Times New Roman" w:cs="Times New Roman"/>
      <w:sz w:val="24"/>
      <w:szCs w:val="24"/>
      <w:lang w:val="en-US"/>
    </w:rPr>
  </w:style>
  <w:style w:type="paragraph" w:customStyle="1" w:styleId="TCH1">
    <w:name w:val="TCH1"/>
    <w:basedOn w:val="Normal"/>
    <w:next w:val="TB"/>
    <w:rsid w:val="00AF706A"/>
    <w:pPr>
      <w:spacing w:line="480" w:lineRule="auto"/>
      <w:ind w:firstLine="0"/>
      <w:jc w:val="left"/>
    </w:pPr>
    <w:rPr>
      <w:rFonts w:eastAsia="Times New Roman" w:cs="Times New Roman"/>
      <w:color w:val="auto"/>
      <w:sz w:val="24"/>
      <w:szCs w:val="24"/>
    </w:rPr>
  </w:style>
  <w:style w:type="paragraph" w:customStyle="1" w:styleId="TCH2">
    <w:name w:val="TCH2"/>
    <w:basedOn w:val="Normal"/>
    <w:next w:val="TCH1"/>
    <w:rsid w:val="00AF706A"/>
    <w:pPr>
      <w:spacing w:line="480" w:lineRule="auto"/>
      <w:ind w:firstLine="0"/>
      <w:jc w:val="left"/>
    </w:pPr>
    <w:rPr>
      <w:rFonts w:eastAsia="Times New Roman" w:cs="Times New Roman"/>
      <w:color w:val="auto"/>
      <w:sz w:val="24"/>
      <w:szCs w:val="24"/>
    </w:rPr>
  </w:style>
  <w:style w:type="paragraph" w:customStyle="1" w:styleId="TFN">
    <w:name w:val="TFN"/>
    <w:basedOn w:val="FN"/>
    <w:rsid w:val="00AF706A"/>
  </w:style>
  <w:style w:type="paragraph" w:customStyle="1" w:styleId="THM">
    <w:name w:val="THM"/>
    <w:rsid w:val="00AF706A"/>
    <w:rPr>
      <w:rFonts w:ascii="Times New Roman" w:eastAsia="Times New Roman" w:hAnsi="Times New Roman" w:cs="Times New Roman"/>
      <w:sz w:val="24"/>
      <w:szCs w:val="24"/>
      <w:lang w:val="en-US"/>
    </w:rPr>
  </w:style>
  <w:style w:type="paragraph" w:customStyle="1" w:styleId="TL">
    <w:name w:val="TL"/>
    <w:basedOn w:val="Normal"/>
    <w:rsid w:val="00AF706A"/>
    <w:pPr>
      <w:spacing w:line="480" w:lineRule="auto"/>
      <w:ind w:firstLine="0"/>
      <w:jc w:val="left"/>
    </w:pPr>
    <w:rPr>
      <w:rFonts w:eastAsia="Times New Roman" w:cs="Times New Roman"/>
      <w:color w:val="auto"/>
      <w:sz w:val="24"/>
      <w:szCs w:val="24"/>
    </w:rPr>
  </w:style>
  <w:style w:type="paragraph" w:customStyle="1" w:styleId="TN">
    <w:name w:val="TN"/>
    <w:basedOn w:val="EQC"/>
    <w:link w:val="TNChar"/>
    <w:autoRedefine/>
    <w:qFormat/>
    <w:rsid w:val="00AF706A"/>
    <w:pPr>
      <w:spacing w:after="60"/>
    </w:pPr>
  </w:style>
  <w:style w:type="character" w:customStyle="1" w:styleId="TNChar">
    <w:name w:val="TN Char"/>
    <w:link w:val="TN"/>
    <w:rsid w:val="00AF706A"/>
    <w:rPr>
      <w:rFonts w:ascii="Times New Roman" w:eastAsia="Times New Roman" w:hAnsi="Times New Roman" w:cs="Times New Roman"/>
      <w:sz w:val="24"/>
      <w:szCs w:val="24"/>
      <w:lang w:val="x-none" w:eastAsia="x-none"/>
    </w:rPr>
  </w:style>
  <w:style w:type="character" w:customStyle="1" w:styleId="ToCchapterno">
    <w:name w:val="ToCchapter no."/>
    <w:basedOn w:val="DefaultParagraphFont"/>
    <w:rsid w:val="00AF706A"/>
  </w:style>
  <w:style w:type="character" w:customStyle="1" w:styleId="ToCpartno">
    <w:name w:val="ToCpart no."/>
    <w:basedOn w:val="DefaultParagraphFont"/>
    <w:rsid w:val="00AF706A"/>
  </w:style>
  <w:style w:type="paragraph" w:customStyle="1" w:styleId="TSH">
    <w:name w:val="TSH"/>
    <w:basedOn w:val="TCH1"/>
    <w:autoRedefine/>
    <w:qFormat/>
    <w:rsid w:val="00AF706A"/>
  </w:style>
  <w:style w:type="paragraph" w:customStyle="1" w:styleId="TSN">
    <w:name w:val="TSN"/>
    <w:basedOn w:val="Normal"/>
    <w:next w:val="Normal"/>
    <w:rsid w:val="00AF706A"/>
    <w:pPr>
      <w:spacing w:line="480" w:lineRule="auto"/>
      <w:ind w:firstLine="0"/>
      <w:jc w:val="left"/>
    </w:pPr>
    <w:rPr>
      <w:rFonts w:eastAsia="Times New Roman" w:cs="Times New Roman"/>
      <w:color w:val="auto"/>
      <w:sz w:val="24"/>
      <w:szCs w:val="24"/>
    </w:rPr>
  </w:style>
  <w:style w:type="character" w:customStyle="1" w:styleId="TSNChar">
    <w:name w:val="TSN Char"/>
    <w:rsid w:val="00AF706A"/>
    <w:rPr>
      <w:rFonts w:ascii="Times New Roman" w:hAnsi="Times New Roman"/>
      <w:color w:val="333300"/>
      <w:sz w:val="20"/>
      <w:bdr w:val="none" w:sz="0" w:space="0" w:color="auto"/>
      <w:shd w:val="clear" w:color="auto" w:fill="E6E6E6"/>
    </w:rPr>
  </w:style>
  <w:style w:type="paragraph" w:customStyle="1" w:styleId="TT">
    <w:name w:val="TT"/>
    <w:next w:val="Normal"/>
    <w:autoRedefine/>
    <w:rsid w:val="00AF706A"/>
    <w:pPr>
      <w:spacing w:before="120" w:after="60" w:line="480" w:lineRule="auto"/>
    </w:pPr>
    <w:rPr>
      <w:rFonts w:ascii="Times New Roman" w:eastAsia="Times New Roman" w:hAnsi="Times New Roman" w:cs="Times New Roman"/>
      <w:sz w:val="26"/>
      <w:szCs w:val="26"/>
      <w:lang w:val="en-US"/>
    </w:rPr>
  </w:style>
  <w:style w:type="paragraph" w:customStyle="1" w:styleId="TTPG">
    <w:name w:val="TTPG"/>
    <w:rsid w:val="00AF706A"/>
    <w:pPr>
      <w:spacing w:line="480" w:lineRule="auto"/>
    </w:pPr>
    <w:rPr>
      <w:rFonts w:ascii="Times New Roman" w:eastAsia="Times New Roman" w:hAnsi="Times New Roman" w:cs="Times New Roman"/>
      <w:sz w:val="24"/>
      <w:szCs w:val="24"/>
      <w:lang w:val="en-US"/>
    </w:rPr>
  </w:style>
  <w:style w:type="paragraph" w:customStyle="1" w:styleId="TTPGAU">
    <w:name w:val="TTPG:AU"/>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AUA">
    <w:name w:val="TTPG:AU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BY">
    <w:name w:val="TTPG:BY"/>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
    <w:name w:val="TTPG:C"/>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TR">
    <w:name w:val="TTPG:CTR"/>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TRA">
    <w:name w:val="TTPG:CTR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D">
    <w:name w:val="TTPG:ED"/>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DA">
    <w:name w:val="TTPG:ED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S">
    <w:name w:val="TTPG:ES"/>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SBT">
    <w:name w:val="TTPG:SB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ST">
    <w:name w:val="TTPG:S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
    <w:name w:val="TTPG: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P">
    <w:name w:val="TTPG:TP"/>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R">
    <w:name w:val="TTPG:TR"/>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TTPGTV">
    <w:name w:val="TTPG:TV"/>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TTPGV">
    <w:name w:val="TTPG:V"/>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Y">
    <w:name w:val="TTPG:Y"/>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UL">
    <w:name w:val="UL"/>
    <w:basedOn w:val="Normal"/>
    <w:rsid w:val="00AF706A"/>
    <w:pPr>
      <w:spacing w:before="60" w:after="60" w:line="480" w:lineRule="auto"/>
      <w:ind w:left="480" w:firstLine="0"/>
      <w:jc w:val="left"/>
    </w:pPr>
    <w:rPr>
      <w:rFonts w:eastAsia="Times New Roman" w:cs="Times New Roman"/>
      <w:color w:val="auto"/>
      <w:sz w:val="24"/>
      <w:szCs w:val="20"/>
    </w:rPr>
  </w:style>
  <w:style w:type="paragraph" w:customStyle="1" w:styleId="UL1">
    <w:name w:val="UL1"/>
    <w:basedOn w:val="Normal"/>
    <w:next w:val="UL"/>
    <w:rsid w:val="00AF706A"/>
    <w:pPr>
      <w:spacing w:before="60" w:after="60" w:line="480" w:lineRule="auto"/>
      <w:ind w:left="720" w:firstLine="0"/>
      <w:jc w:val="left"/>
    </w:pPr>
    <w:rPr>
      <w:rFonts w:eastAsia="Times New Roman" w:cs="Times New Roman"/>
      <w:color w:val="auto"/>
      <w:szCs w:val="24"/>
    </w:rPr>
  </w:style>
  <w:style w:type="paragraph" w:customStyle="1" w:styleId="UL2">
    <w:name w:val="UL2"/>
    <w:rsid w:val="00AF706A"/>
    <w:pPr>
      <w:spacing w:line="480" w:lineRule="auto"/>
      <w:ind w:left="2736" w:hanging="720"/>
    </w:pPr>
    <w:rPr>
      <w:rFonts w:ascii="Times New Roman" w:eastAsia="Times New Roman" w:hAnsi="Times New Roman" w:cs="Times New Roman"/>
      <w:color w:val="993300"/>
      <w:sz w:val="24"/>
      <w:szCs w:val="24"/>
      <w:lang w:val="en-US"/>
    </w:rPr>
  </w:style>
  <w:style w:type="paragraph" w:customStyle="1" w:styleId="UL3">
    <w:name w:val="U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UL4">
    <w:name w:val="UL4"/>
    <w:rsid w:val="00AF706A"/>
    <w:pPr>
      <w:spacing w:line="480" w:lineRule="auto"/>
      <w:ind w:left="3888" w:hanging="720"/>
    </w:pPr>
    <w:rPr>
      <w:rFonts w:ascii="Times New Roman" w:eastAsia="Times New Roman" w:hAnsi="Times New Roman" w:cs="Times New Roman"/>
      <w:color w:val="993300"/>
      <w:sz w:val="24"/>
      <w:szCs w:val="24"/>
      <w:lang w:val="en-US"/>
    </w:rPr>
  </w:style>
  <w:style w:type="character" w:customStyle="1" w:styleId="URL">
    <w:name w:val="URL"/>
    <w:rsid w:val="00AF706A"/>
    <w:rPr>
      <w:rFonts w:ascii="Times New Roman" w:hAnsi="Times New Roman"/>
      <w:sz w:val="24"/>
    </w:rPr>
  </w:style>
  <w:style w:type="paragraph" w:customStyle="1" w:styleId="UTB">
    <w:name w:val="UTB"/>
    <w:basedOn w:val="Normal"/>
    <w:next w:val="TFN"/>
    <w:rsid w:val="00AF706A"/>
    <w:pPr>
      <w:spacing w:line="480" w:lineRule="auto"/>
      <w:ind w:firstLine="0"/>
      <w:jc w:val="left"/>
    </w:pPr>
    <w:rPr>
      <w:rFonts w:eastAsia="Times New Roman" w:cs="Times New Roman"/>
      <w:color w:val="auto"/>
      <w:sz w:val="24"/>
      <w:szCs w:val="24"/>
    </w:rPr>
  </w:style>
  <w:style w:type="paragraph" w:customStyle="1" w:styleId="UTCH">
    <w:name w:val="UTCH"/>
    <w:basedOn w:val="Normal"/>
    <w:next w:val="TCH1"/>
    <w:rsid w:val="00AF706A"/>
    <w:pPr>
      <w:spacing w:line="480" w:lineRule="auto"/>
      <w:ind w:firstLine="0"/>
      <w:jc w:val="left"/>
    </w:pPr>
    <w:rPr>
      <w:rFonts w:eastAsia="Times New Roman" w:cs="Times New Roman"/>
      <w:color w:val="auto"/>
      <w:sz w:val="24"/>
      <w:szCs w:val="24"/>
    </w:rPr>
  </w:style>
  <w:style w:type="character" w:customStyle="1" w:styleId="VAR">
    <w:name w:val="VAR"/>
    <w:qFormat/>
    <w:rsid w:val="00AF706A"/>
  </w:style>
  <w:style w:type="paragraph" w:customStyle="1" w:styleId="VARNM">
    <w:name w:val="VARNM"/>
    <w:basedOn w:val="SRC"/>
    <w:qFormat/>
    <w:rsid w:val="00AF706A"/>
  </w:style>
  <w:style w:type="character" w:customStyle="1" w:styleId="Voled">
    <w:name w:val="Vol ed."/>
    <w:basedOn w:val="DefaultParagraphFont"/>
    <w:rsid w:val="00AF706A"/>
  </w:style>
  <w:style w:type="character" w:customStyle="1" w:styleId="volume">
    <w:name w:val="volume"/>
    <w:basedOn w:val="DefaultParagraphFont"/>
    <w:rsid w:val="00AF706A"/>
  </w:style>
  <w:style w:type="paragraph" w:customStyle="1" w:styleId="WAD">
    <w:name w:val="WAD"/>
    <w:basedOn w:val="P"/>
    <w:qFormat/>
    <w:rsid w:val="00AF706A"/>
  </w:style>
  <w:style w:type="character" w:customStyle="1" w:styleId="WBL">
    <w:name w:val="WBL"/>
    <w:rsid w:val="00AF706A"/>
    <w:rPr>
      <w:color w:val="0000FF"/>
      <w:bdr w:val="single" w:sz="4" w:space="0" w:color="0000FF"/>
    </w:rPr>
  </w:style>
  <w:style w:type="character" w:customStyle="1" w:styleId="web">
    <w:name w:val="web"/>
    <w:basedOn w:val="DefaultParagraphFont"/>
    <w:qFormat/>
    <w:rsid w:val="00AF706A"/>
  </w:style>
  <w:style w:type="character" w:customStyle="1" w:styleId="weblink">
    <w:name w:val="weblink"/>
    <w:uiPriority w:val="1"/>
    <w:rsid w:val="00AF706A"/>
    <w:rPr>
      <w:rFonts w:ascii="Times New Roman" w:hAnsi="Times New Roman"/>
      <w:sz w:val="24"/>
      <w:lang w:val="en-IN"/>
    </w:rPr>
  </w:style>
  <w:style w:type="paragraph" w:customStyle="1" w:styleId="WLG">
    <w:name w:val="WLG"/>
    <w:rsid w:val="00AF706A"/>
    <w:rPr>
      <w:rFonts w:ascii="Times New Roman" w:eastAsia="Times New Roman" w:hAnsi="Times New Roman" w:cs="Times New Roman"/>
      <w:sz w:val="24"/>
      <w:szCs w:val="24"/>
      <w:lang w:val="en-US"/>
    </w:rPr>
  </w:style>
  <w:style w:type="character" w:customStyle="1" w:styleId="worktitle">
    <w:name w:val="work title"/>
    <w:basedOn w:val="periodicaltitle"/>
    <w:uiPriority w:val="1"/>
    <w:rsid w:val="00AF706A"/>
    <w:rPr>
      <w:rFonts w:ascii="Times New Roman" w:hAnsi="Times New Roman"/>
      <w:sz w:val="24"/>
    </w:rPr>
  </w:style>
  <w:style w:type="paragraph" w:customStyle="1" w:styleId="WR">
    <w:name w:val="WR"/>
    <w:rsid w:val="00AF706A"/>
    <w:rPr>
      <w:rFonts w:ascii="Times New Roman" w:eastAsia="Times New Roman" w:hAnsi="Times New Roman" w:cs="Times New Roman"/>
      <w:sz w:val="24"/>
      <w:szCs w:val="24"/>
      <w:lang w:val="en-US"/>
    </w:rPr>
  </w:style>
  <w:style w:type="character" w:customStyle="1" w:styleId="WRK">
    <w:name w:val="WRK"/>
    <w:rsid w:val="00AF706A"/>
    <w:rPr>
      <w:color w:val="008000"/>
    </w:rPr>
  </w:style>
  <w:style w:type="character" w:customStyle="1" w:styleId="X">
    <w:name w:val="X"/>
    <w:rsid w:val="00AF706A"/>
  </w:style>
  <w:style w:type="character" w:customStyle="1" w:styleId="XR">
    <w:name w:val="XR"/>
    <w:rsid w:val="00AF706A"/>
    <w:rPr>
      <w:rFonts w:ascii="Times New Roman" w:hAnsi="Times New Roman"/>
      <w:smallCaps/>
      <w:color w:val="auto"/>
      <w:sz w:val="24"/>
      <w:bdr w:val="none" w:sz="0" w:space="0" w:color="auto"/>
      <w:shd w:val="clear" w:color="auto" w:fill="CCCCCC"/>
    </w:rPr>
  </w:style>
  <w:style w:type="character" w:customStyle="1" w:styleId="XR1">
    <w:name w:val="XR1"/>
    <w:rsid w:val="00AF706A"/>
    <w:rPr>
      <w:color w:val="0000FF"/>
      <w:bdr w:val="single" w:sz="4" w:space="0" w:color="FF0000"/>
    </w:rPr>
  </w:style>
  <w:style w:type="character" w:customStyle="1" w:styleId="XR2">
    <w:name w:val="XR2"/>
    <w:rsid w:val="00AF706A"/>
    <w:rPr>
      <w:color w:val="0000FF"/>
      <w:bdr w:val="single" w:sz="4" w:space="0" w:color="339966"/>
    </w:rPr>
  </w:style>
  <w:style w:type="character" w:customStyle="1" w:styleId="Xrefappx">
    <w:name w:val="Xref_appx"/>
    <w:rsid w:val="00AF706A"/>
    <w:rPr>
      <w:color w:val="3366FF"/>
      <w:bdr w:val="single" w:sz="4" w:space="0" w:color="auto"/>
    </w:rPr>
  </w:style>
  <w:style w:type="character" w:customStyle="1" w:styleId="Xrefarticle">
    <w:name w:val="Xref_article"/>
    <w:rsid w:val="00AF706A"/>
    <w:rPr>
      <w:rFonts w:ascii="Times New Roman" w:hAnsi="Times New Roman"/>
      <w:color w:val="333399"/>
      <w:bdr w:val="single" w:sz="4" w:space="0" w:color="auto"/>
      <w:vertAlign w:val="baseline"/>
    </w:rPr>
  </w:style>
  <w:style w:type="character" w:customStyle="1" w:styleId="Xrefbib">
    <w:name w:val="Xref_bib"/>
    <w:rsid w:val="00AF706A"/>
    <w:rPr>
      <w:rFonts w:ascii="Times New Roman" w:hAnsi="Times New Roman"/>
      <w:color w:val="808000"/>
      <w:bdr w:val="single" w:sz="4" w:space="0" w:color="auto"/>
      <w:vertAlign w:val="baseline"/>
    </w:rPr>
  </w:style>
  <w:style w:type="character" w:customStyle="1" w:styleId="XrefbibInline">
    <w:name w:val="Xref_bibInline"/>
    <w:rsid w:val="00AF706A"/>
    <w:rPr>
      <w:rFonts w:ascii="Times New Roman" w:hAnsi="Times New Roman"/>
      <w:color w:val="008080"/>
      <w:bdr w:val="single" w:sz="4" w:space="0" w:color="auto"/>
      <w:vertAlign w:val="baseline"/>
    </w:rPr>
  </w:style>
  <w:style w:type="character" w:customStyle="1" w:styleId="Xrefbox">
    <w:name w:val="Xref_box"/>
    <w:rsid w:val="00AF706A"/>
    <w:rPr>
      <w:color w:val="FFCC00"/>
      <w:bdr w:val="single" w:sz="4" w:space="0" w:color="auto"/>
    </w:rPr>
  </w:style>
  <w:style w:type="character" w:customStyle="1" w:styleId="Xrefchap">
    <w:name w:val="Xref_chap"/>
    <w:rsid w:val="00AF706A"/>
    <w:rPr>
      <w:color w:val="99CC00"/>
      <w:bdr w:val="single" w:sz="4" w:space="0" w:color="auto"/>
    </w:rPr>
  </w:style>
  <w:style w:type="character" w:customStyle="1" w:styleId="Xrefeqn">
    <w:name w:val="Xref_eqn"/>
    <w:rsid w:val="00AF706A"/>
    <w:rPr>
      <w:color w:val="008000"/>
      <w:bdr w:val="single" w:sz="4" w:space="0" w:color="auto"/>
    </w:rPr>
  </w:style>
  <w:style w:type="character" w:customStyle="1" w:styleId="Xreffig">
    <w:name w:val="Xref_fig"/>
    <w:rsid w:val="00AF706A"/>
    <w:rPr>
      <w:color w:val="993300"/>
      <w:bdr w:val="single" w:sz="4" w:space="0" w:color="auto"/>
    </w:rPr>
  </w:style>
  <w:style w:type="character" w:customStyle="1" w:styleId="Xrefnote">
    <w:name w:val="Xref_note"/>
    <w:rsid w:val="00AF706A"/>
    <w:rPr>
      <w:color w:val="CC99FF"/>
      <w:u w:val="none"/>
      <w:bdr w:val="single" w:sz="4" w:space="0" w:color="auto"/>
    </w:rPr>
  </w:style>
  <w:style w:type="character" w:customStyle="1" w:styleId="Xrefpara">
    <w:name w:val="Xref_para"/>
    <w:rsid w:val="00AF706A"/>
    <w:rPr>
      <w:color w:val="FF6600"/>
      <w:bdr w:val="single" w:sz="4" w:space="0" w:color="auto"/>
    </w:rPr>
  </w:style>
  <w:style w:type="character" w:customStyle="1" w:styleId="Xrefpart">
    <w:name w:val="Xref_part"/>
    <w:rsid w:val="00AF706A"/>
    <w:rPr>
      <w:color w:val="0033CC"/>
      <w:bdr w:val="single" w:sz="4" w:space="0" w:color="auto"/>
    </w:rPr>
  </w:style>
  <w:style w:type="character" w:customStyle="1" w:styleId="Xrefsect">
    <w:name w:val="Xref_sect"/>
    <w:rsid w:val="00AF706A"/>
    <w:rPr>
      <w:color w:val="FF0000"/>
      <w:bdr w:val="single" w:sz="4" w:space="0" w:color="auto"/>
    </w:rPr>
  </w:style>
  <w:style w:type="character" w:customStyle="1" w:styleId="Xreftab">
    <w:name w:val="Xref_tab"/>
    <w:rsid w:val="00AF706A"/>
    <w:rPr>
      <w:rFonts w:ascii="Times New Roman" w:hAnsi="Times New Roman"/>
      <w:color w:val="33CCCC"/>
      <w:bdr w:val="single" w:sz="4" w:space="0" w:color="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8C"/>
    <w:pPr>
      <w:spacing w:line="320" w:lineRule="exact"/>
      <w:ind w:firstLine="284"/>
      <w:jc w:val="both"/>
    </w:pPr>
    <w:rPr>
      <w:rFonts w:ascii="Times New Roman" w:hAnsi="Times New Roman"/>
      <w:color w:val="00000A"/>
      <w:sz w:val="22"/>
      <w:lang w:val="en-US"/>
    </w:rPr>
  </w:style>
  <w:style w:type="paragraph" w:styleId="Heading1">
    <w:name w:val="heading 1"/>
    <w:basedOn w:val="Normal"/>
    <w:next w:val="Normal"/>
    <w:link w:val="Heading1Char"/>
    <w:qFormat/>
    <w:rsid w:val="009509E5"/>
    <w:pPr>
      <w:keepNext/>
      <w:numPr>
        <w:numId w:val="3"/>
      </w:numPr>
      <w:spacing w:before="360" w:after="720" w:line="240" w:lineRule="auto"/>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numPr>
        <w:ilvl w:val="1"/>
        <w:numId w:val="3"/>
      </w:numPr>
      <w:spacing w:before="360" w:after="36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096034"/>
    <w:pPr>
      <w:keepNext/>
      <w:keepLines/>
      <w:numPr>
        <w:ilvl w:val="2"/>
        <w:numId w:val="3"/>
      </w:numPr>
      <w:spacing w:before="240" w:after="240"/>
      <w:outlineLvl w:val="2"/>
    </w:pPr>
    <w:rPr>
      <w:rFonts w:eastAsiaTheme="majorEastAsia" w:cstheme="majorBidi"/>
      <w:bCs/>
      <w:i/>
    </w:rPr>
  </w:style>
  <w:style w:type="paragraph" w:styleId="Heading4">
    <w:name w:val="heading 4"/>
    <w:basedOn w:val="Normal"/>
    <w:next w:val="Normal"/>
    <w:link w:val="Heading4Char"/>
    <w:uiPriority w:val="9"/>
    <w:semiHidden/>
    <w:unhideWhenUsed/>
    <w:qFormat/>
    <w:rsid w:val="00AF706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0E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706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06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0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0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509E5"/>
    <w:rPr>
      <w:rFonts w:ascii="Times New Roman" w:eastAsia="Times New Roman" w:hAnsi="Times New Roman" w:cs="Times New Roman"/>
      <w:color w:val="00000A"/>
      <w:sz w:val="36"/>
      <w:szCs w:val="20"/>
      <w:lang w:val="x-none" w:eastAsia="x-none"/>
    </w:rPr>
  </w:style>
  <w:style w:type="character" w:customStyle="1" w:styleId="HeaderChar">
    <w:name w:val="Header Char"/>
    <w:basedOn w:val="DefaultParagraphFont"/>
    <w:link w:val="Header"/>
    <w:qFormat/>
    <w:rsid w:val="00B5471D"/>
    <w:rPr>
      <w:rFonts w:ascii="Times" w:eastAsia="Times New Roman" w:hAnsi="Times" w:cs="Arial"/>
      <w:sz w:val="24"/>
      <w:szCs w:val="20"/>
      <w:lang w:val="de-DE" w:eastAsia="de-DE"/>
    </w:rPr>
  </w:style>
  <w:style w:type="character" w:styleId="PageNumber">
    <w:name w:val="page number"/>
    <w:basedOn w:val="DefaultParagraphFont"/>
    <w:qFormat/>
    <w:rsid w:val="00B5471D"/>
  </w:style>
  <w:style w:type="character" w:customStyle="1" w:styleId="FooterChar">
    <w:name w:val="Footer Char"/>
    <w:basedOn w:val="DefaultParagraphFont"/>
    <w:link w:val="Footer"/>
    <w:uiPriority w:val="99"/>
    <w:qFormat/>
    <w:rsid w:val="00B5471D"/>
    <w:rPr>
      <w:rFonts w:ascii="Times" w:eastAsia="Times New Roman" w:hAnsi="Times"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B5471D"/>
    <w:rPr>
      <w:rFonts w:ascii="Lucida Grande" w:eastAsia="Times New Roman" w:hAnsi="Lucida Grande" w:cs="Times New Roman"/>
      <w:sz w:val="18"/>
      <w:szCs w:val="18"/>
      <w:lang w:val="x-none" w:eastAsia="x-none"/>
    </w:rPr>
  </w:style>
  <w:style w:type="character" w:customStyle="1" w:styleId="BodyTextChar">
    <w:name w:val="Body Text Char"/>
    <w:basedOn w:val="DefaultParagraphFont"/>
    <w:link w:val="BodyText"/>
    <w:semiHidden/>
    <w:qFormat/>
    <w:rsid w:val="00B5471D"/>
    <w:rPr>
      <w:rFonts w:ascii="Times" w:eastAsia="Times New Roman" w:hAnsi="Times" w:cs="Times New Roman"/>
      <w:sz w:val="20"/>
      <w:szCs w:val="20"/>
      <w:lang w:val="x-none" w:eastAsia="x-none"/>
    </w:rPr>
  </w:style>
  <w:style w:type="character" w:styleId="CommentReference">
    <w:name w:val="annotation reference"/>
    <w:uiPriority w:val="99"/>
    <w:semiHidden/>
    <w:unhideWhenUsed/>
    <w:qFormat/>
    <w:rsid w:val="00B5471D"/>
    <w:rPr>
      <w:sz w:val="16"/>
      <w:szCs w:val="16"/>
    </w:rPr>
  </w:style>
  <w:style w:type="character" w:customStyle="1" w:styleId="CommentTextChar">
    <w:name w:val="Comment Text Char"/>
    <w:basedOn w:val="DefaultParagraphFont"/>
    <w:link w:val="CommentText"/>
    <w:uiPriority w:val="99"/>
    <w:qFormat/>
    <w:rsid w:val="00B5471D"/>
    <w:rPr>
      <w:rFonts w:ascii="Times" w:eastAsia="Times New Roman" w:hAnsi="Times" w:cs="Arial"/>
      <w:sz w:val="20"/>
      <w:szCs w:val="20"/>
      <w:lang w:val="de-DE" w:eastAsia="de-DE"/>
    </w:rPr>
  </w:style>
  <w:style w:type="character" w:customStyle="1" w:styleId="CommentSubjectChar">
    <w:name w:val="Comment Subject Char"/>
    <w:basedOn w:val="CommentTextChar"/>
    <w:link w:val="CommentSubject"/>
    <w:uiPriority w:val="99"/>
    <w:semiHidden/>
    <w:qFormat/>
    <w:rsid w:val="00B5471D"/>
    <w:rPr>
      <w:rFonts w:ascii="Times" w:eastAsia="Times New Roman" w:hAnsi="Times" w:cs="Times New Roman"/>
      <w:b/>
      <w:bCs/>
      <w:sz w:val="20"/>
      <w:szCs w:val="20"/>
      <w:lang w:val="x-none" w:eastAsia="x-none"/>
    </w:rPr>
  </w:style>
  <w:style w:type="character" w:customStyle="1" w:styleId="given-names">
    <w:name w:val="given-names"/>
    <w:uiPriority w:val="20"/>
    <w:locked/>
    <w:rsid w:val="0090472D"/>
    <w:rPr>
      <w:color w:val="008000"/>
      <w:lang w:val="pt-PT"/>
    </w:rPr>
  </w:style>
  <w:style w:type="character" w:customStyle="1" w:styleId="DocumentMapChar">
    <w:name w:val="Document Map Char"/>
    <w:basedOn w:val="DefaultParagraphFont"/>
    <w:link w:val="DocumentMap"/>
    <w:uiPriority w:val="99"/>
    <w:semiHidden/>
    <w:qFormat/>
    <w:rsid w:val="00B5471D"/>
    <w:rPr>
      <w:rFonts w:ascii="Tahoma" w:eastAsia="Times New Roman" w:hAnsi="Tahoma" w:cs="Times New Roman"/>
      <w:sz w:val="16"/>
      <w:szCs w:val="16"/>
      <w:lang w:val="de-DE" w:eastAsia="de-DE"/>
    </w:rPr>
  </w:style>
  <w:style w:type="character" w:customStyle="1" w:styleId="prefix">
    <w:name w:val="prefix"/>
    <w:uiPriority w:val="20"/>
    <w:locked/>
    <w:rsid w:val="0090472D"/>
    <w:rPr>
      <w:color w:val="0000FF"/>
      <w:lang w:val="pt-PT"/>
    </w:rPr>
  </w:style>
  <w:style w:type="character" w:customStyle="1" w:styleId="FootnoteTextChar">
    <w:name w:val="Footnote Text Char"/>
    <w:basedOn w:val="DefaultParagraphFont"/>
    <w:link w:val="FootnoteText"/>
    <w:uiPriority w:val="99"/>
    <w:qFormat/>
    <w:rsid w:val="00304990"/>
    <w:rPr>
      <w:rFonts w:ascii="Times New Roman" w:eastAsia="MS Mincho" w:hAnsi="Times New Roman"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customStyle="1" w:styleId="EndnoteTextChar">
    <w:name w:val="Endnote Text Char"/>
    <w:basedOn w:val="DefaultParagraphFont"/>
    <w:link w:val="EndnoteText"/>
    <w:qFormat/>
    <w:rsid w:val="00B5471D"/>
    <w:rPr>
      <w:rFonts w:ascii="Times New Roman" w:eastAsia="Times New Roman" w:hAnsi="Times New Roman" w:cs="Times New Roman"/>
      <w:sz w:val="20"/>
      <w:szCs w:val="20"/>
      <w:lang w:val="en-GB" w:eastAsia="x-none"/>
    </w:rPr>
  </w:style>
  <w:style w:type="character" w:styleId="EndnoteReference">
    <w:name w:val="endnote reference"/>
    <w:qFormat/>
    <w:rsid w:val="00B5471D"/>
    <w:rPr>
      <w:vertAlign w:val="superscript"/>
    </w:rPr>
  </w:style>
  <w:style w:type="character" w:customStyle="1" w:styleId="Heading2Char">
    <w:name w:val="Heading 2 Char"/>
    <w:basedOn w:val="DefaultParagraphFont"/>
    <w:link w:val="Heading2"/>
    <w:uiPriority w:val="9"/>
    <w:qFormat/>
    <w:rsid w:val="003E3576"/>
    <w:rPr>
      <w:rFonts w:ascii="Times New Roman" w:eastAsiaTheme="majorEastAsia" w:hAnsi="Times New Roman" w:cstheme="majorBidi"/>
      <w:bCs/>
      <w:color w:val="00000A"/>
      <w:sz w:val="28"/>
      <w:szCs w:val="26"/>
      <w:lang w:val="en-US"/>
    </w:rPr>
  </w:style>
  <w:style w:type="character" w:customStyle="1" w:styleId="Heading3Char">
    <w:name w:val="Heading 3 Char"/>
    <w:basedOn w:val="DefaultParagraphFont"/>
    <w:link w:val="Heading3"/>
    <w:uiPriority w:val="9"/>
    <w:qFormat/>
    <w:rsid w:val="00096034"/>
    <w:rPr>
      <w:rFonts w:ascii="Times New Roman" w:eastAsiaTheme="majorEastAsia" w:hAnsi="Times New Roman" w:cstheme="majorBidi"/>
      <w:bCs/>
      <w:i/>
      <w:color w:val="00000A"/>
      <w:sz w:val="22"/>
      <w:lang w:val="en-US"/>
    </w:rPr>
  </w:style>
  <w:style w:type="character" w:customStyle="1" w:styleId="BodyTextIndentChar">
    <w:name w:val="Body Text Indent Char"/>
    <w:basedOn w:val="DefaultParagraphFont"/>
    <w:link w:val="BodyTextIndent"/>
    <w:uiPriority w:val="99"/>
    <w:semiHidden/>
    <w:qFormat/>
    <w:rsid w:val="00BE79AD"/>
    <w:rPr>
      <w:rFonts w:ascii="Times New Roman" w:hAnsi="Times New Roman"/>
    </w:rPr>
  </w:style>
  <w:style w:type="character" w:customStyle="1" w:styleId="particle">
    <w:name w:val="particle"/>
    <w:uiPriority w:val="20"/>
    <w:locked/>
    <w:rsid w:val="0090472D"/>
    <w:rPr>
      <w:color w:val="000080"/>
      <w:lang w:val="pt-PT"/>
    </w:rPr>
  </w:style>
  <w:style w:type="paragraph" w:customStyle="1" w:styleId="bib">
    <w:name w:val="bib"/>
    <w:link w:val="bibChar"/>
    <w:uiPriority w:val="20"/>
    <w:locked/>
    <w:rsid w:val="0090472D"/>
    <w:pPr>
      <w:spacing w:line="360" w:lineRule="auto"/>
      <w:ind w:left="1440" w:hanging="1440"/>
    </w:pPr>
    <w:rPr>
      <w:rFonts w:ascii="Times New Roman" w:eastAsia="Times New Roman" w:hAnsi="Times New Roman" w:cs="Times New Roman"/>
      <w:sz w:val="24"/>
      <w:szCs w:val="20"/>
      <w:lang w:val="en-US"/>
    </w:rPr>
  </w:style>
  <w:style w:type="character" w:customStyle="1" w:styleId="REFChar">
    <w:name w:val="REF Char"/>
    <w:basedOn w:val="DefaultParagraphFont"/>
    <w:link w:val="REF"/>
    <w:rsid w:val="008D36DE"/>
    <w:rPr>
      <w:rFonts w:ascii="Times New Roman" w:eastAsia="Times New Roman" w:hAnsi="Times New Roman" w:cs="Times New Roman"/>
      <w:sz w:val="24"/>
      <w:szCs w:val="20"/>
      <w:shd w:val="clear" w:color="auto" w:fill="CDCDFF"/>
      <w:lang w:val="en-US"/>
    </w:rPr>
  </w:style>
  <w:style w:type="character" w:customStyle="1" w:styleId="bibChar">
    <w:name w:val="bib Char"/>
    <w:basedOn w:val="REFChar"/>
    <w:link w:val="bib"/>
    <w:uiPriority w:val="20"/>
    <w:rsid w:val="0090472D"/>
    <w:rPr>
      <w:rFonts w:ascii="Times New Roman" w:eastAsia="Times New Roman" w:hAnsi="Times New Roman" w:cs="Times New Roman"/>
      <w:sz w:val="24"/>
      <w:szCs w:val="20"/>
      <w:shd w:val="clear" w:color="auto" w:fill="CDCDFF"/>
      <w:lang w:val="en-US"/>
    </w:rPr>
  </w:style>
  <w:style w:type="paragraph" w:styleId="BodyText">
    <w:name w:val="Body Text"/>
    <w:basedOn w:val="Normal"/>
    <w:link w:val="BodyTextChar"/>
    <w:semiHidden/>
    <w:rsid w:val="00B5471D"/>
    <w:pPr>
      <w:spacing w:line="240" w:lineRule="auto"/>
    </w:pPr>
    <w:rPr>
      <w:rFonts w:ascii="Times" w:eastAsia="Times New Roman" w:hAnsi="Times" w:cs="Times New Roman"/>
      <w:sz w:val="20"/>
      <w:szCs w:val="20"/>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Header">
    <w:name w:val="header"/>
    <w:basedOn w:val="Normal"/>
    <w:link w:val="HeaderChar"/>
    <w:rsid w:val="00B5471D"/>
    <w:pPr>
      <w:tabs>
        <w:tab w:val="center" w:pos="4536"/>
        <w:tab w:val="right" w:pos="9072"/>
      </w:tabs>
      <w:spacing w:line="240" w:lineRule="auto"/>
    </w:pPr>
    <w:rPr>
      <w:rFonts w:ascii="Times" w:eastAsia="Times New Roman" w:hAnsi="Times" w:cs="Arial"/>
      <w:sz w:val="24"/>
      <w:szCs w:val="20"/>
      <w:lang w:val="de-DE" w:eastAsia="de-DE"/>
    </w:rPr>
  </w:style>
  <w:style w:type="paragraph" w:styleId="Footer">
    <w:name w:val="footer"/>
    <w:basedOn w:val="Normal"/>
    <w:link w:val="FooterChar"/>
    <w:uiPriority w:val="99"/>
    <w:unhideWhenUsed/>
    <w:rsid w:val="00B5471D"/>
    <w:pPr>
      <w:tabs>
        <w:tab w:val="center" w:pos="4536"/>
        <w:tab w:val="right" w:pos="9072"/>
      </w:tabs>
      <w:spacing w:line="240" w:lineRule="auto"/>
    </w:pPr>
    <w:rPr>
      <w:rFonts w:ascii="Times" w:eastAsia="Times New Roman" w:hAnsi="Times"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240" w:lineRule="auto"/>
    </w:pPr>
    <w:rPr>
      <w:rFonts w:ascii="Lucida Grande" w:eastAsia="Times New Roman" w:hAnsi="Lucida Grande" w:cs="Times New Roman"/>
      <w:sz w:val="18"/>
      <w:szCs w:val="18"/>
      <w:lang w:val="x-none" w:eastAsia="x-none"/>
    </w:rPr>
  </w:style>
  <w:style w:type="paragraph" w:styleId="CommentText">
    <w:name w:val="annotation text"/>
    <w:basedOn w:val="Normal"/>
    <w:link w:val="CommentTextChar"/>
    <w:uiPriority w:val="99"/>
    <w:unhideWhenUsed/>
    <w:qFormat/>
    <w:rsid w:val="00B5471D"/>
    <w:pPr>
      <w:spacing w:line="240" w:lineRule="auto"/>
    </w:pPr>
    <w:rPr>
      <w:rFonts w:ascii="Times" w:eastAsia="Times New Roman" w:hAnsi="Times" w:cs="Arial"/>
      <w:sz w:val="20"/>
      <w:szCs w:val="20"/>
      <w:lang w:val="de-DE" w:eastAsia="de-DE"/>
    </w:rPr>
  </w:style>
  <w:style w:type="paragraph" w:styleId="CommentSubject">
    <w:name w:val="annotation subject"/>
    <w:basedOn w:val="CommentText"/>
    <w:link w:val="CommentSubjectChar"/>
    <w:uiPriority w:val="99"/>
    <w:semiHidden/>
    <w:unhideWhenUsed/>
    <w:qFormat/>
    <w:rsid w:val="00B5471D"/>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240" w:lineRule="auto"/>
    </w:pPr>
    <w:rPr>
      <w:rFonts w:ascii="Tahoma" w:eastAsia="Times New Roman" w:hAnsi="Tahoma" w:cs="Times New Roman"/>
      <w:sz w:val="16"/>
      <w:szCs w:val="16"/>
      <w:lang w:val="de-DE" w:eastAsia="de-DE"/>
    </w:rPr>
  </w:style>
  <w:style w:type="paragraph" w:styleId="FootnoteText">
    <w:name w:val="footnote text"/>
    <w:basedOn w:val="Normal"/>
    <w:link w:val="FootnoteTextChar"/>
  </w:style>
  <w:style w:type="paragraph" w:styleId="EndnoteText">
    <w:name w:val="endnote text"/>
    <w:basedOn w:val="Normal"/>
    <w:link w:val="EndnoteTextChar"/>
    <w:qFormat/>
    <w:rsid w:val="00B5471D"/>
    <w:pPr>
      <w:spacing w:line="240" w:lineRule="auto"/>
    </w:pPr>
    <w:rPr>
      <w:rFonts w:eastAsia="Times New Roman" w:cs="Times New Roman"/>
      <w:sz w:val="20"/>
      <w:szCs w:val="20"/>
      <w:lang w:val="en-GB" w:eastAsia="x-none"/>
    </w:rPr>
  </w:style>
  <w:style w:type="paragraph" w:styleId="ListParagraph">
    <w:name w:val="List Paragraph"/>
    <w:basedOn w:val="Normal"/>
    <w:uiPriority w:val="34"/>
    <w:qFormat/>
    <w:rsid w:val="00617FBC"/>
    <w:pPr>
      <w:ind w:left="720"/>
      <w:contextualSpacing/>
    </w:pPr>
  </w:style>
  <w:style w:type="paragraph" w:styleId="BodyTextIndent">
    <w:name w:val="Body Text Indent"/>
    <w:basedOn w:val="Normal"/>
    <w:link w:val="BodyTextIndentChar"/>
    <w:uiPriority w:val="99"/>
    <w:semiHidden/>
    <w:unhideWhenUsed/>
    <w:rsid w:val="00BE79AD"/>
    <w:pPr>
      <w:spacing w:after="120"/>
      <w:ind w:left="283"/>
    </w:pPr>
  </w:style>
  <w:style w:type="table" w:styleId="TableGrid">
    <w:name w:val="Table Grid"/>
    <w:basedOn w:val="TableNormal"/>
    <w:uiPriority w:val="59"/>
    <w:rsid w:val="00B5471D"/>
    <w:rPr>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AD8"/>
    <w:rPr>
      <w:color w:val="0000FF" w:themeColor="hyperlink"/>
      <w:u w:val="single"/>
    </w:rPr>
  </w:style>
  <w:style w:type="character" w:customStyle="1" w:styleId="Heading5Char">
    <w:name w:val="Heading 5 Char"/>
    <w:basedOn w:val="DefaultParagraphFont"/>
    <w:link w:val="Heading5"/>
    <w:uiPriority w:val="9"/>
    <w:rsid w:val="00A320EE"/>
    <w:rPr>
      <w:rFonts w:asciiTheme="majorHAnsi" w:eastAsiaTheme="majorEastAsia" w:hAnsiTheme="majorHAnsi" w:cstheme="majorBidi"/>
      <w:color w:val="365F91" w:themeColor="accent1" w:themeShade="BF"/>
      <w:sz w:val="22"/>
      <w:lang w:val="en-US"/>
    </w:rPr>
  </w:style>
  <w:style w:type="paragraph" w:styleId="Title">
    <w:name w:val="Title"/>
    <w:basedOn w:val="Normal"/>
    <w:next w:val="Normal"/>
    <w:link w:val="TitleChar"/>
    <w:uiPriority w:val="10"/>
    <w:qFormat/>
    <w:rsid w:val="00A320EE"/>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20E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320EE"/>
    <w:pPr>
      <w:numPr>
        <w:ilvl w:val="1"/>
      </w:numPr>
      <w:spacing w:after="160"/>
      <w:ind w:firstLine="284"/>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A320EE"/>
    <w:rPr>
      <w:rFonts w:eastAsiaTheme="minorEastAsia"/>
      <w:color w:val="5A5A5A" w:themeColor="text1" w:themeTint="A5"/>
      <w:spacing w:val="15"/>
      <w:sz w:val="22"/>
      <w:lang w:val="en-US"/>
    </w:rPr>
  </w:style>
  <w:style w:type="paragraph" w:styleId="BodyTextFirstIndent">
    <w:name w:val="Body Text First Indent"/>
    <w:basedOn w:val="BodyText"/>
    <w:link w:val="BodyTextFirstIndentChar"/>
    <w:uiPriority w:val="99"/>
    <w:unhideWhenUsed/>
    <w:rsid w:val="00A320EE"/>
    <w:pPr>
      <w:spacing w:line="320" w:lineRule="exact"/>
      <w:ind w:firstLine="360"/>
    </w:pPr>
    <w:rPr>
      <w:rFonts w:ascii="Times New Roman" w:eastAsiaTheme="minorHAnsi" w:hAnsi="Times New Roman" w:cstheme="minorBidi"/>
      <w:sz w:val="22"/>
      <w:szCs w:val="22"/>
      <w:lang w:val="en-US" w:eastAsia="en-US"/>
    </w:rPr>
  </w:style>
  <w:style w:type="character" w:customStyle="1" w:styleId="BodyTextFirstIndentChar">
    <w:name w:val="Body Text First Indent Char"/>
    <w:basedOn w:val="BodyTextChar"/>
    <w:link w:val="BodyTextFirstIndent"/>
    <w:uiPriority w:val="99"/>
    <w:rsid w:val="00A320EE"/>
    <w:rPr>
      <w:rFonts w:ascii="Times New Roman" w:eastAsia="Times New Roman" w:hAnsi="Times New Roman" w:cs="Times New Roman"/>
      <w:color w:val="00000A"/>
      <w:sz w:val="22"/>
      <w:szCs w:val="20"/>
      <w:lang w:val="en-US" w:eastAsia="x-none"/>
    </w:rPr>
  </w:style>
  <w:style w:type="paragraph" w:styleId="BodyTextFirstIndent2">
    <w:name w:val="Body Text First Indent 2"/>
    <w:basedOn w:val="BodyTextIndent"/>
    <w:link w:val="BodyTextFirstIndent2Char"/>
    <w:uiPriority w:val="99"/>
    <w:unhideWhenUsed/>
    <w:rsid w:val="00A320EE"/>
    <w:pPr>
      <w:spacing w:after="0"/>
      <w:ind w:left="360" w:firstLine="360"/>
    </w:pPr>
  </w:style>
  <w:style w:type="character" w:customStyle="1" w:styleId="BodyTextFirstIndent2Char">
    <w:name w:val="Body Text First Indent 2 Char"/>
    <w:basedOn w:val="BodyTextIndentChar"/>
    <w:link w:val="BodyTextFirstIndent2"/>
    <w:uiPriority w:val="99"/>
    <w:rsid w:val="00A320EE"/>
    <w:rPr>
      <w:rFonts w:ascii="Times New Roman" w:hAnsi="Times New Roman"/>
      <w:color w:val="00000A"/>
      <w:sz w:val="22"/>
      <w:lang w:val="en-US"/>
    </w:rPr>
  </w:style>
  <w:style w:type="numbering" w:styleId="111111">
    <w:name w:val="Outline List 2"/>
    <w:basedOn w:val="NoList"/>
    <w:uiPriority w:val="99"/>
    <w:semiHidden/>
    <w:unhideWhenUsed/>
    <w:rsid w:val="00AF706A"/>
    <w:pPr>
      <w:numPr>
        <w:numId w:val="1"/>
      </w:numPr>
    </w:pPr>
  </w:style>
  <w:style w:type="numbering" w:styleId="1ai">
    <w:name w:val="Outline List 1"/>
    <w:basedOn w:val="NoList"/>
    <w:uiPriority w:val="99"/>
    <w:semiHidden/>
    <w:unhideWhenUsed/>
    <w:rsid w:val="00AF706A"/>
    <w:pPr>
      <w:numPr>
        <w:numId w:val="2"/>
      </w:numPr>
    </w:pPr>
  </w:style>
  <w:style w:type="character" w:customStyle="1" w:styleId="Heading4Char">
    <w:name w:val="Heading 4 Char"/>
    <w:basedOn w:val="DefaultParagraphFont"/>
    <w:link w:val="Heading4"/>
    <w:uiPriority w:val="9"/>
    <w:semiHidden/>
    <w:rsid w:val="00AF706A"/>
    <w:rPr>
      <w:rFonts w:asciiTheme="majorHAnsi" w:eastAsiaTheme="majorEastAsia" w:hAnsiTheme="majorHAnsi" w:cstheme="majorBidi"/>
      <w:b/>
      <w:bCs/>
      <w:i/>
      <w:iCs/>
      <w:color w:val="4F81BD" w:themeColor="accent1"/>
      <w:sz w:val="22"/>
      <w:lang w:val="en-US"/>
    </w:rPr>
  </w:style>
  <w:style w:type="character" w:customStyle="1" w:styleId="Heading6Char">
    <w:name w:val="Heading 6 Char"/>
    <w:basedOn w:val="DefaultParagraphFont"/>
    <w:link w:val="Heading6"/>
    <w:uiPriority w:val="9"/>
    <w:semiHidden/>
    <w:rsid w:val="00AF706A"/>
    <w:rPr>
      <w:rFonts w:asciiTheme="majorHAnsi" w:eastAsiaTheme="majorEastAsia" w:hAnsiTheme="majorHAnsi" w:cstheme="majorBidi"/>
      <w:i/>
      <w:iCs/>
      <w:color w:val="243F60" w:themeColor="accent1" w:themeShade="7F"/>
      <w:sz w:val="22"/>
      <w:lang w:val="en-US"/>
    </w:rPr>
  </w:style>
  <w:style w:type="character" w:customStyle="1" w:styleId="Heading7Char">
    <w:name w:val="Heading 7 Char"/>
    <w:basedOn w:val="DefaultParagraphFont"/>
    <w:link w:val="Heading7"/>
    <w:uiPriority w:val="9"/>
    <w:semiHidden/>
    <w:rsid w:val="00AF706A"/>
    <w:rPr>
      <w:rFonts w:asciiTheme="majorHAnsi" w:eastAsiaTheme="majorEastAsia" w:hAnsiTheme="majorHAnsi" w:cstheme="majorBidi"/>
      <w:i/>
      <w:iCs/>
      <w:color w:val="404040" w:themeColor="text1" w:themeTint="BF"/>
      <w:sz w:val="22"/>
      <w:lang w:val="en-US"/>
    </w:rPr>
  </w:style>
  <w:style w:type="character" w:customStyle="1" w:styleId="Heading8Char">
    <w:name w:val="Heading 8 Char"/>
    <w:basedOn w:val="DefaultParagraphFont"/>
    <w:link w:val="Heading8"/>
    <w:uiPriority w:val="9"/>
    <w:semiHidden/>
    <w:rsid w:val="00AF706A"/>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AF706A"/>
    <w:rPr>
      <w:rFonts w:asciiTheme="majorHAnsi" w:eastAsiaTheme="majorEastAsia" w:hAnsiTheme="majorHAnsi" w:cstheme="majorBidi"/>
      <w:i/>
      <w:iCs/>
      <w:color w:val="404040" w:themeColor="text1" w:themeTint="BF"/>
      <w:szCs w:val="20"/>
      <w:lang w:val="en-US"/>
    </w:rPr>
  </w:style>
  <w:style w:type="numbering" w:styleId="ArticleSection">
    <w:name w:val="Outline List 3"/>
    <w:basedOn w:val="NoList"/>
    <w:uiPriority w:val="99"/>
    <w:semiHidden/>
    <w:unhideWhenUsed/>
    <w:rsid w:val="00AF706A"/>
    <w:pPr>
      <w:numPr>
        <w:numId w:val="3"/>
      </w:numPr>
    </w:pPr>
  </w:style>
  <w:style w:type="paragraph" w:styleId="Bibliography">
    <w:name w:val="Bibliography"/>
    <w:basedOn w:val="Normal"/>
    <w:next w:val="Normal"/>
    <w:uiPriority w:val="37"/>
    <w:semiHidden/>
    <w:unhideWhenUsed/>
    <w:rsid w:val="00AF706A"/>
  </w:style>
  <w:style w:type="paragraph" w:styleId="BlockText">
    <w:name w:val="Block Text"/>
    <w:basedOn w:val="Normal"/>
    <w:uiPriority w:val="99"/>
    <w:semiHidden/>
    <w:unhideWhenUsed/>
    <w:rsid w:val="00AF706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AF706A"/>
    <w:pPr>
      <w:spacing w:after="120" w:line="480" w:lineRule="auto"/>
    </w:pPr>
  </w:style>
  <w:style w:type="character" w:customStyle="1" w:styleId="BodyText2Char">
    <w:name w:val="Body Text 2 Char"/>
    <w:basedOn w:val="DefaultParagraphFont"/>
    <w:link w:val="BodyText2"/>
    <w:uiPriority w:val="99"/>
    <w:semiHidden/>
    <w:rsid w:val="00AF706A"/>
    <w:rPr>
      <w:rFonts w:ascii="Times New Roman" w:hAnsi="Times New Roman"/>
      <w:color w:val="00000A"/>
      <w:sz w:val="22"/>
      <w:lang w:val="en-US"/>
    </w:rPr>
  </w:style>
  <w:style w:type="paragraph" w:styleId="BodyText3">
    <w:name w:val="Body Text 3"/>
    <w:basedOn w:val="Normal"/>
    <w:link w:val="BodyText3Char"/>
    <w:uiPriority w:val="99"/>
    <w:semiHidden/>
    <w:unhideWhenUsed/>
    <w:rsid w:val="00AF706A"/>
    <w:pPr>
      <w:spacing w:after="120"/>
    </w:pPr>
    <w:rPr>
      <w:sz w:val="16"/>
      <w:szCs w:val="16"/>
    </w:rPr>
  </w:style>
  <w:style w:type="character" w:customStyle="1" w:styleId="BodyText3Char">
    <w:name w:val="Body Text 3 Char"/>
    <w:basedOn w:val="DefaultParagraphFont"/>
    <w:link w:val="BodyText3"/>
    <w:uiPriority w:val="99"/>
    <w:semiHidden/>
    <w:rsid w:val="00AF706A"/>
    <w:rPr>
      <w:rFonts w:ascii="Times New Roman" w:hAnsi="Times New Roman"/>
      <w:color w:val="00000A"/>
      <w:sz w:val="16"/>
      <w:szCs w:val="16"/>
      <w:lang w:val="en-US"/>
    </w:rPr>
  </w:style>
  <w:style w:type="paragraph" w:styleId="BodyTextIndent2">
    <w:name w:val="Body Text Indent 2"/>
    <w:basedOn w:val="Normal"/>
    <w:link w:val="BodyTextIndent2Char"/>
    <w:uiPriority w:val="99"/>
    <w:semiHidden/>
    <w:unhideWhenUsed/>
    <w:rsid w:val="00AF706A"/>
    <w:pPr>
      <w:spacing w:after="120" w:line="480" w:lineRule="auto"/>
      <w:ind w:left="283"/>
    </w:pPr>
  </w:style>
  <w:style w:type="character" w:customStyle="1" w:styleId="BodyTextIndent2Char">
    <w:name w:val="Body Text Indent 2 Char"/>
    <w:basedOn w:val="DefaultParagraphFont"/>
    <w:link w:val="BodyTextIndent2"/>
    <w:uiPriority w:val="99"/>
    <w:semiHidden/>
    <w:rsid w:val="00AF706A"/>
    <w:rPr>
      <w:rFonts w:ascii="Times New Roman" w:hAnsi="Times New Roman"/>
      <w:color w:val="00000A"/>
      <w:sz w:val="22"/>
      <w:lang w:val="en-US"/>
    </w:rPr>
  </w:style>
  <w:style w:type="paragraph" w:styleId="BodyTextIndent3">
    <w:name w:val="Body Text Indent 3"/>
    <w:basedOn w:val="Normal"/>
    <w:link w:val="BodyTextIndent3Char"/>
    <w:uiPriority w:val="99"/>
    <w:semiHidden/>
    <w:unhideWhenUsed/>
    <w:rsid w:val="00AF706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F706A"/>
    <w:rPr>
      <w:rFonts w:ascii="Times New Roman" w:hAnsi="Times New Roman"/>
      <w:color w:val="00000A"/>
      <w:sz w:val="16"/>
      <w:szCs w:val="16"/>
      <w:lang w:val="en-US"/>
    </w:rPr>
  </w:style>
  <w:style w:type="character" w:styleId="BookTitle">
    <w:name w:val="Book Title"/>
    <w:basedOn w:val="DefaultParagraphFont"/>
    <w:uiPriority w:val="33"/>
    <w:qFormat/>
    <w:rsid w:val="00AF706A"/>
    <w:rPr>
      <w:b/>
      <w:bCs/>
      <w:smallCaps/>
      <w:spacing w:val="5"/>
    </w:rPr>
  </w:style>
  <w:style w:type="paragraph" w:styleId="Closing">
    <w:name w:val="Closing"/>
    <w:basedOn w:val="Normal"/>
    <w:link w:val="ClosingChar"/>
    <w:uiPriority w:val="99"/>
    <w:semiHidden/>
    <w:unhideWhenUsed/>
    <w:rsid w:val="00AF706A"/>
    <w:pPr>
      <w:spacing w:line="240" w:lineRule="auto"/>
      <w:ind w:left="4252"/>
    </w:pPr>
  </w:style>
  <w:style w:type="character" w:customStyle="1" w:styleId="ClosingChar">
    <w:name w:val="Closing Char"/>
    <w:basedOn w:val="DefaultParagraphFont"/>
    <w:link w:val="Closing"/>
    <w:uiPriority w:val="99"/>
    <w:semiHidden/>
    <w:rsid w:val="00AF706A"/>
    <w:rPr>
      <w:rFonts w:ascii="Times New Roman" w:hAnsi="Times New Roman"/>
      <w:color w:val="00000A"/>
      <w:sz w:val="22"/>
      <w:lang w:val="en-US"/>
    </w:rPr>
  </w:style>
  <w:style w:type="table" w:styleId="ColorfulGrid">
    <w:name w:val="Colorful Grid"/>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706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70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706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706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706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706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706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706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706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706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706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706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706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70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706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706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706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706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706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706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AF706A"/>
  </w:style>
  <w:style w:type="character" w:customStyle="1" w:styleId="DateChar">
    <w:name w:val="Date Char"/>
    <w:basedOn w:val="DefaultParagraphFont"/>
    <w:link w:val="Date"/>
    <w:uiPriority w:val="99"/>
    <w:semiHidden/>
    <w:rsid w:val="00AF706A"/>
    <w:rPr>
      <w:rFonts w:ascii="Times New Roman" w:hAnsi="Times New Roman"/>
      <w:color w:val="00000A"/>
      <w:sz w:val="22"/>
      <w:lang w:val="en-US"/>
    </w:rPr>
  </w:style>
  <w:style w:type="paragraph" w:styleId="E-mailSignature">
    <w:name w:val="E-mail Signature"/>
    <w:basedOn w:val="Normal"/>
    <w:link w:val="E-mailSignatureChar"/>
    <w:uiPriority w:val="99"/>
    <w:semiHidden/>
    <w:unhideWhenUsed/>
    <w:rsid w:val="00AF706A"/>
    <w:pPr>
      <w:spacing w:line="240" w:lineRule="auto"/>
    </w:pPr>
  </w:style>
  <w:style w:type="character" w:customStyle="1" w:styleId="E-mailSignatureChar">
    <w:name w:val="E-mail Signature Char"/>
    <w:basedOn w:val="DefaultParagraphFont"/>
    <w:link w:val="E-mailSignature"/>
    <w:uiPriority w:val="99"/>
    <w:semiHidden/>
    <w:rsid w:val="00AF706A"/>
    <w:rPr>
      <w:rFonts w:ascii="Times New Roman" w:hAnsi="Times New Roman"/>
      <w:color w:val="00000A"/>
      <w:sz w:val="22"/>
      <w:lang w:val="en-US"/>
    </w:rPr>
  </w:style>
  <w:style w:type="character" w:styleId="Emphasis">
    <w:name w:val="Emphasis"/>
    <w:basedOn w:val="DefaultParagraphFont"/>
    <w:uiPriority w:val="20"/>
    <w:qFormat/>
    <w:rsid w:val="00AF706A"/>
    <w:rPr>
      <w:i/>
      <w:iCs/>
    </w:rPr>
  </w:style>
  <w:style w:type="paragraph" w:styleId="EnvelopeAddress">
    <w:name w:val="envelope address"/>
    <w:basedOn w:val="Normal"/>
    <w:uiPriority w:val="99"/>
    <w:semiHidden/>
    <w:unhideWhenUsed/>
    <w:rsid w:val="00AF706A"/>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F706A"/>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F706A"/>
    <w:rPr>
      <w:color w:val="800080" w:themeColor="followedHyperlink"/>
      <w:u w:val="single"/>
    </w:rPr>
  </w:style>
  <w:style w:type="character" w:styleId="HTMLAcronym">
    <w:name w:val="HTML Acronym"/>
    <w:basedOn w:val="DefaultParagraphFont"/>
    <w:uiPriority w:val="99"/>
    <w:semiHidden/>
    <w:unhideWhenUsed/>
    <w:rsid w:val="00AF706A"/>
  </w:style>
  <w:style w:type="paragraph" w:styleId="HTMLAddress">
    <w:name w:val="HTML Address"/>
    <w:basedOn w:val="Normal"/>
    <w:link w:val="HTMLAddressChar"/>
    <w:uiPriority w:val="99"/>
    <w:semiHidden/>
    <w:unhideWhenUsed/>
    <w:rsid w:val="00AF706A"/>
    <w:pPr>
      <w:spacing w:line="240" w:lineRule="auto"/>
    </w:pPr>
    <w:rPr>
      <w:i/>
      <w:iCs/>
    </w:rPr>
  </w:style>
  <w:style w:type="character" w:customStyle="1" w:styleId="HTMLAddressChar">
    <w:name w:val="HTML Address Char"/>
    <w:basedOn w:val="DefaultParagraphFont"/>
    <w:link w:val="HTMLAddress"/>
    <w:uiPriority w:val="99"/>
    <w:semiHidden/>
    <w:rsid w:val="00AF706A"/>
    <w:rPr>
      <w:rFonts w:ascii="Times New Roman" w:hAnsi="Times New Roman"/>
      <w:i/>
      <w:iCs/>
      <w:color w:val="00000A"/>
      <w:sz w:val="22"/>
      <w:lang w:val="en-US"/>
    </w:rPr>
  </w:style>
  <w:style w:type="character" w:styleId="HTMLCite">
    <w:name w:val="HTML Cite"/>
    <w:basedOn w:val="DefaultParagraphFont"/>
    <w:uiPriority w:val="99"/>
    <w:semiHidden/>
    <w:unhideWhenUsed/>
    <w:rsid w:val="00AF706A"/>
    <w:rPr>
      <w:i/>
      <w:iCs/>
    </w:rPr>
  </w:style>
  <w:style w:type="character" w:styleId="HTMLCode">
    <w:name w:val="HTML Code"/>
    <w:basedOn w:val="DefaultParagraphFont"/>
    <w:uiPriority w:val="99"/>
    <w:semiHidden/>
    <w:unhideWhenUsed/>
    <w:rsid w:val="00AF706A"/>
    <w:rPr>
      <w:rFonts w:ascii="Consolas" w:hAnsi="Consolas"/>
      <w:sz w:val="20"/>
      <w:szCs w:val="20"/>
    </w:rPr>
  </w:style>
  <w:style w:type="character" w:styleId="HTMLDefinition">
    <w:name w:val="HTML Definition"/>
    <w:basedOn w:val="DefaultParagraphFont"/>
    <w:uiPriority w:val="99"/>
    <w:semiHidden/>
    <w:unhideWhenUsed/>
    <w:rsid w:val="00AF706A"/>
    <w:rPr>
      <w:i/>
      <w:iCs/>
    </w:rPr>
  </w:style>
  <w:style w:type="character" w:styleId="HTMLKeyboard">
    <w:name w:val="HTML Keyboard"/>
    <w:basedOn w:val="DefaultParagraphFont"/>
    <w:uiPriority w:val="99"/>
    <w:semiHidden/>
    <w:unhideWhenUsed/>
    <w:rsid w:val="00AF706A"/>
    <w:rPr>
      <w:rFonts w:ascii="Consolas" w:hAnsi="Consolas"/>
      <w:sz w:val="20"/>
      <w:szCs w:val="20"/>
    </w:rPr>
  </w:style>
  <w:style w:type="paragraph" w:styleId="HTMLPreformatted">
    <w:name w:val="HTML Preformatted"/>
    <w:basedOn w:val="Normal"/>
    <w:link w:val="HTMLPreformattedChar"/>
    <w:uiPriority w:val="99"/>
    <w:semiHidden/>
    <w:unhideWhenUsed/>
    <w:rsid w:val="00AF706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706A"/>
    <w:rPr>
      <w:rFonts w:ascii="Consolas" w:hAnsi="Consolas"/>
      <w:color w:val="00000A"/>
      <w:szCs w:val="20"/>
      <w:lang w:val="en-US"/>
    </w:rPr>
  </w:style>
  <w:style w:type="character" w:styleId="HTMLSample">
    <w:name w:val="HTML Sample"/>
    <w:basedOn w:val="DefaultParagraphFont"/>
    <w:uiPriority w:val="99"/>
    <w:semiHidden/>
    <w:unhideWhenUsed/>
    <w:rsid w:val="00AF706A"/>
    <w:rPr>
      <w:rFonts w:ascii="Consolas" w:hAnsi="Consolas"/>
      <w:sz w:val="24"/>
      <w:szCs w:val="24"/>
    </w:rPr>
  </w:style>
  <w:style w:type="character" w:styleId="HTMLTypewriter">
    <w:name w:val="HTML Typewriter"/>
    <w:basedOn w:val="DefaultParagraphFont"/>
    <w:uiPriority w:val="99"/>
    <w:semiHidden/>
    <w:unhideWhenUsed/>
    <w:rsid w:val="00AF706A"/>
    <w:rPr>
      <w:rFonts w:ascii="Consolas" w:hAnsi="Consolas"/>
      <w:sz w:val="20"/>
      <w:szCs w:val="20"/>
    </w:rPr>
  </w:style>
  <w:style w:type="character" w:styleId="HTMLVariable">
    <w:name w:val="HTML Variable"/>
    <w:basedOn w:val="DefaultParagraphFont"/>
    <w:uiPriority w:val="99"/>
    <w:semiHidden/>
    <w:unhideWhenUsed/>
    <w:rsid w:val="00AF706A"/>
    <w:rPr>
      <w:i/>
      <w:iCs/>
    </w:rPr>
  </w:style>
  <w:style w:type="paragraph" w:styleId="Index1">
    <w:name w:val="index 1"/>
    <w:basedOn w:val="Normal"/>
    <w:next w:val="Normal"/>
    <w:autoRedefine/>
    <w:uiPriority w:val="99"/>
    <w:semiHidden/>
    <w:unhideWhenUsed/>
    <w:rsid w:val="00AF706A"/>
    <w:pPr>
      <w:spacing w:line="240" w:lineRule="auto"/>
      <w:ind w:left="220" w:hanging="220"/>
    </w:pPr>
  </w:style>
  <w:style w:type="paragraph" w:styleId="Index2">
    <w:name w:val="index 2"/>
    <w:basedOn w:val="Normal"/>
    <w:next w:val="Normal"/>
    <w:autoRedefine/>
    <w:uiPriority w:val="99"/>
    <w:semiHidden/>
    <w:unhideWhenUsed/>
    <w:rsid w:val="00AF706A"/>
    <w:pPr>
      <w:spacing w:line="240" w:lineRule="auto"/>
      <w:ind w:left="440" w:hanging="220"/>
    </w:pPr>
  </w:style>
  <w:style w:type="paragraph" w:styleId="Index3">
    <w:name w:val="index 3"/>
    <w:basedOn w:val="Normal"/>
    <w:next w:val="Normal"/>
    <w:autoRedefine/>
    <w:uiPriority w:val="99"/>
    <w:semiHidden/>
    <w:unhideWhenUsed/>
    <w:rsid w:val="00AF706A"/>
    <w:pPr>
      <w:spacing w:line="240" w:lineRule="auto"/>
      <w:ind w:left="660" w:hanging="220"/>
    </w:pPr>
  </w:style>
  <w:style w:type="paragraph" w:styleId="Index4">
    <w:name w:val="index 4"/>
    <w:basedOn w:val="Normal"/>
    <w:next w:val="Normal"/>
    <w:autoRedefine/>
    <w:uiPriority w:val="99"/>
    <w:semiHidden/>
    <w:unhideWhenUsed/>
    <w:rsid w:val="00AF706A"/>
    <w:pPr>
      <w:spacing w:line="240" w:lineRule="auto"/>
      <w:ind w:left="880" w:hanging="220"/>
    </w:pPr>
  </w:style>
  <w:style w:type="paragraph" w:styleId="Index5">
    <w:name w:val="index 5"/>
    <w:basedOn w:val="Normal"/>
    <w:next w:val="Normal"/>
    <w:autoRedefine/>
    <w:uiPriority w:val="99"/>
    <w:semiHidden/>
    <w:unhideWhenUsed/>
    <w:rsid w:val="00AF706A"/>
    <w:pPr>
      <w:spacing w:line="240" w:lineRule="auto"/>
      <w:ind w:left="1100" w:hanging="220"/>
    </w:pPr>
  </w:style>
  <w:style w:type="paragraph" w:styleId="Index6">
    <w:name w:val="index 6"/>
    <w:basedOn w:val="Normal"/>
    <w:next w:val="Normal"/>
    <w:autoRedefine/>
    <w:uiPriority w:val="99"/>
    <w:semiHidden/>
    <w:unhideWhenUsed/>
    <w:rsid w:val="00AF706A"/>
    <w:pPr>
      <w:spacing w:line="240" w:lineRule="auto"/>
      <w:ind w:left="1320" w:hanging="220"/>
    </w:pPr>
  </w:style>
  <w:style w:type="paragraph" w:styleId="Index7">
    <w:name w:val="index 7"/>
    <w:basedOn w:val="Normal"/>
    <w:next w:val="Normal"/>
    <w:autoRedefine/>
    <w:uiPriority w:val="99"/>
    <w:semiHidden/>
    <w:unhideWhenUsed/>
    <w:rsid w:val="00AF706A"/>
    <w:pPr>
      <w:spacing w:line="240" w:lineRule="auto"/>
      <w:ind w:left="1540" w:hanging="220"/>
    </w:pPr>
  </w:style>
  <w:style w:type="paragraph" w:styleId="Index8">
    <w:name w:val="index 8"/>
    <w:basedOn w:val="Normal"/>
    <w:next w:val="Normal"/>
    <w:autoRedefine/>
    <w:uiPriority w:val="99"/>
    <w:semiHidden/>
    <w:unhideWhenUsed/>
    <w:rsid w:val="00AF706A"/>
    <w:pPr>
      <w:spacing w:line="240" w:lineRule="auto"/>
      <w:ind w:left="1760" w:hanging="220"/>
    </w:pPr>
  </w:style>
  <w:style w:type="paragraph" w:styleId="Index9">
    <w:name w:val="index 9"/>
    <w:basedOn w:val="Normal"/>
    <w:next w:val="Normal"/>
    <w:autoRedefine/>
    <w:uiPriority w:val="99"/>
    <w:semiHidden/>
    <w:unhideWhenUsed/>
    <w:rsid w:val="00AF706A"/>
    <w:pPr>
      <w:spacing w:line="240" w:lineRule="auto"/>
      <w:ind w:left="1980" w:hanging="220"/>
    </w:pPr>
  </w:style>
  <w:style w:type="paragraph" w:styleId="IndexHeading">
    <w:name w:val="index heading"/>
    <w:basedOn w:val="Normal"/>
    <w:next w:val="Index1"/>
    <w:uiPriority w:val="99"/>
    <w:semiHidden/>
    <w:unhideWhenUsed/>
    <w:rsid w:val="00AF706A"/>
    <w:rPr>
      <w:rFonts w:asciiTheme="majorHAnsi" w:eastAsiaTheme="majorEastAsia" w:hAnsiTheme="majorHAnsi" w:cstheme="majorBidi"/>
      <w:b/>
      <w:bCs/>
    </w:rPr>
  </w:style>
  <w:style w:type="character" w:styleId="IntenseEmphasis">
    <w:name w:val="Intense Emphasis"/>
    <w:basedOn w:val="DefaultParagraphFont"/>
    <w:uiPriority w:val="21"/>
    <w:qFormat/>
    <w:rsid w:val="00AF706A"/>
    <w:rPr>
      <w:b/>
      <w:bCs/>
      <w:i/>
      <w:iCs/>
      <w:color w:val="4F81BD" w:themeColor="accent1"/>
    </w:rPr>
  </w:style>
  <w:style w:type="paragraph" w:styleId="IntenseQuote">
    <w:name w:val="Intense Quote"/>
    <w:basedOn w:val="Normal"/>
    <w:next w:val="Normal"/>
    <w:link w:val="IntenseQuoteChar"/>
    <w:uiPriority w:val="30"/>
    <w:qFormat/>
    <w:rsid w:val="00AF70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706A"/>
    <w:rPr>
      <w:rFonts w:ascii="Times New Roman" w:hAnsi="Times New Roman"/>
      <w:b/>
      <w:bCs/>
      <w:i/>
      <w:iCs/>
      <w:color w:val="4F81BD" w:themeColor="accent1"/>
      <w:sz w:val="22"/>
      <w:lang w:val="en-US"/>
    </w:rPr>
  </w:style>
  <w:style w:type="character" w:styleId="IntenseReference">
    <w:name w:val="Intense Reference"/>
    <w:basedOn w:val="DefaultParagraphFont"/>
    <w:uiPriority w:val="32"/>
    <w:qFormat/>
    <w:rsid w:val="00AF706A"/>
    <w:rPr>
      <w:b/>
      <w:bCs/>
      <w:smallCaps/>
      <w:color w:val="C0504D" w:themeColor="accent2"/>
      <w:spacing w:val="5"/>
      <w:u w:val="single"/>
    </w:rPr>
  </w:style>
  <w:style w:type="table" w:styleId="LightGrid">
    <w:name w:val="Light Grid"/>
    <w:basedOn w:val="TableNormal"/>
    <w:uiPriority w:val="62"/>
    <w:rsid w:val="00AF70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70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70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70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70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70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70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70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70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70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70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70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70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70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70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706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706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706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706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706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706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F706A"/>
  </w:style>
  <w:style w:type="paragraph" w:styleId="List2">
    <w:name w:val="List 2"/>
    <w:basedOn w:val="Normal"/>
    <w:uiPriority w:val="99"/>
    <w:semiHidden/>
    <w:unhideWhenUsed/>
    <w:rsid w:val="00AF706A"/>
    <w:pPr>
      <w:ind w:left="566" w:hanging="283"/>
      <w:contextualSpacing/>
    </w:pPr>
  </w:style>
  <w:style w:type="paragraph" w:styleId="List3">
    <w:name w:val="List 3"/>
    <w:basedOn w:val="Normal"/>
    <w:uiPriority w:val="99"/>
    <w:semiHidden/>
    <w:unhideWhenUsed/>
    <w:rsid w:val="00AF706A"/>
    <w:pPr>
      <w:ind w:left="849" w:hanging="283"/>
      <w:contextualSpacing/>
    </w:pPr>
  </w:style>
  <w:style w:type="paragraph" w:styleId="List4">
    <w:name w:val="List 4"/>
    <w:basedOn w:val="Normal"/>
    <w:uiPriority w:val="99"/>
    <w:semiHidden/>
    <w:unhideWhenUsed/>
    <w:rsid w:val="00AF706A"/>
    <w:pPr>
      <w:ind w:left="1132" w:hanging="283"/>
      <w:contextualSpacing/>
    </w:pPr>
  </w:style>
  <w:style w:type="paragraph" w:styleId="List5">
    <w:name w:val="List 5"/>
    <w:basedOn w:val="Normal"/>
    <w:uiPriority w:val="99"/>
    <w:semiHidden/>
    <w:unhideWhenUsed/>
    <w:rsid w:val="00AF706A"/>
    <w:pPr>
      <w:ind w:left="1415" w:hanging="283"/>
      <w:contextualSpacing/>
    </w:pPr>
  </w:style>
  <w:style w:type="paragraph" w:styleId="ListBullet">
    <w:name w:val="List Bullet"/>
    <w:basedOn w:val="Normal"/>
    <w:uiPriority w:val="99"/>
    <w:semiHidden/>
    <w:unhideWhenUsed/>
    <w:rsid w:val="00AF706A"/>
    <w:pPr>
      <w:numPr>
        <w:numId w:val="4"/>
      </w:numPr>
      <w:contextualSpacing/>
    </w:pPr>
  </w:style>
  <w:style w:type="paragraph" w:styleId="ListBullet2">
    <w:name w:val="List Bullet 2"/>
    <w:basedOn w:val="Normal"/>
    <w:uiPriority w:val="99"/>
    <w:semiHidden/>
    <w:unhideWhenUsed/>
    <w:rsid w:val="00AF706A"/>
    <w:pPr>
      <w:numPr>
        <w:numId w:val="5"/>
      </w:numPr>
      <w:contextualSpacing/>
    </w:pPr>
  </w:style>
  <w:style w:type="paragraph" w:styleId="ListBullet3">
    <w:name w:val="List Bullet 3"/>
    <w:basedOn w:val="Normal"/>
    <w:uiPriority w:val="99"/>
    <w:semiHidden/>
    <w:unhideWhenUsed/>
    <w:rsid w:val="00AF706A"/>
    <w:pPr>
      <w:numPr>
        <w:numId w:val="6"/>
      </w:numPr>
      <w:contextualSpacing/>
    </w:pPr>
  </w:style>
  <w:style w:type="paragraph" w:styleId="ListBullet4">
    <w:name w:val="List Bullet 4"/>
    <w:basedOn w:val="Normal"/>
    <w:uiPriority w:val="99"/>
    <w:semiHidden/>
    <w:unhideWhenUsed/>
    <w:rsid w:val="00AF706A"/>
    <w:pPr>
      <w:numPr>
        <w:numId w:val="7"/>
      </w:numPr>
      <w:contextualSpacing/>
    </w:pPr>
  </w:style>
  <w:style w:type="paragraph" w:styleId="ListBullet5">
    <w:name w:val="List Bullet 5"/>
    <w:basedOn w:val="Normal"/>
    <w:uiPriority w:val="99"/>
    <w:semiHidden/>
    <w:unhideWhenUsed/>
    <w:rsid w:val="00AF706A"/>
    <w:pPr>
      <w:numPr>
        <w:numId w:val="8"/>
      </w:numPr>
      <w:contextualSpacing/>
    </w:pPr>
  </w:style>
  <w:style w:type="paragraph" w:styleId="ListContinue">
    <w:name w:val="List Continue"/>
    <w:basedOn w:val="Normal"/>
    <w:uiPriority w:val="99"/>
    <w:semiHidden/>
    <w:unhideWhenUsed/>
    <w:rsid w:val="00AF706A"/>
    <w:pPr>
      <w:spacing w:after="120"/>
      <w:ind w:left="283"/>
      <w:contextualSpacing/>
    </w:pPr>
  </w:style>
  <w:style w:type="paragraph" w:styleId="ListContinue2">
    <w:name w:val="List Continue 2"/>
    <w:basedOn w:val="Normal"/>
    <w:uiPriority w:val="99"/>
    <w:semiHidden/>
    <w:unhideWhenUsed/>
    <w:rsid w:val="00AF706A"/>
    <w:pPr>
      <w:spacing w:after="120"/>
      <w:ind w:left="566"/>
      <w:contextualSpacing/>
    </w:pPr>
  </w:style>
  <w:style w:type="paragraph" w:styleId="ListContinue3">
    <w:name w:val="List Continue 3"/>
    <w:basedOn w:val="Normal"/>
    <w:uiPriority w:val="99"/>
    <w:semiHidden/>
    <w:unhideWhenUsed/>
    <w:rsid w:val="00AF706A"/>
    <w:pPr>
      <w:spacing w:after="120"/>
      <w:ind w:left="849"/>
      <w:contextualSpacing/>
    </w:pPr>
  </w:style>
  <w:style w:type="paragraph" w:styleId="ListContinue4">
    <w:name w:val="List Continue 4"/>
    <w:basedOn w:val="Normal"/>
    <w:uiPriority w:val="99"/>
    <w:semiHidden/>
    <w:unhideWhenUsed/>
    <w:rsid w:val="00AF706A"/>
    <w:pPr>
      <w:spacing w:after="120"/>
      <w:ind w:left="1132"/>
      <w:contextualSpacing/>
    </w:pPr>
  </w:style>
  <w:style w:type="paragraph" w:styleId="ListContinue5">
    <w:name w:val="List Continue 5"/>
    <w:basedOn w:val="Normal"/>
    <w:uiPriority w:val="99"/>
    <w:semiHidden/>
    <w:unhideWhenUsed/>
    <w:rsid w:val="00AF706A"/>
    <w:pPr>
      <w:spacing w:after="120"/>
      <w:ind w:left="1415"/>
      <w:contextualSpacing/>
    </w:pPr>
  </w:style>
  <w:style w:type="paragraph" w:styleId="ListNumber">
    <w:name w:val="List Number"/>
    <w:basedOn w:val="Normal"/>
    <w:uiPriority w:val="99"/>
    <w:semiHidden/>
    <w:unhideWhenUsed/>
    <w:rsid w:val="00AF706A"/>
    <w:pPr>
      <w:numPr>
        <w:numId w:val="9"/>
      </w:numPr>
      <w:contextualSpacing/>
    </w:pPr>
  </w:style>
  <w:style w:type="paragraph" w:styleId="ListNumber2">
    <w:name w:val="List Number 2"/>
    <w:basedOn w:val="Normal"/>
    <w:uiPriority w:val="99"/>
    <w:semiHidden/>
    <w:unhideWhenUsed/>
    <w:rsid w:val="00AF706A"/>
    <w:pPr>
      <w:numPr>
        <w:numId w:val="10"/>
      </w:numPr>
      <w:contextualSpacing/>
    </w:pPr>
  </w:style>
  <w:style w:type="paragraph" w:styleId="ListNumber3">
    <w:name w:val="List Number 3"/>
    <w:basedOn w:val="Normal"/>
    <w:uiPriority w:val="99"/>
    <w:semiHidden/>
    <w:unhideWhenUsed/>
    <w:rsid w:val="00AF706A"/>
    <w:pPr>
      <w:numPr>
        <w:numId w:val="11"/>
      </w:numPr>
      <w:contextualSpacing/>
    </w:pPr>
  </w:style>
  <w:style w:type="paragraph" w:styleId="ListNumber4">
    <w:name w:val="List Number 4"/>
    <w:basedOn w:val="Normal"/>
    <w:uiPriority w:val="99"/>
    <w:semiHidden/>
    <w:unhideWhenUsed/>
    <w:rsid w:val="00AF706A"/>
    <w:pPr>
      <w:numPr>
        <w:numId w:val="12"/>
      </w:numPr>
      <w:contextualSpacing/>
    </w:pPr>
  </w:style>
  <w:style w:type="paragraph" w:styleId="ListNumber5">
    <w:name w:val="List Number 5"/>
    <w:basedOn w:val="Normal"/>
    <w:uiPriority w:val="99"/>
    <w:semiHidden/>
    <w:unhideWhenUsed/>
    <w:rsid w:val="00AF706A"/>
    <w:pPr>
      <w:numPr>
        <w:numId w:val="13"/>
      </w:numPr>
      <w:contextualSpacing/>
    </w:pPr>
  </w:style>
  <w:style w:type="paragraph" w:styleId="MacroText">
    <w:name w:val="macro"/>
    <w:link w:val="MacroTextChar"/>
    <w:uiPriority w:val="99"/>
    <w:semiHidden/>
    <w:unhideWhenUsed/>
    <w:rsid w:val="00AF706A"/>
    <w:pPr>
      <w:tabs>
        <w:tab w:val="left" w:pos="480"/>
        <w:tab w:val="left" w:pos="960"/>
        <w:tab w:val="left" w:pos="1440"/>
        <w:tab w:val="left" w:pos="1920"/>
        <w:tab w:val="left" w:pos="2400"/>
        <w:tab w:val="left" w:pos="2880"/>
        <w:tab w:val="left" w:pos="3360"/>
        <w:tab w:val="left" w:pos="3840"/>
        <w:tab w:val="left" w:pos="4320"/>
      </w:tabs>
      <w:spacing w:line="320" w:lineRule="exact"/>
      <w:ind w:firstLine="284"/>
      <w:jc w:val="both"/>
    </w:pPr>
    <w:rPr>
      <w:rFonts w:ascii="Consolas" w:hAnsi="Consolas"/>
      <w:color w:val="00000A"/>
      <w:szCs w:val="20"/>
      <w:lang w:val="en-US"/>
    </w:rPr>
  </w:style>
  <w:style w:type="character" w:customStyle="1" w:styleId="MacroTextChar">
    <w:name w:val="Macro Text Char"/>
    <w:basedOn w:val="DefaultParagraphFont"/>
    <w:link w:val="MacroText"/>
    <w:uiPriority w:val="99"/>
    <w:semiHidden/>
    <w:rsid w:val="00AF706A"/>
    <w:rPr>
      <w:rFonts w:ascii="Consolas" w:hAnsi="Consolas"/>
      <w:color w:val="00000A"/>
      <w:szCs w:val="20"/>
      <w:lang w:val="en-US"/>
    </w:rPr>
  </w:style>
  <w:style w:type="table" w:styleId="MediumGrid1">
    <w:name w:val="Medium Grid 1"/>
    <w:basedOn w:val="TableNormal"/>
    <w:uiPriority w:val="67"/>
    <w:rsid w:val="00AF70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70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70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70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70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70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70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70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70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70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706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706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706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706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706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706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70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70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70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70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70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70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70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70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70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F706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F706A"/>
    <w:rPr>
      <w:rFonts w:asciiTheme="majorHAnsi" w:eastAsiaTheme="majorEastAsia" w:hAnsiTheme="majorHAnsi" w:cstheme="majorBidi"/>
      <w:color w:val="00000A"/>
      <w:sz w:val="24"/>
      <w:szCs w:val="24"/>
      <w:shd w:val="pct20" w:color="auto" w:fill="auto"/>
      <w:lang w:val="en-US"/>
    </w:rPr>
  </w:style>
  <w:style w:type="paragraph" w:styleId="NoSpacing">
    <w:name w:val="No Spacing"/>
    <w:uiPriority w:val="1"/>
    <w:qFormat/>
    <w:rsid w:val="00AF706A"/>
    <w:pPr>
      <w:ind w:firstLine="284"/>
      <w:jc w:val="both"/>
    </w:pPr>
    <w:rPr>
      <w:rFonts w:ascii="Times New Roman" w:hAnsi="Times New Roman"/>
      <w:color w:val="00000A"/>
      <w:sz w:val="22"/>
      <w:lang w:val="en-US"/>
    </w:rPr>
  </w:style>
  <w:style w:type="paragraph" w:styleId="NormalWeb">
    <w:name w:val="Normal (Web)"/>
    <w:basedOn w:val="Normal"/>
    <w:uiPriority w:val="99"/>
    <w:semiHidden/>
    <w:unhideWhenUsed/>
    <w:rsid w:val="00AF706A"/>
    <w:rPr>
      <w:rFonts w:cs="Times New Roman"/>
      <w:sz w:val="24"/>
      <w:szCs w:val="24"/>
    </w:rPr>
  </w:style>
  <w:style w:type="paragraph" w:styleId="NormalIndent">
    <w:name w:val="Normal Indent"/>
    <w:basedOn w:val="Normal"/>
    <w:uiPriority w:val="99"/>
    <w:semiHidden/>
    <w:unhideWhenUsed/>
    <w:rsid w:val="00AF706A"/>
    <w:pPr>
      <w:ind w:left="720"/>
    </w:pPr>
  </w:style>
  <w:style w:type="paragraph" w:styleId="NoteHeading">
    <w:name w:val="Note Heading"/>
    <w:basedOn w:val="Normal"/>
    <w:next w:val="Normal"/>
    <w:link w:val="NoteHeadingChar"/>
    <w:uiPriority w:val="99"/>
    <w:semiHidden/>
    <w:unhideWhenUsed/>
    <w:rsid w:val="00AF706A"/>
    <w:pPr>
      <w:spacing w:line="240" w:lineRule="auto"/>
    </w:pPr>
  </w:style>
  <w:style w:type="character" w:customStyle="1" w:styleId="NoteHeadingChar">
    <w:name w:val="Note Heading Char"/>
    <w:basedOn w:val="DefaultParagraphFont"/>
    <w:link w:val="NoteHeading"/>
    <w:uiPriority w:val="99"/>
    <w:semiHidden/>
    <w:rsid w:val="00AF706A"/>
    <w:rPr>
      <w:rFonts w:ascii="Times New Roman" w:hAnsi="Times New Roman"/>
      <w:color w:val="00000A"/>
      <w:sz w:val="22"/>
      <w:lang w:val="en-US"/>
    </w:rPr>
  </w:style>
  <w:style w:type="character" w:styleId="PlaceholderText">
    <w:name w:val="Placeholder Text"/>
    <w:basedOn w:val="DefaultParagraphFont"/>
    <w:uiPriority w:val="99"/>
    <w:semiHidden/>
    <w:rsid w:val="00AF706A"/>
    <w:rPr>
      <w:color w:val="808080"/>
    </w:rPr>
  </w:style>
  <w:style w:type="paragraph" w:styleId="PlainText">
    <w:name w:val="Plain Text"/>
    <w:basedOn w:val="Normal"/>
    <w:link w:val="PlainTextChar"/>
    <w:uiPriority w:val="99"/>
    <w:semiHidden/>
    <w:unhideWhenUsed/>
    <w:rsid w:val="00AF706A"/>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F706A"/>
    <w:rPr>
      <w:rFonts w:ascii="Consolas" w:hAnsi="Consolas"/>
      <w:color w:val="00000A"/>
      <w:sz w:val="21"/>
      <w:szCs w:val="21"/>
      <w:lang w:val="en-US"/>
    </w:rPr>
  </w:style>
  <w:style w:type="paragraph" w:styleId="Quote">
    <w:name w:val="Quote"/>
    <w:basedOn w:val="Normal"/>
    <w:next w:val="Normal"/>
    <w:link w:val="QuoteChar"/>
    <w:uiPriority w:val="29"/>
    <w:qFormat/>
    <w:rsid w:val="00AF706A"/>
    <w:rPr>
      <w:i/>
      <w:iCs/>
      <w:color w:val="000000" w:themeColor="text1"/>
    </w:rPr>
  </w:style>
  <w:style w:type="character" w:customStyle="1" w:styleId="QuoteChar">
    <w:name w:val="Quote Char"/>
    <w:basedOn w:val="DefaultParagraphFont"/>
    <w:link w:val="Quote"/>
    <w:uiPriority w:val="29"/>
    <w:rsid w:val="00AF706A"/>
    <w:rPr>
      <w:rFonts w:ascii="Times New Roman" w:hAnsi="Times New Roman"/>
      <w:i/>
      <w:iCs/>
      <w:color w:val="000000" w:themeColor="text1"/>
      <w:sz w:val="22"/>
      <w:lang w:val="en-US"/>
    </w:rPr>
  </w:style>
  <w:style w:type="paragraph" w:styleId="Salutation">
    <w:name w:val="Salutation"/>
    <w:basedOn w:val="Normal"/>
    <w:next w:val="Normal"/>
    <w:link w:val="SalutationChar"/>
    <w:uiPriority w:val="99"/>
    <w:semiHidden/>
    <w:unhideWhenUsed/>
    <w:rsid w:val="00AF706A"/>
  </w:style>
  <w:style w:type="character" w:customStyle="1" w:styleId="SalutationChar">
    <w:name w:val="Salutation Char"/>
    <w:basedOn w:val="DefaultParagraphFont"/>
    <w:link w:val="Salutation"/>
    <w:uiPriority w:val="99"/>
    <w:semiHidden/>
    <w:rsid w:val="00AF706A"/>
    <w:rPr>
      <w:rFonts w:ascii="Times New Roman" w:hAnsi="Times New Roman"/>
      <w:color w:val="00000A"/>
      <w:sz w:val="22"/>
      <w:lang w:val="en-US"/>
    </w:rPr>
  </w:style>
  <w:style w:type="paragraph" w:styleId="Signature">
    <w:name w:val="Signature"/>
    <w:basedOn w:val="Normal"/>
    <w:link w:val="SignatureChar"/>
    <w:uiPriority w:val="99"/>
    <w:semiHidden/>
    <w:unhideWhenUsed/>
    <w:rsid w:val="00AF706A"/>
    <w:pPr>
      <w:spacing w:line="240" w:lineRule="auto"/>
      <w:ind w:left="4252"/>
    </w:pPr>
  </w:style>
  <w:style w:type="character" w:customStyle="1" w:styleId="SignatureChar">
    <w:name w:val="Signature Char"/>
    <w:basedOn w:val="DefaultParagraphFont"/>
    <w:link w:val="Signature"/>
    <w:uiPriority w:val="99"/>
    <w:semiHidden/>
    <w:rsid w:val="00AF706A"/>
    <w:rPr>
      <w:rFonts w:ascii="Times New Roman" w:hAnsi="Times New Roman"/>
      <w:color w:val="00000A"/>
      <w:sz w:val="22"/>
      <w:lang w:val="en-US"/>
    </w:rPr>
  </w:style>
  <w:style w:type="character" w:styleId="Strong">
    <w:name w:val="Strong"/>
    <w:basedOn w:val="DefaultParagraphFont"/>
    <w:uiPriority w:val="22"/>
    <w:qFormat/>
    <w:rsid w:val="00AF706A"/>
    <w:rPr>
      <w:b/>
      <w:bCs/>
    </w:rPr>
  </w:style>
  <w:style w:type="character" w:styleId="SubtleEmphasis">
    <w:name w:val="Subtle Emphasis"/>
    <w:basedOn w:val="DefaultParagraphFont"/>
    <w:uiPriority w:val="19"/>
    <w:qFormat/>
    <w:rsid w:val="00AF706A"/>
    <w:rPr>
      <w:i/>
      <w:iCs/>
      <w:color w:val="808080" w:themeColor="text1" w:themeTint="7F"/>
    </w:rPr>
  </w:style>
  <w:style w:type="character" w:styleId="SubtleReference">
    <w:name w:val="Subtle Reference"/>
    <w:basedOn w:val="DefaultParagraphFont"/>
    <w:uiPriority w:val="31"/>
    <w:qFormat/>
    <w:rsid w:val="00AF706A"/>
    <w:rPr>
      <w:smallCaps/>
      <w:color w:val="C0504D" w:themeColor="accent2"/>
      <w:u w:val="single"/>
    </w:rPr>
  </w:style>
  <w:style w:type="table" w:styleId="Table3Deffects1">
    <w:name w:val="Table 3D effects 1"/>
    <w:basedOn w:val="TableNormal"/>
    <w:uiPriority w:val="99"/>
    <w:semiHidden/>
    <w:unhideWhenUsed/>
    <w:rsid w:val="00AF706A"/>
    <w:pPr>
      <w:spacing w:line="320" w:lineRule="exact"/>
      <w:ind w:firstLine="284"/>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F706A"/>
    <w:pPr>
      <w:spacing w:line="320" w:lineRule="exact"/>
      <w:ind w:firstLine="284"/>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F706A"/>
    <w:pPr>
      <w:spacing w:line="320" w:lineRule="exact"/>
      <w:ind w:firstLine="284"/>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F706A"/>
    <w:pPr>
      <w:spacing w:line="320" w:lineRule="exact"/>
      <w:ind w:firstLine="284"/>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F706A"/>
    <w:pPr>
      <w:spacing w:line="320" w:lineRule="exact"/>
      <w:ind w:firstLine="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F706A"/>
    <w:pPr>
      <w:spacing w:line="320" w:lineRule="exact"/>
      <w:ind w:firstLine="284"/>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F706A"/>
    <w:pPr>
      <w:spacing w:line="320" w:lineRule="exact"/>
      <w:ind w:firstLine="284"/>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F706A"/>
    <w:pPr>
      <w:spacing w:line="320" w:lineRule="exact"/>
      <w:ind w:firstLine="284"/>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F706A"/>
    <w:pPr>
      <w:spacing w:line="320" w:lineRule="exact"/>
      <w:ind w:firstLine="284"/>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F706A"/>
    <w:pPr>
      <w:spacing w:line="320" w:lineRule="exact"/>
      <w:ind w:firstLine="284"/>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F706A"/>
    <w:pPr>
      <w:spacing w:line="320" w:lineRule="exact"/>
      <w:ind w:firstLine="284"/>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F706A"/>
    <w:pPr>
      <w:spacing w:line="320" w:lineRule="exact"/>
      <w:ind w:firstLine="284"/>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F706A"/>
    <w:pPr>
      <w:spacing w:line="320" w:lineRule="exact"/>
      <w:ind w:firstLine="284"/>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F706A"/>
    <w:pPr>
      <w:spacing w:line="320" w:lineRule="exact"/>
      <w:ind w:firstLine="284"/>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F706A"/>
    <w:pPr>
      <w:spacing w:line="320" w:lineRule="exact"/>
      <w:ind w:firstLine="284"/>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F706A"/>
    <w:pPr>
      <w:spacing w:line="320" w:lineRule="exact"/>
      <w:ind w:firstLine="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F706A"/>
    <w:pPr>
      <w:spacing w:line="320" w:lineRule="exact"/>
      <w:ind w:firstLine="284"/>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F706A"/>
    <w:pPr>
      <w:spacing w:line="320" w:lineRule="exact"/>
      <w:ind w:firstLine="284"/>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F706A"/>
    <w:pPr>
      <w:spacing w:line="320" w:lineRule="exact"/>
      <w:ind w:firstLine="284"/>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F706A"/>
    <w:pPr>
      <w:spacing w:line="320" w:lineRule="exact"/>
      <w:ind w:firstLine="284"/>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F706A"/>
    <w:pPr>
      <w:spacing w:line="320" w:lineRule="exact"/>
      <w:ind w:firstLine="284"/>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F706A"/>
    <w:pPr>
      <w:spacing w:line="320" w:lineRule="exact"/>
      <w:ind w:firstLine="284"/>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F706A"/>
    <w:pPr>
      <w:spacing w:line="320" w:lineRule="exact"/>
      <w:ind w:firstLine="284"/>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F706A"/>
    <w:pPr>
      <w:spacing w:line="320" w:lineRule="exact"/>
      <w:ind w:firstLine="284"/>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F706A"/>
    <w:pPr>
      <w:spacing w:line="320" w:lineRule="exact"/>
      <w:ind w:firstLine="284"/>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F706A"/>
    <w:pPr>
      <w:spacing w:line="320" w:lineRule="exact"/>
      <w:ind w:firstLine="284"/>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F706A"/>
    <w:pPr>
      <w:spacing w:line="320" w:lineRule="exact"/>
      <w:ind w:firstLine="284"/>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F706A"/>
    <w:pPr>
      <w:spacing w:line="320" w:lineRule="exact"/>
      <w:ind w:firstLine="284"/>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F706A"/>
    <w:pPr>
      <w:ind w:left="220" w:hanging="220"/>
    </w:pPr>
  </w:style>
  <w:style w:type="paragraph" w:styleId="TableofFigures">
    <w:name w:val="table of figures"/>
    <w:basedOn w:val="Normal"/>
    <w:next w:val="Normal"/>
    <w:uiPriority w:val="99"/>
    <w:semiHidden/>
    <w:unhideWhenUsed/>
    <w:rsid w:val="00AF706A"/>
  </w:style>
  <w:style w:type="table" w:styleId="TableProfessional">
    <w:name w:val="Table Professional"/>
    <w:basedOn w:val="TableNormal"/>
    <w:uiPriority w:val="99"/>
    <w:semiHidden/>
    <w:unhideWhenUsed/>
    <w:rsid w:val="00AF706A"/>
    <w:pPr>
      <w:spacing w:line="320" w:lineRule="exact"/>
      <w:ind w:firstLine="284"/>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F706A"/>
    <w:pPr>
      <w:spacing w:line="320" w:lineRule="exact"/>
      <w:ind w:firstLine="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F706A"/>
    <w:pPr>
      <w:spacing w:line="320" w:lineRule="exact"/>
      <w:ind w:firstLine="284"/>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F706A"/>
    <w:pPr>
      <w:spacing w:line="320" w:lineRule="exact"/>
      <w:ind w:firstLine="284"/>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F706A"/>
    <w:pPr>
      <w:spacing w:line="320" w:lineRule="exact"/>
      <w:ind w:firstLine="284"/>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F706A"/>
    <w:pPr>
      <w:spacing w:line="320" w:lineRule="exact"/>
      <w:ind w:firstLine="284"/>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F706A"/>
    <w:pPr>
      <w:spacing w:line="320" w:lineRule="exact"/>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F706A"/>
    <w:pPr>
      <w:spacing w:line="320" w:lineRule="exact"/>
      <w:ind w:firstLine="284"/>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F706A"/>
    <w:pPr>
      <w:spacing w:line="320" w:lineRule="exact"/>
      <w:ind w:firstLine="284"/>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F706A"/>
    <w:pPr>
      <w:spacing w:line="320" w:lineRule="exact"/>
      <w:ind w:firstLine="284"/>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F706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F706A"/>
    <w:pPr>
      <w:spacing w:after="100"/>
    </w:pPr>
  </w:style>
  <w:style w:type="paragraph" w:styleId="TOC2">
    <w:name w:val="toc 2"/>
    <w:basedOn w:val="Normal"/>
    <w:next w:val="Normal"/>
    <w:autoRedefine/>
    <w:uiPriority w:val="39"/>
    <w:semiHidden/>
    <w:unhideWhenUsed/>
    <w:rsid w:val="00AF706A"/>
    <w:pPr>
      <w:spacing w:after="100"/>
      <w:ind w:left="220"/>
    </w:pPr>
  </w:style>
  <w:style w:type="paragraph" w:styleId="TOC3">
    <w:name w:val="toc 3"/>
    <w:basedOn w:val="Normal"/>
    <w:next w:val="Normal"/>
    <w:autoRedefine/>
    <w:uiPriority w:val="39"/>
    <w:semiHidden/>
    <w:unhideWhenUsed/>
    <w:rsid w:val="00AF706A"/>
    <w:pPr>
      <w:spacing w:after="100"/>
      <w:ind w:left="440"/>
    </w:pPr>
  </w:style>
  <w:style w:type="paragraph" w:styleId="TOC4">
    <w:name w:val="toc 4"/>
    <w:basedOn w:val="Normal"/>
    <w:next w:val="Normal"/>
    <w:autoRedefine/>
    <w:uiPriority w:val="39"/>
    <w:semiHidden/>
    <w:unhideWhenUsed/>
    <w:rsid w:val="00AF706A"/>
    <w:pPr>
      <w:spacing w:after="100"/>
      <w:ind w:left="660"/>
    </w:pPr>
  </w:style>
  <w:style w:type="paragraph" w:styleId="TOC5">
    <w:name w:val="toc 5"/>
    <w:basedOn w:val="Normal"/>
    <w:next w:val="Normal"/>
    <w:autoRedefine/>
    <w:uiPriority w:val="39"/>
    <w:semiHidden/>
    <w:unhideWhenUsed/>
    <w:rsid w:val="00AF706A"/>
    <w:pPr>
      <w:spacing w:after="100"/>
      <w:ind w:left="880"/>
    </w:pPr>
  </w:style>
  <w:style w:type="paragraph" w:styleId="TOC6">
    <w:name w:val="toc 6"/>
    <w:basedOn w:val="Normal"/>
    <w:next w:val="Normal"/>
    <w:autoRedefine/>
    <w:uiPriority w:val="39"/>
    <w:semiHidden/>
    <w:unhideWhenUsed/>
    <w:rsid w:val="00AF706A"/>
    <w:pPr>
      <w:spacing w:after="100"/>
      <w:ind w:left="1100"/>
    </w:pPr>
  </w:style>
  <w:style w:type="paragraph" w:styleId="TOC7">
    <w:name w:val="toc 7"/>
    <w:basedOn w:val="Normal"/>
    <w:next w:val="Normal"/>
    <w:autoRedefine/>
    <w:uiPriority w:val="39"/>
    <w:semiHidden/>
    <w:unhideWhenUsed/>
    <w:rsid w:val="00AF706A"/>
    <w:pPr>
      <w:spacing w:after="100"/>
      <w:ind w:left="1320"/>
    </w:pPr>
  </w:style>
  <w:style w:type="paragraph" w:styleId="TOC8">
    <w:name w:val="toc 8"/>
    <w:basedOn w:val="Normal"/>
    <w:next w:val="Normal"/>
    <w:autoRedefine/>
    <w:uiPriority w:val="39"/>
    <w:semiHidden/>
    <w:unhideWhenUsed/>
    <w:rsid w:val="00AF706A"/>
    <w:pPr>
      <w:spacing w:after="100"/>
      <w:ind w:left="1540"/>
    </w:pPr>
  </w:style>
  <w:style w:type="paragraph" w:styleId="TOC9">
    <w:name w:val="toc 9"/>
    <w:basedOn w:val="Normal"/>
    <w:next w:val="Normal"/>
    <w:autoRedefine/>
    <w:uiPriority w:val="39"/>
    <w:semiHidden/>
    <w:unhideWhenUsed/>
    <w:rsid w:val="00AF706A"/>
    <w:pPr>
      <w:spacing w:after="100"/>
      <w:ind w:left="1760"/>
    </w:pPr>
  </w:style>
  <w:style w:type="paragraph" w:styleId="TOCHeading">
    <w:name w:val="TOC Heading"/>
    <w:basedOn w:val="Heading1"/>
    <w:next w:val="Normal"/>
    <w:uiPriority w:val="39"/>
    <w:semiHidden/>
    <w:unhideWhenUsed/>
    <w:qFormat/>
    <w:rsid w:val="00AF706A"/>
    <w:pPr>
      <w:keepLines/>
      <w:numPr>
        <w:numId w:val="0"/>
      </w:numPr>
      <w:spacing w:before="480" w:after="0" w:line="320" w:lineRule="exact"/>
      <w:ind w:firstLine="284"/>
      <w:outlineLvl w:val="9"/>
    </w:pPr>
    <w:rPr>
      <w:rFonts w:asciiTheme="majorHAnsi" w:eastAsiaTheme="majorEastAsia" w:hAnsiTheme="majorHAnsi" w:cstheme="majorBidi"/>
      <w:b/>
      <w:bCs/>
      <w:color w:val="365F91" w:themeColor="accent1" w:themeShade="BF"/>
      <w:sz w:val="28"/>
      <w:szCs w:val="28"/>
      <w:lang w:val="en-US" w:eastAsia="en-US"/>
    </w:rPr>
  </w:style>
  <w:style w:type="paragraph" w:customStyle="1" w:styleId="ALTER">
    <w:name w:val=":ALTER"/>
    <w:basedOn w:val="Normal"/>
    <w:rsid w:val="00AF706A"/>
    <w:pPr>
      <w:spacing w:line="400" w:lineRule="exact"/>
      <w:ind w:firstLine="0"/>
      <w:jc w:val="left"/>
    </w:pPr>
    <w:rPr>
      <w:rFonts w:eastAsia="Times New Roman" w:cs="Times New Roman"/>
      <w:color w:val="auto"/>
      <w:sz w:val="24"/>
      <w:szCs w:val="24"/>
    </w:rPr>
  </w:style>
  <w:style w:type="paragraph" w:customStyle="1" w:styleId="ALTER-Close">
    <w:name w:val=":ALTER-Close"/>
    <w:basedOn w:val="Normal"/>
    <w:qFormat/>
    <w:rsid w:val="00AF706A"/>
    <w:pPr>
      <w:pBdr>
        <w:bottom w:val="dashSmallGap" w:sz="4" w:space="1" w:color="C45911"/>
      </w:pBdr>
      <w:spacing w:line="400" w:lineRule="exact"/>
      <w:ind w:firstLine="0"/>
      <w:jc w:val="left"/>
    </w:pPr>
    <w:rPr>
      <w:rFonts w:eastAsia="Times New Roman" w:cs="Times New Roman"/>
      <w:color w:val="auto"/>
      <w:sz w:val="16"/>
      <w:szCs w:val="24"/>
    </w:rPr>
  </w:style>
  <w:style w:type="paragraph" w:customStyle="1" w:styleId="ALTER-Open">
    <w:name w:val=":ALTER-Open"/>
    <w:basedOn w:val="Normal"/>
    <w:qFormat/>
    <w:rsid w:val="00AF706A"/>
    <w:pPr>
      <w:pBdr>
        <w:top w:val="dashSmallGap" w:sz="4" w:space="1" w:color="C45911"/>
      </w:pBdr>
      <w:spacing w:line="400" w:lineRule="exact"/>
      <w:ind w:firstLine="0"/>
      <w:jc w:val="left"/>
    </w:pPr>
    <w:rPr>
      <w:rFonts w:eastAsia="Times New Roman" w:cs="Times New Roman"/>
      <w:color w:val="auto"/>
      <w:sz w:val="16"/>
      <w:szCs w:val="24"/>
    </w:rPr>
  </w:style>
  <w:style w:type="character" w:customStyle="1" w:styleId="ONLINE">
    <w:name w:val=":ONLINE"/>
    <w:rsid w:val="00AF706A"/>
    <w:rPr>
      <w:color w:val="FF6600"/>
      <w:sz w:val="22"/>
      <w:szCs w:val="22"/>
    </w:rPr>
  </w:style>
  <w:style w:type="paragraph" w:customStyle="1" w:styleId="ONLINE-Close">
    <w:name w:val=":ONLINE-Close"/>
    <w:basedOn w:val="Normal"/>
    <w:qFormat/>
    <w:rsid w:val="00AF706A"/>
    <w:pPr>
      <w:pBdr>
        <w:bottom w:val="dotted" w:sz="4" w:space="1" w:color="BF8F00"/>
      </w:pBdr>
      <w:spacing w:line="400" w:lineRule="exact"/>
      <w:ind w:firstLine="0"/>
      <w:jc w:val="left"/>
    </w:pPr>
    <w:rPr>
      <w:rFonts w:eastAsia="Times New Roman" w:cs="Times New Roman"/>
      <w:color w:val="auto"/>
      <w:sz w:val="16"/>
      <w:szCs w:val="24"/>
    </w:rPr>
  </w:style>
  <w:style w:type="paragraph" w:customStyle="1" w:styleId="ONLINE-Open">
    <w:name w:val=":ONLINE-Open"/>
    <w:basedOn w:val="Normal"/>
    <w:qFormat/>
    <w:rsid w:val="00AF706A"/>
    <w:pPr>
      <w:pBdr>
        <w:top w:val="dotted" w:sz="4" w:space="1" w:color="BF8F00"/>
      </w:pBdr>
      <w:spacing w:line="400" w:lineRule="exact"/>
      <w:ind w:firstLine="0"/>
      <w:jc w:val="left"/>
    </w:pPr>
    <w:rPr>
      <w:rFonts w:eastAsia="Times New Roman" w:cs="Times New Roman"/>
      <w:color w:val="auto"/>
      <w:sz w:val="16"/>
      <w:szCs w:val="24"/>
    </w:rPr>
  </w:style>
  <w:style w:type="character" w:customStyle="1" w:styleId="PRINT">
    <w:name w:val=":PRINT"/>
    <w:rsid w:val="00AF706A"/>
    <w:rPr>
      <w:color w:val="000080"/>
      <w:sz w:val="22"/>
      <w:szCs w:val="22"/>
    </w:rPr>
  </w:style>
  <w:style w:type="paragraph" w:customStyle="1" w:styleId="PRINT-Close">
    <w:name w:val=":PRINT-Close"/>
    <w:basedOn w:val="ONLINE-Close"/>
    <w:qFormat/>
    <w:rsid w:val="00AF706A"/>
    <w:pPr>
      <w:pBdr>
        <w:bottom w:val="dotted" w:sz="4" w:space="1" w:color="538135"/>
      </w:pBdr>
    </w:pPr>
  </w:style>
  <w:style w:type="paragraph" w:customStyle="1" w:styleId="PRINT-Open">
    <w:name w:val=":PRINT-Open"/>
    <w:basedOn w:val="Normal"/>
    <w:qFormat/>
    <w:rsid w:val="00AF706A"/>
    <w:pPr>
      <w:pBdr>
        <w:top w:val="dotted" w:sz="4" w:space="1" w:color="538135"/>
      </w:pBdr>
      <w:spacing w:line="400" w:lineRule="exact"/>
      <w:ind w:firstLine="0"/>
      <w:jc w:val="left"/>
    </w:pPr>
    <w:rPr>
      <w:rFonts w:eastAsia="Times New Roman" w:cs="Times New Roman"/>
      <w:color w:val="auto"/>
      <w:sz w:val="16"/>
      <w:szCs w:val="24"/>
    </w:rPr>
  </w:style>
  <w:style w:type="paragraph" w:customStyle="1" w:styleId="blank">
    <w:name w:val="&lt;blank&gt;"/>
    <w:rsid w:val="00AF706A"/>
    <w:rPr>
      <w:rFonts w:ascii="Times New Roman" w:eastAsia="Times New Roman" w:hAnsi="Times New Roman" w:cs="Times New Roman"/>
      <w:sz w:val="24"/>
      <w:szCs w:val="24"/>
      <w:lang w:val="en-US"/>
    </w:rPr>
  </w:style>
  <w:style w:type="paragraph" w:customStyle="1" w:styleId="line">
    <w:name w:val="&lt;line#&gt;"/>
    <w:rsid w:val="00AF706A"/>
    <w:pPr>
      <w:spacing w:line="480" w:lineRule="auto"/>
    </w:pPr>
    <w:rPr>
      <w:rFonts w:ascii="Times New Roman" w:eastAsia="Times New Roman" w:hAnsi="Times New Roman" w:cs="Times New Roman"/>
      <w:sz w:val="24"/>
      <w:szCs w:val="24"/>
      <w:lang w:val="en-US"/>
    </w:rPr>
  </w:style>
  <w:style w:type="paragraph" w:customStyle="1" w:styleId="recto">
    <w:name w:val="&lt;recto&gt;"/>
    <w:basedOn w:val="Normal"/>
    <w:rsid w:val="00AF706A"/>
    <w:pPr>
      <w:spacing w:line="400" w:lineRule="exact"/>
      <w:ind w:firstLine="0"/>
      <w:jc w:val="left"/>
    </w:pPr>
    <w:rPr>
      <w:rFonts w:eastAsia="Times New Roman" w:cs="Times New Roman"/>
      <w:color w:val="auto"/>
      <w:sz w:val="24"/>
      <w:szCs w:val="24"/>
    </w:rPr>
  </w:style>
  <w:style w:type="paragraph" w:customStyle="1" w:styleId="verso">
    <w:name w:val="&lt;verso&gt;"/>
    <w:basedOn w:val="Normal"/>
    <w:rsid w:val="00AF706A"/>
    <w:pPr>
      <w:spacing w:line="400" w:lineRule="exact"/>
      <w:ind w:firstLine="0"/>
      <w:jc w:val="left"/>
    </w:pPr>
    <w:rPr>
      <w:rFonts w:eastAsia="Times New Roman" w:cs="Times New Roman"/>
      <w:color w:val="auto"/>
      <w:sz w:val="24"/>
      <w:szCs w:val="24"/>
    </w:rPr>
  </w:style>
  <w:style w:type="paragraph" w:customStyle="1" w:styleId="A">
    <w:name w:val="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EMQ">
    <w:name w:val="A:EM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SBA">
    <w:name w:val="A:SB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ATF">
    <w:name w:val="A:TF"/>
    <w:basedOn w:val="Normal"/>
    <w:qFormat/>
    <w:rsid w:val="00AF706A"/>
    <w:pPr>
      <w:spacing w:before="60" w:after="60" w:line="480" w:lineRule="auto"/>
      <w:ind w:firstLine="0"/>
      <w:jc w:val="left"/>
    </w:pPr>
    <w:rPr>
      <w:rFonts w:eastAsia="Times New Roman" w:cs="Times New Roman"/>
      <w:color w:val="auto"/>
      <w:sz w:val="24"/>
      <w:szCs w:val="24"/>
    </w:rPr>
  </w:style>
  <w:style w:type="character" w:customStyle="1" w:styleId="ABR">
    <w:name w:val="ABR"/>
    <w:rsid w:val="00AF706A"/>
    <w:rPr>
      <w:color w:val="800080"/>
    </w:rPr>
  </w:style>
  <w:style w:type="paragraph" w:customStyle="1" w:styleId="ABRLISTITEM">
    <w:name w:val="ABR LIST ITEM"/>
    <w:link w:val="ABRLISTITEMCharChar"/>
    <w:semiHidden/>
    <w:rsid w:val="00AF706A"/>
    <w:pPr>
      <w:tabs>
        <w:tab w:val="left" w:pos="1862"/>
      </w:tabs>
    </w:pPr>
    <w:rPr>
      <w:rFonts w:ascii="Times New Roman" w:eastAsia="Times New Roman" w:hAnsi="Times New Roman" w:cs="Times New Roman"/>
      <w:color w:val="00FFFF"/>
      <w:sz w:val="24"/>
      <w:szCs w:val="24"/>
      <w:lang w:val="en-US"/>
    </w:rPr>
  </w:style>
  <w:style w:type="character" w:customStyle="1" w:styleId="ABRLISTITEMCharChar">
    <w:name w:val="ABR LIST ITEM Char Char"/>
    <w:link w:val="ABRLISTITEM"/>
    <w:semiHidden/>
    <w:rsid w:val="00AF706A"/>
    <w:rPr>
      <w:rFonts w:ascii="Times New Roman" w:eastAsia="Times New Roman" w:hAnsi="Times New Roman" w:cs="Times New Roman"/>
      <w:color w:val="00FFFF"/>
      <w:sz w:val="24"/>
      <w:szCs w:val="24"/>
      <w:lang w:val="en-US"/>
    </w:rPr>
  </w:style>
  <w:style w:type="paragraph" w:customStyle="1" w:styleId="ABSB">
    <w:name w:val="ABS:B"/>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ABSC">
    <w:name w:val="ABS:C"/>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ABSHead">
    <w:name w:val="ABS:Head"/>
    <w:basedOn w:val="Normal"/>
    <w:qFormat/>
    <w:rsid w:val="00AF706A"/>
    <w:pPr>
      <w:pBdr>
        <w:top w:val="dashed" w:sz="4" w:space="1" w:color="auto"/>
        <w:left w:val="dashed" w:sz="4" w:space="4" w:color="auto"/>
        <w:bottom w:val="dashed" w:sz="4" w:space="1" w:color="auto"/>
        <w:right w:val="dashed" w:sz="4" w:space="4" w:color="auto"/>
      </w:pBdr>
      <w:spacing w:line="480" w:lineRule="auto"/>
      <w:ind w:firstLine="0"/>
      <w:jc w:val="center"/>
    </w:pPr>
    <w:rPr>
      <w:rFonts w:eastAsia="Times New Roman" w:cs="Times New Roman"/>
      <w:color w:val="auto"/>
      <w:sz w:val="24"/>
      <w:szCs w:val="24"/>
    </w:rPr>
  </w:style>
  <w:style w:type="character" w:customStyle="1" w:styleId="ABV">
    <w:name w:val="ABV"/>
    <w:basedOn w:val="DefaultParagraphFont"/>
    <w:qFormat/>
    <w:rsid w:val="00AF706A"/>
  </w:style>
  <w:style w:type="paragraph" w:customStyle="1" w:styleId="ACK">
    <w:name w:val="ACK"/>
    <w:basedOn w:val="Normal"/>
    <w:next w:val="Normal"/>
    <w:rsid w:val="00AF706A"/>
    <w:pPr>
      <w:spacing w:line="480" w:lineRule="auto"/>
      <w:ind w:firstLine="0"/>
      <w:jc w:val="left"/>
    </w:pPr>
    <w:rPr>
      <w:rFonts w:eastAsia="Times New Roman" w:cs="Times New Roman"/>
      <w:color w:val="auto"/>
      <w:sz w:val="24"/>
      <w:szCs w:val="24"/>
    </w:rPr>
  </w:style>
  <w:style w:type="paragraph" w:customStyle="1" w:styleId="A-Close">
    <w:name w:val="A-Close"/>
    <w:rsid w:val="00AF706A"/>
    <w:pPr>
      <w:pBdr>
        <w:bottom w:val="dashSmallGap" w:sz="4" w:space="1" w:color="auto"/>
      </w:pBdr>
      <w:shd w:val="clear" w:color="auto" w:fill="F3F3F3"/>
    </w:pPr>
    <w:rPr>
      <w:rFonts w:ascii="Times New Roman" w:eastAsia="Times New Roman" w:hAnsi="Times New Roman" w:cs="Times New Roman"/>
      <w:sz w:val="24"/>
      <w:szCs w:val="24"/>
      <w:lang w:val="en-US"/>
    </w:rPr>
  </w:style>
  <w:style w:type="character" w:customStyle="1" w:styleId="ALTNM">
    <w:name w:val="ALTNM"/>
    <w:basedOn w:val="DefaultParagraphFont"/>
    <w:qFormat/>
    <w:rsid w:val="00AF706A"/>
  </w:style>
  <w:style w:type="paragraph" w:customStyle="1" w:styleId="A-Open">
    <w:name w:val="A-Open"/>
    <w:rsid w:val="00AF706A"/>
    <w:pPr>
      <w:pBdr>
        <w:top w:val="dashSmallGap" w:sz="4" w:space="1" w:color="auto"/>
      </w:pBdr>
      <w:shd w:val="clear" w:color="auto" w:fill="F3F3F3"/>
    </w:pPr>
    <w:rPr>
      <w:rFonts w:ascii="Times New Roman" w:eastAsia="Times New Roman" w:hAnsi="Times New Roman" w:cs="Times New Roman"/>
      <w:sz w:val="24"/>
      <w:szCs w:val="24"/>
      <w:lang w:val="en-US"/>
    </w:rPr>
  </w:style>
  <w:style w:type="character" w:customStyle="1" w:styleId="archivetitle">
    <w:name w:val="archive title"/>
    <w:basedOn w:val="DefaultParagraphFont"/>
    <w:uiPriority w:val="1"/>
    <w:rsid w:val="00AF706A"/>
    <w:rPr>
      <w:rFonts w:ascii="Times New Roman" w:hAnsi="Times New Roman"/>
      <w:sz w:val="24"/>
    </w:rPr>
  </w:style>
  <w:style w:type="character" w:customStyle="1" w:styleId="arttitle">
    <w:name w:val="art title"/>
    <w:basedOn w:val="archivetitle"/>
    <w:uiPriority w:val="1"/>
    <w:rsid w:val="00AF706A"/>
    <w:rPr>
      <w:rFonts w:ascii="Times New Roman" w:hAnsi="Times New Roman"/>
      <w:sz w:val="24"/>
    </w:rPr>
  </w:style>
  <w:style w:type="character" w:customStyle="1" w:styleId="articletitle">
    <w:name w:val="article title"/>
    <w:basedOn w:val="DefaultParagraphFont"/>
    <w:rsid w:val="00AF706A"/>
  </w:style>
  <w:style w:type="character" w:customStyle="1" w:styleId="authors">
    <w:name w:val="authors"/>
    <w:basedOn w:val="DefaultParagraphFont"/>
    <w:rsid w:val="00AF706A"/>
  </w:style>
  <w:style w:type="character" w:customStyle="1" w:styleId="authorx">
    <w:name w:val="authorx"/>
    <w:basedOn w:val="DefaultParagraphFont"/>
    <w:qFormat/>
    <w:rsid w:val="00AF706A"/>
  </w:style>
  <w:style w:type="paragraph" w:customStyle="1" w:styleId="B1">
    <w:name w:val="B1"/>
    <w:basedOn w:val="Normal"/>
    <w:next w:val="Normal"/>
    <w:rsid w:val="00AF706A"/>
    <w:pPr>
      <w:spacing w:line="480" w:lineRule="auto"/>
      <w:ind w:left="720" w:firstLine="0"/>
      <w:jc w:val="left"/>
    </w:pPr>
    <w:rPr>
      <w:rFonts w:eastAsia="Times New Roman" w:cs="Times New Roman"/>
      <w:color w:val="auto"/>
      <w:sz w:val="24"/>
      <w:szCs w:val="24"/>
    </w:rPr>
  </w:style>
  <w:style w:type="paragraph" w:customStyle="1" w:styleId="B2">
    <w:name w:val="B2"/>
    <w:basedOn w:val="Normal"/>
    <w:next w:val="B1"/>
    <w:rsid w:val="00AF706A"/>
    <w:pPr>
      <w:spacing w:line="480" w:lineRule="auto"/>
      <w:ind w:firstLine="0"/>
      <w:jc w:val="left"/>
    </w:pPr>
    <w:rPr>
      <w:rFonts w:eastAsia="Times New Roman" w:cs="Times New Roman"/>
      <w:color w:val="auto"/>
      <w:sz w:val="24"/>
      <w:szCs w:val="24"/>
    </w:rPr>
  </w:style>
  <w:style w:type="paragraph" w:customStyle="1" w:styleId="BIP">
    <w:name w:val="BIP"/>
    <w:basedOn w:val="Normal"/>
    <w:rsid w:val="00AF706A"/>
    <w:pPr>
      <w:tabs>
        <w:tab w:val="left" w:pos="432"/>
        <w:tab w:val="left" w:pos="576"/>
        <w:tab w:val="left" w:pos="720"/>
        <w:tab w:val="left" w:pos="864"/>
        <w:tab w:val="left" w:pos="1008"/>
        <w:tab w:val="left" w:pos="1152"/>
        <w:tab w:val="left" w:pos="1296"/>
        <w:tab w:val="left" w:pos="1440"/>
      </w:tabs>
      <w:spacing w:line="480" w:lineRule="auto"/>
      <w:ind w:left="389" w:hanging="245"/>
      <w:jc w:val="left"/>
    </w:pPr>
    <w:rPr>
      <w:rFonts w:eastAsia="Times New Roman" w:cs="Times New Roman"/>
      <w:color w:val="auto"/>
      <w:sz w:val="24"/>
      <w:szCs w:val="20"/>
    </w:rPr>
  </w:style>
  <w:style w:type="paragraph" w:customStyle="1" w:styleId="BL">
    <w:name w:val="BL"/>
    <w:basedOn w:val="Normal"/>
    <w:rsid w:val="00AF706A"/>
    <w:pPr>
      <w:tabs>
        <w:tab w:val="left" w:pos="720"/>
        <w:tab w:val="left" w:pos="1440"/>
      </w:tabs>
      <w:spacing w:before="60" w:after="60" w:line="480" w:lineRule="auto"/>
      <w:ind w:firstLine="0"/>
      <w:jc w:val="left"/>
    </w:pPr>
    <w:rPr>
      <w:rFonts w:eastAsia="Times New Roman" w:cs="Times New Roman"/>
      <w:color w:val="auto"/>
      <w:sz w:val="24"/>
      <w:szCs w:val="20"/>
    </w:rPr>
  </w:style>
  <w:style w:type="paragraph" w:customStyle="1" w:styleId="BL1">
    <w:name w:val="BL1"/>
    <w:basedOn w:val="Normal"/>
    <w:next w:val="BL"/>
    <w:rsid w:val="00AF706A"/>
    <w:pPr>
      <w:spacing w:line="480" w:lineRule="auto"/>
      <w:ind w:left="720" w:firstLine="0"/>
      <w:jc w:val="left"/>
    </w:pPr>
    <w:rPr>
      <w:rFonts w:eastAsia="Times New Roman" w:cs="Times New Roman"/>
      <w:color w:val="auto"/>
      <w:szCs w:val="24"/>
    </w:rPr>
  </w:style>
  <w:style w:type="paragraph" w:customStyle="1" w:styleId="BL2">
    <w:name w:val="BL2"/>
    <w:rsid w:val="00AF706A"/>
    <w:pPr>
      <w:spacing w:line="480" w:lineRule="auto"/>
      <w:ind w:left="2736" w:hanging="720"/>
    </w:pPr>
    <w:rPr>
      <w:rFonts w:ascii="Times New Roman" w:eastAsia="Times New Roman" w:hAnsi="Times New Roman" w:cs="Times New Roman"/>
      <w:color w:val="993300"/>
      <w:sz w:val="24"/>
      <w:szCs w:val="24"/>
      <w:lang w:val="en-US"/>
    </w:rPr>
  </w:style>
  <w:style w:type="paragraph" w:customStyle="1" w:styleId="BL3">
    <w:name w:val="B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BL4">
    <w:name w:val="BL4"/>
    <w:rsid w:val="00AF706A"/>
    <w:pPr>
      <w:spacing w:line="480" w:lineRule="auto"/>
      <w:ind w:left="3888" w:hanging="720"/>
    </w:pPr>
    <w:rPr>
      <w:rFonts w:ascii="Times New Roman" w:eastAsia="Times New Roman" w:hAnsi="Times New Roman" w:cs="Times New Roman"/>
      <w:color w:val="993300"/>
      <w:sz w:val="24"/>
      <w:szCs w:val="24"/>
      <w:lang w:val="en-US"/>
    </w:rPr>
  </w:style>
  <w:style w:type="paragraph" w:customStyle="1" w:styleId="BMBL">
    <w:name w:val="BMBL"/>
    <w:basedOn w:val="Normal"/>
    <w:autoRedefine/>
    <w:rsid w:val="00AF706A"/>
    <w:pPr>
      <w:spacing w:line="400" w:lineRule="exact"/>
      <w:ind w:firstLine="0"/>
      <w:jc w:val="left"/>
    </w:pPr>
    <w:rPr>
      <w:rFonts w:eastAsia="Times New Roman" w:cs="Times New Roman"/>
      <w:color w:val="auto"/>
      <w:sz w:val="24"/>
      <w:szCs w:val="24"/>
    </w:rPr>
  </w:style>
  <w:style w:type="paragraph" w:customStyle="1" w:styleId="BMCTACK">
    <w:name w:val="BMCT:ACK"/>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PN">
    <w:name w:val="BMCT:APN"/>
    <w:basedOn w:val="Normal"/>
    <w:autoRedefine/>
    <w:qFormat/>
    <w:rsid w:val="00AF706A"/>
    <w:pPr>
      <w:spacing w:before="240" w:after="120" w:line="480" w:lineRule="auto"/>
      <w:ind w:firstLine="0"/>
      <w:jc w:val="left"/>
    </w:pPr>
    <w:rPr>
      <w:rFonts w:eastAsia="Times New Roman" w:cs="Times New Roman"/>
      <w:color w:val="auto"/>
      <w:sz w:val="36"/>
      <w:szCs w:val="24"/>
    </w:rPr>
  </w:style>
  <w:style w:type="paragraph" w:customStyle="1" w:styleId="BMCTAPP">
    <w:name w:val="BMCT:APP"/>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PT">
    <w:name w:val="BMCT:APT"/>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AU">
    <w:name w:val="BMCT:AU"/>
    <w:basedOn w:val="BMCTAPT"/>
    <w:qFormat/>
    <w:rsid w:val="00AF706A"/>
  </w:style>
  <w:style w:type="paragraph" w:customStyle="1" w:styleId="BMCTBIB">
    <w:name w:val="BMCT:BIB"/>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HR">
    <w:name w:val="BMCT:CH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R">
    <w:name w:val="BMCT:C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CTR">
    <w:name w:val="BMCT:CT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ENDN">
    <w:name w:val="BMCT:ENDN"/>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EXER">
    <w:name w:val="BMCT:EXE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GLO">
    <w:name w:val="BMCT:GLO"/>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IN">
    <w:name w:val="BMCT:IN"/>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LTBL">
    <w:name w:val="BMCT:LTBL"/>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OTH">
    <w:name w:val="BMCT:OTH"/>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QA">
    <w:name w:val="BMCT:QA"/>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RES">
    <w:name w:val="BMCT:RES"/>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MCTSR">
    <w:name w:val="BMCT:SR"/>
    <w:basedOn w:val="Normal"/>
    <w:autoRedefine/>
    <w:rsid w:val="00AF706A"/>
    <w:pPr>
      <w:spacing w:before="240" w:after="120" w:line="480" w:lineRule="auto"/>
      <w:ind w:firstLine="0"/>
      <w:jc w:val="left"/>
    </w:pPr>
    <w:rPr>
      <w:rFonts w:eastAsia="Times New Roman" w:cs="Times New Roman"/>
      <w:color w:val="auto"/>
      <w:sz w:val="36"/>
      <w:szCs w:val="24"/>
    </w:rPr>
  </w:style>
  <w:style w:type="paragraph" w:customStyle="1" w:styleId="BN">
    <w:name w:val="BN"/>
    <w:basedOn w:val="Normal"/>
    <w:link w:val="BNChar"/>
    <w:autoRedefine/>
    <w:qFormat/>
    <w:rsid w:val="00AF706A"/>
    <w:pPr>
      <w:spacing w:before="60" w:after="120" w:line="480" w:lineRule="auto"/>
      <w:ind w:firstLine="0"/>
      <w:jc w:val="center"/>
    </w:pPr>
    <w:rPr>
      <w:rFonts w:eastAsia="Times New Roman" w:cs="Times New Roman"/>
      <w:color w:val="auto"/>
      <w:sz w:val="26"/>
      <w:szCs w:val="20"/>
      <w:lang w:val="x-none" w:eastAsia="x-none"/>
    </w:rPr>
  </w:style>
  <w:style w:type="character" w:customStyle="1" w:styleId="BNChar">
    <w:name w:val="BN Char"/>
    <w:link w:val="BN"/>
    <w:rsid w:val="00AF706A"/>
    <w:rPr>
      <w:rFonts w:ascii="Times New Roman" w:eastAsia="Times New Roman" w:hAnsi="Times New Roman" w:cs="Times New Roman"/>
      <w:sz w:val="26"/>
      <w:szCs w:val="20"/>
      <w:lang w:val="x-none" w:eastAsia="x-none"/>
    </w:rPr>
  </w:style>
  <w:style w:type="character" w:customStyle="1" w:styleId="bookchaptertitle">
    <w:name w:val="book chapter title"/>
    <w:uiPriority w:val="1"/>
    <w:rsid w:val="00AF706A"/>
    <w:rPr>
      <w:rFonts w:ascii="Times New Roman" w:hAnsi="Times New Roman"/>
      <w:sz w:val="24"/>
    </w:rPr>
  </w:style>
  <w:style w:type="paragraph" w:customStyle="1" w:styleId="Box-Close">
    <w:name w:val="Box-Close"/>
    <w:basedOn w:val="Normal"/>
    <w:next w:val="Normal"/>
    <w:qFormat/>
    <w:rsid w:val="00AF706A"/>
    <w:pPr>
      <w:pBdr>
        <w:bottom w:val="dotted" w:sz="12" w:space="1" w:color="666699"/>
      </w:pBdr>
      <w:shd w:val="clear" w:color="auto" w:fill="E6E6E6"/>
      <w:spacing w:after="120" w:line="400" w:lineRule="exact"/>
      <w:ind w:firstLine="0"/>
      <w:jc w:val="left"/>
    </w:pPr>
    <w:rPr>
      <w:rFonts w:eastAsia="Times New Roman" w:cs="Times New Roman"/>
      <w:color w:val="auto"/>
      <w:sz w:val="24"/>
      <w:szCs w:val="24"/>
    </w:rPr>
  </w:style>
  <w:style w:type="paragraph" w:customStyle="1" w:styleId="Box-Open">
    <w:name w:val="Box-Open"/>
    <w:basedOn w:val="Normal"/>
    <w:next w:val="Normal"/>
    <w:qFormat/>
    <w:rsid w:val="00AF706A"/>
    <w:pPr>
      <w:pBdr>
        <w:top w:val="dotted" w:sz="12" w:space="1" w:color="666699"/>
      </w:pBdr>
      <w:shd w:val="clear" w:color="auto" w:fill="E6E6E6"/>
      <w:spacing w:before="120" w:line="400" w:lineRule="exact"/>
      <w:ind w:firstLine="0"/>
      <w:jc w:val="left"/>
    </w:pPr>
    <w:rPr>
      <w:rFonts w:eastAsia="Times New Roman" w:cs="Times New Roman"/>
      <w:color w:val="auto"/>
      <w:sz w:val="24"/>
      <w:szCs w:val="24"/>
    </w:rPr>
  </w:style>
  <w:style w:type="paragraph" w:customStyle="1" w:styleId="BP">
    <w:name w:val="BP"/>
    <w:basedOn w:val="Normal"/>
    <w:rsid w:val="00AF706A"/>
    <w:pPr>
      <w:spacing w:before="120" w:line="480" w:lineRule="auto"/>
      <w:ind w:left="432" w:firstLine="0"/>
      <w:jc w:val="left"/>
    </w:pPr>
    <w:rPr>
      <w:rFonts w:eastAsia="Times New Roman" w:cs="Times New Roman"/>
      <w:color w:val="auto"/>
      <w:sz w:val="24"/>
      <w:szCs w:val="24"/>
    </w:rPr>
  </w:style>
  <w:style w:type="paragraph" w:customStyle="1" w:styleId="BSN">
    <w:name w:val="BSN"/>
    <w:basedOn w:val="Normal"/>
    <w:rsid w:val="00AF706A"/>
    <w:pPr>
      <w:spacing w:after="120" w:line="480" w:lineRule="auto"/>
      <w:ind w:firstLine="0"/>
      <w:jc w:val="left"/>
    </w:pPr>
    <w:rPr>
      <w:rFonts w:eastAsia="Times New Roman" w:cs="Times New Roman"/>
      <w:color w:val="auto"/>
      <w:sz w:val="24"/>
      <w:szCs w:val="24"/>
    </w:rPr>
  </w:style>
  <w:style w:type="paragraph" w:customStyle="1" w:styleId="BT">
    <w:name w:val="BT"/>
    <w:basedOn w:val="Normal"/>
    <w:next w:val="Normal"/>
    <w:autoRedefine/>
    <w:rsid w:val="00AF706A"/>
    <w:pPr>
      <w:spacing w:before="60" w:after="120" w:line="480" w:lineRule="auto"/>
      <w:ind w:firstLine="0"/>
      <w:jc w:val="center"/>
      <w:outlineLvl w:val="4"/>
    </w:pPr>
    <w:rPr>
      <w:rFonts w:eastAsia="Times New Roman" w:cs="Times New Roman"/>
      <w:color w:val="auto"/>
      <w:sz w:val="26"/>
      <w:szCs w:val="26"/>
    </w:rPr>
  </w:style>
  <w:style w:type="paragraph" w:customStyle="1" w:styleId="BTX">
    <w:name w:val="BTX"/>
    <w:basedOn w:val="Normal"/>
    <w:rsid w:val="00AF706A"/>
    <w:pPr>
      <w:shd w:val="clear" w:color="auto" w:fill="D9D9D9"/>
      <w:spacing w:after="120" w:line="480" w:lineRule="auto"/>
      <w:ind w:firstLine="0"/>
      <w:jc w:val="left"/>
    </w:pPr>
    <w:rPr>
      <w:rFonts w:eastAsia="Times New Roman" w:cs="Times New Roman"/>
      <w:color w:val="auto"/>
      <w:sz w:val="24"/>
      <w:szCs w:val="20"/>
    </w:rPr>
  </w:style>
  <w:style w:type="paragraph" w:customStyle="1" w:styleId="CA">
    <w:name w:val="CA"/>
    <w:next w:val="Normal"/>
    <w:rsid w:val="00AF706A"/>
    <w:pPr>
      <w:spacing w:before="120" w:after="120" w:line="480" w:lineRule="auto"/>
    </w:pPr>
    <w:rPr>
      <w:rFonts w:ascii="Times New Roman" w:eastAsia="Times New Roman" w:hAnsi="Times New Roman" w:cs="Times New Roman"/>
      <w:sz w:val="28"/>
      <w:szCs w:val="28"/>
      <w:lang w:val="en-US"/>
    </w:rPr>
  </w:style>
  <w:style w:type="paragraph" w:customStyle="1" w:styleId="Case-Close">
    <w:name w:val="Case-Close"/>
    <w:basedOn w:val="Normal"/>
    <w:next w:val="Normal"/>
    <w:link w:val="Case-CloseChar"/>
    <w:rsid w:val="00AF706A"/>
    <w:pPr>
      <w:pBdr>
        <w:bottom w:val="dotted" w:sz="12" w:space="1" w:color="666699"/>
      </w:pBdr>
      <w:shd w:val="clear" w:color="auto" w:fill="E6E6E6"/>
      <w:spacing w:after="120" w:line="400" w:lineRule="exact"/>
      <w:ind w:firstLine="0"/>
      <w:jc w:val="left"/>
    </w:pPr>
    <w:rPr>
      <w:rFonts w:eastAsia="Times New Roman" w:cs="Times New Roman"/>
      <w:color w:val="auto"/>
      <w:sz w:val="24"/>
      <w:szCs w:val="24"/>
      <w:lang w:val="x-none" w:eastAsia="x-none"/>
    </w:rPr>
  </w:style>
  <w:style w:type="character" w:customStyle="1" w:styleId="Case-CloseChar">
    <w:name w:val="Case-Close Char"/>
    <w:link w:val="Case-Close"/>
    <w:rsid w:val="00AF706A"/>
    <w:rPr>
      <w:rFonts w:ascii="Times New Roman" w:eastAsia="Times New Roman" w:hAnsi="Times New Roman" w:cs="Times New Roman"/>
      <w:sz w:val="24"/>
      <w:szCs w:val="24"/>
      <w:shd w:val="clear" w:color="auto" w:fill="E6E6E6"/>
      <w:lang w:val="x-none" w:eastAsia="x-none"/>
    </w:rPr>
  </w:style>
  <w:style w:type="paragraph" w:customStyle="1" w:styleId="Case-Open">
    <w:name w:val="Case-Open"/>
    <w:basedOn w:val="Normal"/>
    <w:next w:val="Normal"/>
    <w:rsid w:val="00AF706A"/>
    <w:pPr>
      <w:pBdr>
        <w:top w:val="dotted" w:sz="12" w:space="1" w:color="666699"/>
      </w:pBdr>
      <w:shd w:val="clear" w:color="auto" w:fill="E6E6E6"/>
      <w:spacing w:before="120" w:line="400" w:lineRule="exact"/>
      <w:ind w:firstLine="0"/>
      <w:jc w:val="left"/>
    </w:pPr>
    <w:rPr>
      <w:rFonts w:eastAsia="Times New Roman" w:cs="Times New Roman"/>
      <w:color w:val="auto"/>
      <w:sz w:val="24"/>
      <w:szCs w:val="24"/>
    </w:rPr>
  </w:style>
  <w:style w:type="paragraph" w:customStyle="1" w:styleId="CBY">
    <w:name w:val="CBY"/>
    <w:basedOn w:val="Normal"/>
    <w:rsid w:val="00AF706A"/>
    <w:pPr>
      <w:spacing w:line="480" w:lineRule="auto"/>
      <w:ind w:firstLine="0"/>
      <w:jc w:val="left"/>
    </w:pPr>
    <w:rPr>
      <w:rFonts w:eastAsia="Times New Roman" w:cs="Times New Roman"/>
      <w:color w:val="auto"/>
      <w:sz w:val="24"/>
      <w:szCs w:val="24"/>
    </w:rPr>
  </w:style>
  <w:style w:type="paragraph" w:customStyle="1" w:styleId="CEPI">
    <w:name w:val="CEPI"/>
    <w:autoRedefine/>
    <w:qFormat/>
    <w:rsid w:val="00AF706A"/>
    <w:pPr>
      <w:spacing w:before="60" w:after="60" w:line="480" w:lineRule="auto"/>
    </w:pPr>
    <w:rPr>
      <w:rFonts w:ascii="Times New Roman" w:eastAsia="Times New Roman" w:hAnsi="Times New Roman" w:cs="Times New Roman"/>
      <w:sz w:val="24"/>
      <w:szCs w:val="24"/>
      <w:lang w:val="en-US"/>
    </w:rPr>
  </w:style>
  <w:style w:type="paragraph" w:customStyle="1" w:styleId="CEPI1">
    <w:name w:val="CEPI1"/>
    <w:basedOn w:val="Normal"/>
    <w:rsid w:val="00AF706A"/>
    <w:pPr>
      <w:spacing w:before="60" w:after="60" w:line="480" w:lineRule="auto"/>
      <w:ind w:left="360" w:firstLine="0"/>
      <w:jc w:val="left"/>
    </w:pPr>
    <w:rPr>
      <w:rFonts w:eastAsia="Times New Roman" w:cs="Times New Roman"/>
      <w:color w:val="auto"/>
      <w:sz w:val="24"/>
      <w:szCs w:val="24"/>
    </w:rPr>
  </w:style>
  <w:style w:type="paragraph" w:customStyle="1" w:styleId="CEPI1-S">
    <w:name w:val="CEPI1-S"/>
    <w:basedOn w:val="Normal"/>
    <w:rsid w:val="00AF706A"/>
    <w:pPr>
      <w:spacing w:before="60" w:after="60" w:line="480" w:lineRule="auto"/>
      <w:ind w:right="720" w:firstLine="0"/>
      <w:jc w:val="right"/>
    </w:pPr>
    <w:rPr>
      <w:rFonts w:eastAsia="Times New Roman" w:cs="Times New Roman"/>
      <w:color w:val="auto"/>
      <w:sz w:val="24"/>
      <w:szCs w:val="24"/>
    </w:rPr>
  </w:style>
  <w:style w:type="paragraph" w:customStyle="1" w:styleId="CEPI2">
    <w:name w:val="CEPI2"/>
    <w:rsid w:val="00AF706A"/>
    <w:pPr>
      <w:spacing w:before="60" w:after="60" w:line="480" w:lineRule="auto"/>
      <w:ind w:left="720"/>
    </w:pPr>
    <w:rPr>
      <w:rFonts w:ascii="Times New Roman" w:eastAsia="Times New Roman" w:hAnsi="Times New Roman" w:cs="Times New Roman"/>
      <w:sz w:val="24"/>
      <w:szCs w:val="24"/>
      <w:lang w:val="en-US"/>
    </w:rPr>
  </w:style>
  <w:style w:type="paragraph" w:customStyle="1" w:styleId="CEPI2-S">
    <w:name w:val="CEPI2-S"/>
    <w:basedOn w:val="CEPI1-S"/>
    <w:rsid w:val="00AF706A"/>
  </w:style>
  <w:style w:type="paragraph" w:customStyle="1" w:styleId="CEPI-S">
    <w:name w:val="CEPI-S"/>
    <w:qFormat/>
    <w:rsid w:val="00AF706A"/>
    <w:pPr>
      <w:spacing w:before="60" w:after="60" w:line="480" w:lineRule="auto"/>
      <w:ind w:right="720"/>
      <w:jc w:val="right"/>
    </w:pPr>
    <w:rPr>
      <w:rFonts w:ascii="Times New Roman" w:eastAsia="Times New Roman" w:hAnsi="Times New Roman" w:cs="Times New Roman"/>
      <w:sz w:val="24"/>
      <w:szCs w:val="24"/>
      <w:lang w:val="en-US"/>
    </w:rPr>
  </w:style>
  <w:style w:type="character" w:customStyle="1" w:styleId="CEPI-SChar">
    <w:name w:val="CEPI-S Char"/>
    <w:rsid w:val="00AF706A"/>
    <w:rPr>
      <w:rFonts w:ascii="Times New Roman" w:hAnsi="Times New Roman"/>
      <w:color w:val="333300"/>
      <w:sz w:val="24"/>
    </w:rPr>
  </w:style>
  <w:style w:type="paragraph" w:customStyle="1" w:styleId="CEXT">
    <w:name w:val="CEXT"/>
    <w:qFormat/>
    <w:rsid w:val="00AF706A"/>
    <w:rPr>
      <w:rFonts w:ascii="Times New Roman" w:eastAsia="Times New Roman" w:hAnsi="Times New Roman" w:cs="Times New Roman"/>
      <w:sz w:val="24"/>
      <w:szCs w:val="24"/>
      <w:lang w:val="en-US"/>
    </w:rPr>
  </w:style>
  <w:style w:type="paragraph" w:customStyle="1" w:styleId="CEXT-Close">
    <w:name w:val="CEXT-Close"/>
    <w:basedOn w:val="Normal"/>
    <w:rsid w:val="00AF706A"/>
    <w:pPr>
      <w:pBdr>
        <w:bottom w:val="dotted" w:sz="12" w:space="1" w:color="008080"/>
      </w:pBdr>
      <w:shd w:val="clear" w:color="auto" w:fill="E6E6E6"/>
      <w:spacing w:line="400" w:lineRule="exact"/>
      <w:ind w:firstLine="0"/>
      <w:jc w:val="left"/>
    </w:pPr>
    <w:rPr>
      <w:rFonts w:eastAsia="Times New Roman" w:cs="Times New Roman"/>
      <w:color w:val="auto"/>
      <w:sz w:val="24"/>
      <w:szCs w:val="24"/>
    </w:rPr>
  </w:style>
  <w:style w:type="paragraph" w:customStyle="1" w:styleId="CEXT-Open">
    <w:name w:val="CEXT-Open"/>
    <w:basedOn w:val="Normal"/>
    <w:rsid w:val="00AF706A"/>
    <w:pPr>
      <w:pBdr>
        <w:top w:val="dotted" w:sz="12" w:space="1" w:color="008080"/>
      </w:pBdr>
      <w:shd w:val="clear" w:color="auto" w:fill="E6E6E6"/>
      <w:spacing w:line="400" w:lineRule="exact"/>
      <w:ind w:firstLine="0"/>
      <w:jc w:val="left"/>
    </w:pPr>
    <w:rPr>
      <w:rFonts w:eastAsia="Times New Roman" w:cs="Times New Roman"/>
      <w:color w:val="auto"/>
      <w:sz w:val="24"/>
      <w:szCs w:val="24"/>
    </w:rPr>
  </w:style>
  <w:style w:type="paragraph" w:customStyle="1" w:styleId="CH">
    <w:name w:val="CH"/>
    <w:basedOn w:val="Normal"/>
    <w:autoRedefine/>
    <w:rsid w:val="00AF706A"/>
    <w:pPr>
      <w:spacing w:before="60" w:after="60" w:line="240" w:lineRule="auto"/>
      <w:ind w:firstLine="0"/>
      <w:jc w:val="left"/>
    </w:pPr>
    <w:rPr>
      <w:rFonts w:eastAsia="Times New Roman" w:cs="Times New Roman"/>
      <w:color w:val="auto"/>
      <w:sz w:val="24"/>
      <w:szCs w:val="24"/>
    </w:rPr>
  </w:style>
  <w:style w:type="paragraph" w:customStyle="1" w:styleId="CHBMACK">
    <w:name w:val="CHBM:ACK"/>
    <w:basedOn w:val="Normal"/>
    <w:autoRedefine/>
    <w:rsid w:val="006E3EB3"/>
    <w:pPr>
      <w:spacing w:before="120" w:after="60" w:line="480" w:lineRule="auto"/>
      <w:ind w:firstLine="0"/>
      <w:jc w:val="center"/>
    </w:pPr>
    <w:rPr>
      <w:rFonts w:eastAsia="Times New Roman" w:cs="Times New Roman"/>
      <w:color w:val="auto"/>
      <w:sz w:val="28"/>
      <w:szCs w:val="24"/>
    </w:rPr>
  </w:style>
  <w:style w:type="paragraph" w:customStyle="1" w:styleId="CHBMAPN">
    <w:name w:val="CHBM:APN"/>
    <w:basedOn w:val="Normal"/>
    <w:qFormat/>
    <w:rsid w:val="00AF706A"/>
    <w:pPr>
      <w:spacing w:before="120" w:after="60" w:line="480" w:lineRule="auto"/>
      <w:ind w:firstLine="0"/>
      <w:jc w:val="left"/>
    </w:pPr>
    <w:rPr>
      <w:rFonts w:eastAsia="Times New Roman" w:cs="Times New Roman"/>
      <w:color w:val="auto"/>
      <w:sz w:val="28"/>
      <w:szCs w:val="24"/>
    </w:rPr>
  </w:style>
  <w:style w:type="paragraph" w:customStyle="1" w:styleId="CHBMAPT">
    <w:name w:val="CHBM:APT"/>
    <w:basedOn w:val="Normal"/>
    <w:rsid w:val="00AF706A"/>
    <w:pPr>
      <w:spacing w:line="400" w:lineRule="exact"/>
      <w:ind w:firstLine="0"/>
      <w:jc w:val="left"/>
    </w:pPr>
    <w:rPr>
      <w:rFonts w:eastAsia="Times New Roman" w:cs="Times New Roman"/>
      <w:color w:val="auto"/>
      <w:sz w:val="24"/>
      <w:szCs w:val="24"/>
    </w:rPr>
  </w:style>
  <w:style w:type="paragraph" w:customStyle="1" w:styleId="CHBMBIB">
    <w:name w:val="CHBM:BIB"/>
    <w:basedOn w:val="Normal"/>
    <w:autoRedefine/>
    <w:rsid w:val="00E67F3B"/>
    <w:pPr>
      <w:spacing w:before="120" w:after="60" w:line="480" w:lineRule="auto"/>
      <w:ind w:firstLine="0"/>
      <w:jc w:val="center"/>
    </w:pPr>
    <w:rPr>
      <w:rFonts w:eastAsia="Times New Roman" w:cs="Times New Roman"/>
      <w:color w:val="auto"/>
      <w:sz w:val="28"/>
      <w:szCs w:val="24"/>
    </w:rPr>
  </w:style>
  <w:style w:type="paragraph" w:customStyle="1" w:styleId="CHBMCHR">
    <w:name w:val="CHBM:CH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CR">
    <w:name w:val="CHBM:C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CTR">
    <w:name w:val="CHBM:CT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ENDN">
    <w:name w:val="CHBM:ENDN"/>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GLO">
    <w:name w:val="CHBM:GLO"/>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KT">
    <w:name w:val="CHBM:KT"/>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OTH">
    <w:name w:val="CHBM:OTH"/>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QA">
    <w:name w:val="CHBM:QA"/>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BMSR">
    <w:name w:val="CHBM:SR"/>
    <w:basedOn w:val="Normal"/>
    <w:autoRedefine/>
    <w:rsid w:val="00AF706A"/>
    <w:pPr>
      <w:spacing w:before="120" w:after="60" w:line="480" w:lineRule="auto"/>
      <w:ind w:firstLine="0"/>
      <w:jc w:val="left"/>
    </w:pPr>
    <w:rPr>
      <w:rFonts w:eastAsia="Times New Roman" w:cs="Times New Roman"/>
      <w:color w:val="auto"/>
      <w:sz w:val="28"/>
      <w:szCs w:val="24"/>
    </w:rPr>
  </w:style>
  <w:style w:type="paragraph" w:customStyle="1" w:styleId="CHR">
    <w:name w:val="CHR"/>
    <w:basedOn w:val="Normal"/>
    <w:rsid w:val="00AF706A"/>
    <w:pPr>
      <w:spacing w:line="400" w:lineRule="exact"/>
      <w:ind w:firstLine="0"/>
      <w:jc w:val="left"/>
    </w:pPr>
    <w:rPr>
      <w:rFonts w:eastAsia="Times New Roman" w:cs="Times New Roman"/>
      <w:color w:val="auto"/>
      <w:sz w:val="24"/>
      <w:szCs w:val="24"/>
    </w:rPr>
  </w:style>
  <w:style w:type="paragraph" w:customStyle="1" w:styleId="CN">
    <w:name w:val="CN"/>
    <w:basedOn w:val="Normal"/>
    <w:link w:val="CNChar"/>
    <w:autoRedefine/>
    <w:qFormat/>
    <w:rsid w:val="00605CB5"/>
    <w:pPr>
      <w:spacing w:before="120" w:after="120" w:line="480" w:lineRule="auto"/>
      <w:ind w:firstLine="0"/>
      <w:jc w:val="center"/>
      <w:pPrChange w:id="1" w:author="205161" w:date="2021-03-25T13:47:00Z">
        <w:pPr>
          <w:spacing w:before="120" w:after="120" w:line="480" w:lineRule="auto"/>
          <w:jc w:val="center"/>
        </w:pPr>
      </w:pPrChange>
    </w:pPr>
    <w:rPr>
      <w:rFonts w:eastAsia="Times New Roman" w:cs="Times New Roman"/>
      <w:b/>
      <w:color w:val="auto"/>
      <w:sz w:val="36"/>
      <w:szCs w:val="20"/>
      <w:lang w:val="x-none" w:eastAsia="x-none"/>
      <w:rPrChange w:id="1" w:author="205161" w:date="2021-03-25T13:47:00Z">
        <w:rPr>
          <w:sz w:val="36"/>
          <w:lang w:val="x-none" w:eastAsia="x-none" w:bidi="ar-SA"/>
        </w:rPr>
      </w:rPrChange>
    </w:rPr>
  </w:style>
  <w:style w:type="character" w:customStyle="1" w:styleId="CNChar">
    <w:name w:val="CN Char"/>
    <w:link w:val="CN"/>
    <w:rsid w:val="00605CB5"/>
    <w:rPr>
      <w:rFonts w:ascii="Times New Roman" w:eastAsia="Times New Roman" w:hAnsi="Times New Roman" w:cs="Times New Roman"/>
      <w:b/>
      <w:sz w:val="36"/>
      <w:szCs w:val="20"/>
      <w:lang w:val="x-none" w:eastAsia="x-none"/>
    </w:rPr>
  </w:style>
  <w:style w:type="paragraph" w:customStyle="1" w:styleId="CO1">
    <w:name w:val="CO1"/>
    <w:basedOn w:val="Normal"/>
    <w:rsid w:val="00AF706A"/>
    <w:pPr>
      <w:spacing w:line="480" w:lineRule="auto"/>
      <w:ind w:firstLine="0"/>
      <w:jc w:val="left"/>
    </w:pPr>
    <w:rPr>
      <w:rFonts w:eastAsia="Times New Roman" w:cs="Times New Roman"/>
      <w:color w:val="auto"/>
      <w:sz w:val="24"/>
      <w:szCs w:val="24"/>
    </w:rPr>
  </w:style>
  <w:style w:type="paragraph" w:customStyle="1" w:styleId="CO2">
    <w:name w:val="CO2"/>
    <w:basedOn w:val="Normal"/>
    <w:next w:val="Normal"/>
    <w:rsid w:val="00AF706A"/>
    <w:pPr>
      <w:spacing w:line="480" w:lineRule="auto"/>
      <w:ind w:left="432" w:firstLine="0"/>
      <w:jc w:val="left"/>
    </w:pPr>
    <w:rPr>
      <w:rFonts w:eastAsia="Times New Roman" w:cs="Times New Roman"/>
      <w:color w:val="auto"/>
      <w:sz w:val="24"/>
      <w:szCs w:val="24"/>
    </w:rPr>
  </w:style>
  <w:style w:type="character" w:customStyle="1" w:styleId="Collab">
    <w:name w:val="Collab"/>
    <w:basedOn w:val="DefaultParagraphFont"/>
    <w:rsid w:val="00AF706A"/>
  </w:style>
  <w:style w:type="paragraph" w:customStyle="1" w:styleId="CON">
    <w:name w:val="CON"/>
    <w:basedOn w:val="Normal"/>
    <w:rsid w:val="00AF706A"/>
    <w:pPr>
      <w:spacing w:line="400" w:lineRule="exact"/>
      <w:ind w:firstLine="0"/>
      <w:jc w:val="left"/>
    </w:pPr>
    <w:rPr>
      <w:rFonts w:eastAsia="Times New Roman" w:cs="Times New Roman"/>
      <w:color w:val="auto"/>
      <w:sz w:val="24"/>
      <w:szCs w:val="24"/>
    </w:rPr>
  </w:style>
  <w:style w:type="character" w:customStyle="1" w:styleId="conf-date">
    <w:name w:val="conf-date"/>
    <w:basedOn w:val="DefaultParagraphFont"/>
    <w:uiPriority w:val="1"/>
    <w:rsid w:val="00AF706A"/>
    <w:rPr>
      <w:rFonts w:ascii="Times New Roman" w:hAnsi="Times New Roman"/>
      <w:sz w:val="24"/>
    </w:rPr>
  </w:style>
  <w:style w:type="character" w:customStyle="1" w:styleId="conference">
    <w:name w:val="conference"/>
    <w:uiPriority w:val="1"/>
    <w:rsid w:val="00AF706A"/>
    <w:rPr>
      <w:rFonts w:ascii="Times New Roman" w:hAnsi="Times New Roman"/>
      <w:sz w:val="24"/>
    </w:rPr>
  </w:style>
  <w:style w:type="character" w:customStyle="1" w:styleId="conf-loc">
    <w:name w:val="conf-loc"/>
    <w:basedOn w:val="conf-date"/>
    <w:uiPriority w:val="1"/>
    <w:rsid w:val="00AF706A"/>
    <w:rPr>
      <w:rFonts w:ascii="Times New Roman" w:hAnsi="Times New Roman"/>
      <w:sz w:val="24"/>
    </w:rPr>
  </w:style>
  <w:style w:type="paragraph" w:customStyle="1" w:styleId="CONTAN">
    <w:name w:val="CONT:AN"/>
    <w:basedOn w:val="Normal"/>
    <w:autoRedefine/>
    <w:qFormat/>
    <w:rsid w:val="00AF706A"/>
    <w:pPr>
      <w:tabs>
        <w:tab w:val="left" w:pos="1890"/>
        <w:tab w:val="left" w:pos="7920"/>
      </w:tabs>
      <w:spacing w:line="480" w:lineRule="auto"/>
      <w:ind w:firstLine="0"/>
      <w:jc w:val="left"/>
    </w:pPr>
    <w:rPr>
      <w:rFonts w:eastAsia="Times New Roman" w:cs="Times New Roman"/>
      <w:color w:val="auto"/>
      <w:sz w:val="24"/>
      <w:szCs w:val="24"/>
    </w:rPr>
  </w:style>
  <w:style w:type="paragraph" w:customStyle="1" w:styleId="CONTFET">
    <w:name w:val="CONT:FET"/>
    <w:basedOn w:val="Normal"/>
    <w:autoRedefine/>
    <w:qFormat/>
    <w:rsid w:val="00AF706A"/>
    <w:pPr>
      <w:spacing w:before="120" w:after="120" w:line="480" w:lineRule="auto"/>
      <w:ind w:firstLine="0"/>
      <w:jc w:val="center"/>
    </w:pPr>
    <w:rPr>
      <w:rFonts w:eastAsia="Times New Roman" w:cs="Times New Roman"/>
      <w:color w:val="auto"/>
      <w:sz w:val="36"/>
      <w:szCs w:val="28"/>
      <w:lang w:val="x-none" w:eastAsia="x-none"/>
    </w:rPr>
  </w:style>
  <w:style w:type="paragraph" w:customStyle="1" w:styleId="CONTFTY">
    <w:name w:val="CONT:FTY"/>
    <w:basedOn w:val="Normal"/>
    <w:link w:val="CONTFTYChar"/>
    <w:autoRedefine/>
    <w:qFormat/>
    <w:rsid w:val="00AF706A"/>
    <w:pPr>
      <w:spacing w:before="120" w:after="120" w:line="480" w:lineRule="auto"/>
      <w:ind w:firstLine="0"/>
      <w:jc w:val="center"/>
    </w:pPr>
    <w:rPr>
      <w:rFonts w:eastAsia="Times New Roman" w:cs="Times New Roman"/>
      <w:color w:val="auto"/>
      <w:sz w:val="36"/>
      <w:szCs w:val="28"/>
      <w:lang w:val="x-none" w:eastAsia="x-none"/>
    </w:rPr>
  </w:style>
  <w:style w:type="character" w:customStyle="1" w:styleId="CONTFTYChar">
    <w:name w:val="CONT:FTY Char"/>
    <w:link w:val="CONTFTY"/>
    <w:rsid w:val="00AF706A"/>
    <w:rPr>
      <w:rFonts w:ascii="Times New Roman" w:eastAsia="Times New Roman" w:hAnsi="Times New Roman" w:cs="Times New Roman"/>
      <w:sz w:val="36"/>
      <w:szCs w:val="28"/>
      <w:lang w:val="x-none" w:eastAsia="x-none"/>
    </w:rPr>
  </w:style>
  <w:style w:type="paragraph" w:customStyle="1" w:styleId="CONT1">
    <w:name w:val="CONT1"/>
    <w:basedOn w:val="Normal"/>
    <w:rsid w:val="00AF706A"/>
    <w:pPr>
      <w:tabs>
        <w:tab w:val="left" w:pos="1890"/>
        <w:tab w:val="left" w:pos="7920"/>
      </w:tabs>
      <w:spacing w:line="480" w:lineRule="auto"/>
      <w:ind w:firstLine="0"/>
      <w:jc w:val="left"/>
    </w:pPr>
    <w:rPr>
      <w:rFonts w:eastAsia="Times New Roman" w:cs="Times New Roman"/>
      <w:color w:val="auto"/>
      <w:sz w:val="24"/>
      <w:szCs w:val="24"/>
    </w:rPr>
  </w:style>
  <w:style w:type="paragraph" w:customStyle="1" w:styleId="CONT2">
    <w:name w:val="CONT2"/>
    <w:basedOn w:val="Normal"/>
    <w:rsid w:val="00AF706A"/>
    <w:pPr>
      <w:spacing w:line="480" w:lineRule="auto"/>
      <w:ind w:left="432" w:firstLine="0"/>
      <w:jc w:val="left"/>
    </w:pPr>
    <w:rPr>
      <w:rFonts w:eastAsia="Times New Roman" w:cs="Times New Roman"/>
      <w:color w:val="auto"/>
      <w:sz w:val="24"/>
      <w:szCs w:val="24"/>
    </w:rPr>
  </w:style>
  <w:style w:type="paragraph" w:customStyle="1" w:styleId="CONT3">
    <w:name w:val="CONT3"/>
    <w:basedOn w:val="Normal"/>
    <w:rsid w:val="00AF706A"/>
    <w:pPr>
      <w:spacing w:line="480" w:lineRule="auto"/>
      <w:ind w:left="720" w:firstLine="0"/>
      <w:jc w:val="left"/>
    </w:pPr>
    <w:rPr>
      <w:rFonts w:eastAsia="Times New Roman" w:cs="Times New Roman"/>
      <w:color w:val="auto"/>
      <w:sz w:val="24"/>
      <w:szCs w:val="24"/>
    </w:rPr>
  </w:style>
  <w:style w:type="paragraph" w:customStyle="1" w:styleId="COR">
    <w:name w:val="COR"/>
    <w:rsid w:val="00AF706A"/>
    <w:rPr>
      <w:rFonts w:ascii="Times New Roman" w:eastAsia="Times New Roman" w:hAnsi="Times New Roman" w:cs="Times New Roman"/>
      <w:sz w:val="24"/>
      <w:szCs w:val="24"/>
      <w:lang w:val="en-US"/>
    </w:rPr>
  </w:style>
  <w:style w:type="paragraph" w:customStyle="1" w:styleId="CPYTXT">
    <w:name w:val="CPYTXT"/>
    <w:basedOn w:val="Normal"/>
    <w:autoRedefine/>
    <w:rsid w:val="00AF706A"/>
    <w:pPr>
      <w:spacing w:line="480" w:lineRule="auto"/>
      <w:ind w:firstLine="0"/>
      <w:jc w:val="left"/>
    </w:pPr>
    <w:rPr>
      <w:rFonts w:eastAsia="Times New Roman" w:cs="Times New Roman"/>
      <w:color w:val="auto"/>
      <w:szCs w:val="24"/>
    </w:rPr>
  </w:style>
  <w:style w:type="paragraph" w:customStyle="1" w:styleId="CR">
    <w:name w:val="CR"/>
    <w:basedOn w:val="Normal"/>
    <w:next w:val="Normal"/>
    <w:autoRedefine/>
    <w:rsid w:val="00AF706A"/>
    <w:pPr>
      <w:numPr>
        <w:numId w:val="14"/>
      </w:numPr>
      <w:spacing w:before="60" w:after="60" w:line="240" w:lineRule="auto"/>
      <w:jc w:val="left"/>
    </w:pPr>
    <w:rPr>
      <w:rFonts w:eastAsia="Times New Roman" w:cs="Times New Roman"/>
      <w:color w:val="auto"/>
      <w:sz w:val="24"/>
      <w:szCs w:val="24"/>
    </w:rPr>
  </w:style>
  <w:style w:type="paragraph" w:customStyle="1" w:styleId="CST">
    <w:name w:val="CST"/>
    <w:next w:val="CA"/>
    <w:link w:val="CSTChar"/>
    <w:autoRedefine/>
    <w:rsid w:val="00AF706A"/>
    <w:pPr>
      <w:spacing w:before="120" w:after="120" w:line="480" w:lineRule="auto"/>
      <w:jc w:val="center"/>
    </w:pPr>
    <w:rPr>
      <w:rFonts w:ascii="Times New Roman" w:eastAsia="Times New Roman" w:hAnsi="Times New Roman" w:cs="Times New Roman"/>
      <w:sz w:val="32"/>
      <w:szCs w:val="20"/>
      <w:lang w:val="en-US"/>
    </w:rPr>
  </w:style>
  <w:style w:type="character" w:customStyle="1" w:styleId="CSTChar">
    <w:name w:val="CST Char"/>
    <w:link w:val="CST"/>
    <w:rsid w:val="00AF706A"/>
    <w:rPr>
      <w:rFonts w:ascii="Times New Roman" w:eastAsia="Times New Roman" w:hAnsi="Times New Roman" w:cs="Times New Roman"/>
      <w:sz w:val="32"/>
      <w:szCs w:val="20"/>
      <w:lang w:val="en-US"/>
    </w:rPr>
  </w:style>
  <w:style w:type="paragraph" w:customStyle="1" w:styleId="CT">
    <w:name w:val="CT"/>
    <w:next w:val="CA"/>
    <w:rsid w:val="00AF706A"/>
    <w:pPr>
      <w:spacing w:before="120" w:after="120" w:line="480" w:lineRule="auto"/>
      <w:jc w:val="center"/>
    </w:pPr>
    <w:rPr>
      <w:rFonts w:ascii="Times New Roman" w:eastAsia="Times New Roman" w:hAnsi="Times New Roman" w:cs="Times New Roman"/>
      <w:sz w:val="36"/>
      <w:szCs w:val="28"/>
      <w:lang w:val="en-US"/>
    </w:rPr>
  </w:style>
  <w:style w:type="paragraph" w:customStyle="1" w:styleId="CTR">
    <w:name w:val="CTR"/>
    <w:basedOn w:val="Normal"/>
    <w:rsid w:val="00AF706A"/>
    <w:pPr>
      <w:spacing w:line="400" w:lineRule="exact"/>
      <w:ind w:firstLine="0"/>
      <w:jc w:val="left"/>
    </w:pPr>
    <w:rPr>
      <w:rFonts w:eastAsia="Times New Roman" w:cs="Times New Roman"/>
      <w:color w:val="auto"/>
      <w:sz w:val="24"/>
      <w:szCs w:val="24"/>
    </w:rPr>
  </w:style>
  <w:style w:type="paragraph" w:customStyle="1" w:styleId="CTRTX">
    <w:name w:val="CTRTX"/>
    <w:basedOn w:val="Normal"/>
    <w:autoRedefine/>
    <w:rsid w:val="00AF706A"/>
    <w:pPr>
      <w:spacing w:line="480" w:lineRule="auto"/>
      <w:ind w:firstLine="0"/>
      <w:jc w:val="left"/>
    </w:pPr>
    <w:rPr>
      <w:rFonts w:eastAsia="Times New Roman" w:cs="Times New Roman"/>
      <w:color w:val="auto"/>
      <w:sz w:val="24"/>
      <w:szCs w:val="24"/>
    </w:rPr>
  </w:style>
  <w:style w:type="character" w:customStyle="1" w:styleId="CTX">
    <w:name w:val="CTX"/>
    <w:rsid w:val="00AF706A"/>
    <w:rPr>
      <w:color w:val="993300"/>
      <w:sz w:val="22"/>
      <w:szCs w:val="22"/>
    </w:rPr>
  </w:style>
  <w:style w:type="character" w:customStyle="1" w:styleId="custom-text">
    <w:name w:val="custom-text"/>
    <w:basedOn w:val="DefaultParagraphFont"/>
    <w:rsid w:val="00AF706A"/>
  </w:style>
  <w:style w:type="paragraph" w:customStyle="1" w:styleId="DE">
    <w:name w:val="DE"/>
    <w:basedOn w:val="Normal"/>
    <w:qFormat/>
    <w:rsid w:val="00AF706A"/>
    <w:pPr>
      <w:spacing w:before="120" w:line="480" w:lineRule="auto"/>
      <w:ind w:firstLine="0"/>
      <w:jc w:val="left"/>
    </w:pPr>
    <w:rPr>
      <w:rFonts w:eastAsia="Times New Roman" w:cs="Times New Roman"/>
      <w:color w:val="auto"/>
      <w:sz w:val="24"/>
      <w:szCs w:val="24"/>
    </w:rPr>
  </w:style>
  <w:style w:type="paragraph" w:customStyle="1" w:styleId="DEF">
    <w:name w:val="DEF"/>
    <w:rsid w:val="00AF706A"/>
    <w:rPr>
      <w:rFonts w:ascii="Times New Roman" w:eastAsia="Times New Roman" w:hAnsi="Times New Roman" w:cs="Times New Roman"/>
      <w:sz w:val="24"/>
      <w:szCs w:val="24"/>
      <w:lang w:val="en-US"/>
    </w:rPr>
  </w:style>
  <w:style w:type="character" w:customStyle="1" w:styleId="degree">
    <w:name w:val="degree"/>
    <w:uiPriority w:val="1"/>
    <w:qFormat/>
    <w:rsid w:val="00AF706A"/>
    <w:rPr>
      <w:rFonts w:ascii="Times New Roman" w:hAnsi="Times New Roman"/>
      <w:sz w:val="24"/>
    </w:rPr>
  </w:style>
  <w:style w:type="paragraph" w:customStyle="1" w:styleId="DEN">
    <w:name w:val="DEN"/>
    <w:basedOn w:val="Normal"/>
    <w:autoRedefine/>
    <w:rsid w:val="00AF706A"/>
    <w:pPr>
      <w:spacing w:line="400" w:lineRule="exact"/>
      <w:ind w:firstLine="0"/>
      <w:jc w:val="left"/>
    </w:pPr>
    <w:rPr>
      <w:rFonts w:eastAsia="Times New Roman" w:cs="Times New Roman"/>
      <w:color w:val="auto"/>
      <w:sz w:val="24"/>
      <w:szCs w:val="24"/>
    </w:rPr>
  </w:style>
  <w:style w:type="character" w:customStyle="1" w:styleId="DES">
    <w:name w:val="DES"/>
    <w:rsid w:val="00AF706A"/>
    <w:rPr>
      <w:color w:val="333333"/>
    </w:rPr>
  </w:style>
  <w:style w:type="paragraph" w:customStyle="1" w:styleId="DH">
    <w:name w:val="DH"/>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DIA">
    <w:name w:val="DIA"/>
    <w:basedOn w:val="Normal"/>
    <w:next w:val="Normal"/>
    <w:link w:val="DIAChar"/>
    <w:rsid w:val="00AF706A"/>
    <w:pPr>
      <w:spacing w:before="60" w:after="60" w:line="480" w:lineRule="auto"/>
      <w:ind w:firstLine="0"/>
      <w:jc w:val="left"/>
    </w:pPr>
    <w:rPr>
      <w:rFonts w:eastAsia="Times New Roman" w:cs="Times New Roman"/>
      <w:color w:val="auto"/>
      <w:sz w:val="24"/>
      <w:szCs w:val="24"/>
      <w:lang w:val="x-none" w:eastAsia="x-none"/>
    </w:rPr>
  </w:style>
  <w:style w:type="character" w:customStyle="1" w:styleId="DIAChar">
    <w:name w:val="DIA Char"/>
    <w:link w:val="DIA"/>
    <w:rsid w:val="00AF706A"/>
    <w:rPr>
      <w:rFonts w:ascii="Times New Roman" w:eastAsia="Times New Roman" w:hAnsi="Times New Roman" w:cs="Times New Roman"/>
      <w:sz w:val="24"/>
      <w:szCs w:val="24"/>
      <w:lang w:val="x-none" w:eastAsia="x-none"/>
    </w:rPr>
  </w:style>
  <w:style w:type="paragraph" w:customStyle="1" w:styleId="DIAProse">
    <w:name w:val="DIA:Prose"/>
    <w:basedOn w:val="Normal"/>
    <w:rsid w:val="00AF706A"/>
    <w:pPr>
      <w:spacing w:line="480" w:lineRule="auto"/>
      <w:ind w:firstLine="0"/>
      <w:jc w:val="left"/>
    </w:pPr>
    <w:rPr>
      <w:rFonts w:eastAsia="Times New Roman" w:cs="Times New Roman"/>
      <w:color w:val="auto"/>
      <w:sz w:val="24"/>
      <w:szCs w:val="24"/>
    </w:rPr>
  </w:style>
  <w:style w:type="paragraph" w:customStyle="1" w:styleId="DIAVerse">
    <w:name w:val="DIA:Verse"/>
    <w:basedOn w:val="Normal"/>
    <w:rsid w:val="00AF706A"/>
    <w:pPr>
      <w:spacing w:line="480" w:lineRule="auto"/>
      <w:ind w:firstLine="0"/>
      <w:jc w:val="left"/>
    </w:pPr>
    <w:rPr>
      <w:rFonts w:eastAsia="Times New Roman" w:cs="Times New Roman"/>
      <w:color w:val="auto"/>
      <w:sz w:val="24"/>
      <w:szCs w:val="24"/>
    </w:rPr>
  </w:style>
  <w:style w:type="paragraph" w:customStyle="1" w:styleId="DIA-Prose">
    <w:name w:val="DIA-Prose"/>
    <w:basedOn w:val="Normal"/>
    <w:next w:val="Normal"/>
    <w:qFormat/>
    <w:rsid w:val="00AF706A"/>
    <w:pPr>
      <w:spacing w:line="480" w:lineRule="auto"/>
      <w:ind w:firstLine="0"/>
      <w:jc w:val="left"/>
    </w:pPr>
    <w:rPr>
      <w:rFonts w:eastAsia="Times New Roman" w:cs="Times New Roman"/>
      <w:color w:val="auto"/>
      <w:sz w:val="24"/>
      <w:szCs w:val="24"/>
    </w:rPr>
  </w:style>
  <w:style w:type="paragraph" w:customStyle="1" w:styleId="DIA-Verse">
    <w:name w:val="DIA-Verse"/>
    <w:basedOn w:val="Normal"/>
    <w:next w:val="Normal"/>
    <w:rsid w:val="00AF706A"/>
    <w:pPr>
      <w:spacing w:line="480" w:lineRule="auto"/>
      <w:ind w:firstLine="0"/>
      <w:jc w:val="left"/>
    </w:pPr>
    <w:rPr>
      <w:rFonts w:eastAsia="Times New Roman" w:cs="Times New Roman"/>
      <w:color w:val="auto"/>
      <w:sz w:val="24"/>
      <w:szCs w:val="24"/>
    </w:rPr>
  </w:style>
  <w:style w:type="paragraph" w:customStyle="1" w:styleId="DIS">
    <w:name w:val="DIS"/>
    <w:basedOn w:val="Normal"/>
    <w:qFormat/>
    <w:rsid w:val="00AF706A"/>
    <w:pPr>
      <w:spacing w:before="60" w:after="60" w:line="480" w:lineRule="auto"/>
      <w:ind w:left="720" w:firstLine="0"/>
      <w:jc w:val="left"/>
    </w:pPr>
    <w:rPr>
      <w:rFonts w:eastAsia="Times New Roman" w:cs="Times New Roman"/>
      <w:color w:val="auto"/>
      <w:sz w:val="24"/>
      <w:szCs w:val="24"/>
    </w:rPr>
  </w:style>
  <w:style w:type="paragraph" w:customStyle="1" w:styleId="DIS-Close">
    <w:name w:val="DIS-Close"/>
    <w:basedOn w:val="Normal"/>
    <w:next w:val="Normal"/>
    <w:link w:val="DIS-CloseChar"/>
    <w:rsid w:val="00AF706A"/>
    <w:pPr>
      <w:pBdr>
        <w:bottom w:val="dotted" w:sz="12" w:space="1" w:color="FF6600"/>
      </w:pBdr>
      <w:shd w:val="clear" w:color="auto" w:fill="E6E6E6"/>
      <w:spacing w:after="120" w:line="400" w:lineRule="exact"/>
      <w:ind w:firstLine="0"/>
      <w:jc w:val="left"/>
    </w:pPr>
    <w:rPr>
      <w:rFonts w:eastAsia="Times New Roman" w:cs="Times New Roman"/>
      <w:color w:val="auto"/>
      <w:sz w:val="24"/>
      <w:szCs w:val="24"/>
      <w:lang w:val="x-none" w:eastAsia="x-none"/>
    </w:rPr>
  </w:style>
  <w:style w:type="character" w:customStyle="1" w:styleId="DIS-CloseChar">
    <w:name w:val="DIS-Close Char"/>
    <w:link w:val="DIS-Close"/>
    <w:rsid w:val="00AF706A"/>
    <w:rPr>
      <w:rFonts w:ascii="Times New Roman" w:eastAsia="Times New Roman" w:hAnsi="Times New Roman" w:cs="Times New Roman"/>
      <w:sz w:val="24"/>
      <w:szCs w:val="24"/>
      <w:shd w:val="clear" w:color="auto" w:fill="E6E6E6"/>
      <w:lang w:val="x-none" w:eastAsia="x-none"/>
    </w:rPr>
  </w:style>
  <w:style w:type="paragraph" w:customStyle="1" w:styleId="DIS-Open">
    <w:name w:val="DIS-Open"/>
    <w:basedOn w:val="Normal"/>
    <w:next w:val="Normal"/>
    <w:rsid w:val="00AF706A"/>
    <w:pPr>
      <w:pBdr>
        <w:top w:val="dotted" w:sz="12" w:space="1" w:color="FF6600"/>
      </w:pBdr>
      <w:shd w:val="clear" w:color="auto" w:fill="E6E6E6"/>
      <w:spacing w:before="120" w:line="240" w:lineRule="exact"/>
      <w:ind w:firstLine="0"/>
      <w:jc w:val="left"/>
    </w:pPr>
    <w:rPr>
      <w:rFonts w:eastAsia="Times New Roman" w:cs="Times New Roman"/>
      <w:color w:val="auto"/>
      <w:sz w:val="24"/>
      <w:szCs w:val="24"/>
    </w:rPr>
  </w:style>
  <w:style w:type="character" w:customStyle="1" w:styleId="doi">
    <w:name w:val="doi"/>
    <w:basedOn w:val="DefaultParagraphFont"/>
    <w:qFormat/>
    <w:rsid w:val="00AF706A"/>
  </w:style>
  <w:style w:type="paragraph" w:customStyle="1" w:styleId="DSC">
    <w:name w:val="DSC"/>
    <w:basedOn w:val="Normal"/>
    <w:qFormat/>
    <w:rsid w:val="00AF706A"/>
    <w:pPr>
      <w:spacing w:before="120" w:line="480" w:lineRule="auto"/>
      <w:ind w:firstLine="0"/>
      <w:jc w:val="left"/>
    </w:pPr>
    <w:rPr>
      <w:rFonts w:eastAsia="Times New Roman" w:cs="Times New Roman"/>
      <w:color w:val="auto"/>
      <w:sz w:val="24"/>
      <w:szCs w:val="20"/>
    </w:rPr>
  </w:style>
  <w:style w:type="paragraph" w:customStyle="1" w:styleId="EA">
    <w:name w:val="EA"/>
    <w:rsid w:val="00AF706A"/>
    <w:rPr>
      <w:rFonts w:ascii="Times New Roman" w:eastAsia="Times New Roman" w:hAnsi="Times New Roman" w:cs="Times New Roman"/>
      <w:sz w:val="24"/>
      <w:szCs w:val="24"/>
      <w:lang w:val="en-US"/>
    </w:rPr>
  </w:style>
  <w:style w:type="paragraph" w:customStyle="1" w:styleId="ECAP">
    <w:name w:val="ECAP"/>
    <w:basedOn w:val="Normal"/>
    <w:rsid w:val="00AF706A"/>
    <w:pPr>
      <w:spacing w:line="400" w:lineRule="exact"/>
      <w:ind w:firstLine="0"/>
      <w:jc w:val="left"/>
    </w:pPr>
    <w:rPr>
      <w:rFonts w:eastAsia="Times New Roman" w:cs="Times New Roman"/>
      <w:color w:val="auto"/>
      <w:sz w:val="24"/>
      <w:szCs w:val="24"/>
    </w:rPr>
  </w:style>
  <w:style w:type="character" w:customStyle="1" w:styleId="EdBookTitle">
    <w:name w:val="Ed.BookTitle"/>
    <w:basedOn w:val="DefaultParagraphFont"/>
    <w:qFormat/>
    <w:rsid w:val="00AF706A"/>
  </w:style>
  <w:style w:type="character" w:customStyle="1" w:styleId="edition">
    <w:name w:val="edition"/>
    <w:basedOn w:val="DefaultParagraphFont"/>
    <w:uiPriority w:val="1"/>
    <w:rsid w:val="00AF706A"/>
  </w:style>
  <w:style w:type="character" w:customStyle="1" w:styleId="editors">
    <w:name w:val="editors"/>
    <w:basedOn w:val="DefaultParagraphFont"/>
    <w:qFormat/>
    <w:rsid w:val="00AF706A"/>
  </w:style>
  <w:style w:type="character" w:customStyle="1" w:styleId="editorx">
    <w:name w:val="editorx"/>
    <w:basedOn w:val="DefaultParagraphFont"/>
    <w:qFormat/>
    <w:rsid w:val="00AF706A"/>
  </w:style>
  <w:style w:type="character" w:customStyle="1" w:styleId="eforename">
    <w:name w:val="eforename"/>
    <w:basedOn w:val="DefaultParagraphFont"/>
    <w:qFormat/>
    <w:rsid w:val="00AF706A"/>
  </w:style>
  <w:style w:type="paragraph" w:customStyle="1" w:styleId="EMB">
    <w:name w:val="EMB"/>
    <w:basedOn w:val="Normal"/>
    <w:rsid w:val="00AF706A"/>
    <w:pPr>
      <w:spacing w:line="400" w:lineRule="exact"/>
      <w:ind w:firstLine="0"/>
      <w:jc w:val="left"/>
    </w:pPr>
    <w:rPr>
      <w:rFonts w:eastAsia="Times New Roman" w:cs="Times New Roman"/>
      <w:color w:val="auto"/>
      <w:sz w:val="24"/>
      <w:szCs w:val="24"/>
    </w:rPr>
  </w:style>
  <w:style w:type="paragraph" w:customStyle="1" w:styleId="EMW">
    <w:name w:val="EMW"/>
    <w:rsid w:val="00AF706A"/>
    <w:rPr>
      <w:rFonts w:ascii="Times New Roman" w:eastAsia="Times New Roman" w:hAnsi="Times New Roman" w:cs="Times New Roman"/>
      <w:sz w:val="24"/>
      <w:szCs w:val="24"/>
      <w:lang w:val="en-US"/>
    </w:rPr>
  </w:style>
  <w:style w:type="character" w:customStyle="1" w:styleId="ENC">
    <w:name w:val="ENC"/>
    <w:rsid w:val="00AF706A"/>
    <w:rPr>
      <w:color w:val="808000"/>
    </w:rPr>
  </w:style>
  <w:style w:type="character" w:customStyle="1" w:styleId="ENCChar">
    <w:name w:val="ENC Char"/>
    <w:rsid w:val="00AF706A"/>
    <w:rPr>
      <w:sz w:val="24"/>
      <w:shd w:val="clear" w:color="auto" w:fill="33CCCC"/>
      <w:lang w:val="en-US" w:eastAsia="en-US" w:bidi="ar-SA"/>
    </w:rPr>
  </w:style>
  <w:style w:type="paragraph" w:customStyle="1" w:styleId="END">
    <w:name w:val="END"/>
    <w:basedOn w:val="Normal"/>
    <w:rsid w:val="00AF706A"/>
    <w:pPr>
      <w:spacing w:line="400" w:lineRule="exact"/>
      <w:ind w:firstLine="0"/>
      <w:jc w:val="left"/>
    </w:pPr>
    <w:rPr>
      <w:rFonts w:eastAsia="Times New Roman" w:cs="Times New Roman"/>
      <w:color w:val="auto"/>
      <w:sz w:val="24"/>
      <w:szCs w:val="24"/>
    </w:rPr>
  </w:style>
  <w:style w:type="paragraph" w:customStyle="1" w:styleId="ENDN">
    <w:name w:val="ENDN"/>
    <w:basedOn w:val="Normal"/>
    <w:rsid w:val="00AF706A"/>
    <w:pPr>
      <w:spacing w:line="400" w:lineRule="exact"/>
      <w:ind w:firstLine="0"/>
      <w:jc w:val="left"/>
    </w:pPr>
    <w:rPr>
      <w:rFonts w:eastAsia="Times New Roman" w:cs="Times New Roman"/>
      <w:color w:val="auto"/>
      <w:sz w:val="24"/>
      <w:szCs w:val="24"/>
    </w:rPr>
  </w:style>
  <w:style w:type="paragraph" w:customStyle="1" w:styleId="EPI">
    <w:name w:val="EPI"/>
    <w:basedOn w:val="Normal"/>
    <w:qFormat/>
    <w:rsid w:val="00AF706A"/>
    <w:pPr>
      <w:spacing w:line="400" w:lineRule="exact"/>
      <w:ind w:firstLine="0"/>
      <w:jc w:val="left"/>
    </w:pPr>
    <w:rPr>
      <w:rFonts w:eastAsia="Times New Roman" w:cs="Times New Roman"/>
      <w:color w:val="auto"/>
      <w:sz w:val="24"/>
      <w:szCs w:val="24"/>
    </w:rPr>
  </w:style>
  <w:style w:type="paragraph" w:customStyle="1" w:styleId="EPI-S">
    <w:name w:val="EPI-S"/>
    <w:basedOn w:val="Normal"/>
    <w:rsid w:val="00AF706A"/>
    <w:pPr>
      <w:spacing w:line="400" w:lineRule="exact"/>
      <w:ind w:firstLine="0"/>
      <w:jc w:val="left"/>
    </w:pPr>
    <w:rPr>
      <w:rFonts w:eastAsia="Times New Roman" w:cs="Times New Roman"/>
      <w:color w:val="auto"/>
      <w:sz w:val="24"/>
      <w:szCs w:val="24"/>
    </w:rPr>
  </w:style>
  <w:style w:type="character" w:customStyle="1" w:styleId="EPI-SChar">
    <w:name w:val="EPI-S Char"/>
    <w:rsid w:val="00AF706A"/>
    <w:rPr>
      <w:rFonts w:ascii="Times New Roman" w:hAnsi="Times New Roman"/>
      <w:color w:val="333300"/>
      <w:sz w:val="22"/>
    </w:rPr>
  </w:style>
  <w:style w:type="paragraph" w:customStyle="1" w:styleId="EQ">
    <w:name w:val="EQ"/>
    <w:basedOn w:val="Normal"/>
    <w:link w:val="EQChar"/>
    <w:rsid w:val="00AF706A"/>
    <w:pPr>
      <w:spacing w:line="480" w:lineRule="auto"/>
      <w:ind w:left="360" w:firstLine="0"/>
      <w:jc w:val="left"/>
    </w:pPr>
    <w:rPr>
      <w:rFonts w:eastAsia="Times New Roman" w:cs="Times New Roman"/>
      <w:color w:val="auto"/>
      <w:sz w:val="24"/>
      <w:szCs w:val="24"/>
      <w:lang w:val="x-none" w:eastAsia="x-none"/>
    </w:rPr>
  </w:style>
  <w:style w:type="character" w:customStyle="1" w:styleId="EQChar">
    <w:name w:val="EQ Char"/>
    <w:link w:val="EQ"/>
    <w:rsid w:val="00AF706A"/>
    <w:rPr>
      <w:rFonts w:ascii="Times New Roman" w:eastAsia="Times New Roman" w:hAnsi="Times New Roman" w:cs="Times New Roman"/>
      <w:sz w:val="24"/>
      <w:szCs w:val="24"/>
      <w:lang w:val="x-none" w:eastAsia="x-none"/>
    </w:rPr>
  </w:style>
  <w:style w:type="paragraph" w:customStyle="1" w:styleId="EQC">
    <w:name w:val="EQC"/>
    <w:basedOn w:val="Normal"/>
    <w:next w:val="Normal"/>
    <w:link w:val="EQCChar"/>
    <w:rsid w:val="00AF706A"/>
    <w:pPr>
      <w:spacing w:before="120" w:line="480" w:lineRule="auto"/>
      <w:ind w:firstLine="0"/>
      <w:jc w:val="left"/>
    </w:pPr>
    <w:rPr>
      <w:rFonts w:eastAsia="Times New Roman" w:cs="Times New Roman"/>
      <w:color w:val="auto"/>
      <w:sz w:val="24"/>
      <w:szCs w:val="24"/>
      <w:lang w:val="x-none" w:eastAsia="x-none"/>
    </w:rPr>
  </w:style>
  <w:style w:type="character" w:customStyle="1" w:styleId="EQCChar">
    <w:name w:val="EQC Char"/>
    <w:link w:val="EQC"/>
    <w:rsid w:val="00AF706A"/>
    <w:rPr>
      <w:rFonts w:ascii="Times New Roman" w:eastAsia="Times New Roman" w:hAnsi="Times New Roman" w:cs="Times New Roman"/>
      <w:sz w:val="24"/>
      <w:szCs w:val="24"/>
      <w:lang w:val="x-none" w:eastAsia="x-none"/>
    </w:rPr>
  </w:style>
  <w:style w:type="character" w:customStyle="1" w:styleId="EQL">
    <w:name w:val="EQL"/>
    <w:rsid w:val="00AF706A"/>
    <w:rPr>
      <w:bdr w:val="single" w:sz="4" w:space="0" w:color="0000FF"/>
    </w:rPr>
  </w:style>
  <w:style w:type="character" w:customStyle="1" w:styleId="EQN">
    <w:name w:val="EQN"/>
    <w:rsid w:val="00AF706A"/>
    <w:rPr>
      <w:color w:val="0000FF"/>
      <w:bdr w:val="single" w:sz="4" w:space="0" w:color="0000FF"/>
    </w:rPr>
  </w:style>
  <w:style w:type="character" w:customStyle="1" w:styleId="EQNChar">
    <w:name w:val="EQN Char"/>
    <w:rsid w:val="00AF706A"/>
    <w:rPr>
      <w:rFonts w:eastAsia="Times New Roman"/>
      <w:sz w:val="24"/>
      <w:szCs w:val="24"/>
      <w:lang w:val="x-none" w:eastAsia="x-none"/>
    </w:rPr>
  </w:style>
  <w:style w:type="character" w:customStyle="1" w:styleId="esurname">
    <w:name w:val="esurname"/>
    <w:basedOn w:val="DefaultParagraphFont"/>
    <w:qFormat/>
    <w:rsid w:val="00AF706A"/>
  </w:style>
  <w:style w:type="paragraph" w:customStyle="1" w:styleId="ET">
    <w:name w:val="ET"/>
    <w:basedOn w:val="Normal"/>
    <w:link w:val="ETChar1"/>
    <w:rsid w:val="00AF706A"/>
    <w:pPr>
      <w:spacing w:line="400" w:lineRule="exact"/>
      <w:ind w:firstLine="0"/>
      <w:jc w:val="left"/>
    </w:pPr>
    <w:rPr>
      <w:rFonts w:eastAsia="Times New Roman" w:cs="Times New Roman"/>
      <w:color w:val="auto"/>
      <w:sz w:val="24"/>
      <w:szCs w:val="24"/>
    </w:rPr>
  </w:style>
  <w:style w:type="character" w:customStyle="1" w:styleId="ETChar1">
    <w:name w:val="ET Char1"/>
    <w:link w:val="ET"/>
    <w:rsid w:val="00AF706A"/>
    <w:rPr>
      <w:rFonts w:ascii="Times New Roman" w:eastAsia="Times New Roman" w:hAnsi="Times New Roman" w:cs="Times New Roman"/>
      <w:sz w:val="24"/>
      <w:szCs w:val="24"/>
      <w:lang w:val="en-US"/>
    </w:rPr>
  </w:style>
  <w:style w:type="character" w:customStyle="1" w:styleId="ETChar">
    <w:name w:val="ET Char"/>
    <w:rsid w:val="00AF706A"/>
    <w:rPr>
      <w:color w:val="008080"/>
    </w:rPr>
  </w:style>
  <w:style w:type="character" w:customStyle="1" w:styleId="ETY">
    <w:name w:val="ETY"/>
    <w:rsid w:val="00AF706A"/>
    <w:rPr>
      <w:color w:val="808080"/>
    </w:rPr>
  </w:style>
  <w:style w:type="paragraph" w:customStyle="1" w:styleId="EXER">
    <w:name w:val="EXER"/>
    <w:basedOn w:val="Normal"/>
    <w:rsid w:val="00AF706A"/>
    <w:pPr>
      <w:spacing w:line="400" w:lineRule="exact"/>
      <w:ind w:firstLine="0"/>
      <w:jc w:val="left"/>
    </w:pPr>
    <w:rPr>
      <w:rFonts w:eastAsia="Times New Roman" w:cs="Times New Roman"/>
      <w:color w:val="auto"/>
      <w:sz w:val="24"/>
      <w:szCs w:val="24"/>
    </w:rPr>
  </w:style>
  <w:style w:type="paragraph" w:customStyle="1" w:styleId="EXER-Close">
    <w:name w:val="EXER-Close"/>
    <w:basedOn w:val="Normal"/>
    <w:next w:val="Normal"/>
    <w:rsid w:val="00AF706A"/>
    <w:pPr>
      <w:pBdr>
        <w:bottom w:val="dotted" w:sz="12" w:space="1" w:color="0000FF"/>
      </w:pBdr>
      <w:shd w:val="clear" w:color="auto" w:fill="E6E6E6"/>
      <w:spacing w:after="120" w:line="400" w:lineRule="exact"/>
      <w:ind w:firstLine="0"/>
      <w:jc w:val="left"/>
    </w:pPr>
    <w:rPr>
      <w:rFonts w:eastAsia="Times New Roman" w:cs="Times New Roman"/>
      <w:color w:val="auto"/>
      <w:sz w:val="24"/>
      <w:szCs w:val="24"/>
    </w:rPr>
  </w:style>
  <w:style w:type="paragraph" w:customStyle="1" w:styleId="EXERH">
    <w:name w:val="EXERH"/>
    <w:basedOn w:val="Normal"/>
    <w:rsid w:val="00AF706A"/>
    <w:pPr>
      <w:spacing w:line="400" w:lineRule="exact"/>
      <w:ind w:firstLine="0"/>
      <w:jc w:val="left"/>
    </w:pPr>
    <w:rPr>
      <w:rFonts w:eastAsia="Times New Roman" w:cs="Times New Roman"/>
      <w:color w:val="auto"/>
      <w:sz w:val="24"/>
      <w:szCs w:val="24"/>
    </w:rPr>
  </w:style>
  <w:style w:type="paragraph" w:customStyle="1" w:styleId="EXER-Open">
    <w:name w:val="EXER-Open"/>
    <w:basedOn w:val="Normal"/>
    <w:next w:val="Normal"/>
    <w:rsid w:val="00AF706A"/>
    <w:pPr>
      <w:pBdr>
        <w:top w:val="dotted" w:sz="12" w:space="1" w:color="0000FF"/>
      </w:pBdr>
      <w:shd w:val="clear" w:color="auto" w:fill="E6E6E6"/>
      <w:spacing w:before="120" w:line="400" w:lineRule="exact"/>
      <w:ind w:firstLine="0"/>
      <w:jc w:val="left"/>
    </w:pPr>
    <w:rPr>
      <w:rFonts w:eastAsia="Times New Roman" w:cs="Times New Roman"/>
      <w:color w:val="auto"/>
      <w:sz w:val="24"/>
      <w:szCs w:val="24"/>
    </w:rPr>
  </w:style>
  <w:style w:type="paragraph" w:customStyle="1" w:styleId="EXM">
    <w:name w:val="EXM"/>
    <w:link w:val="EXMChar"/>
    <w:rsid w:val="00AF706A"/>
    <w:pPr>
      <w:spacing w:before="60" w:after="60" w:line="480" w:lineRule="auto"/>
    </w:pPr>
    <w:rPr>
      <w:rFonts w:ascii="Times New Roman" w:eastAsia="Times New Roman" w:hAnsi="Times New Roman" w:cs="Times New Roman"/>
      <w:sz w:val="24"/>
      <w:szCs w:val="24"/>
      <w:lang w:val="en-US"/>
    </w:rPr>
  </w:style>
  <w:style w:type="character" w:customStyle="1" w:styleId="EXMChar">
    <w:name w:val="EXM Char"/>
    <w:link w:val="EXM"/>
    <w:rsid w:val="00AF706A"/>
    <w:rPr>
      <w:rFonts w:ascii="Times New Roman" w:eastAsia="Times New Roman" w:hAnsi="Times New Roman" w:cs="Times New Roman"/>
      <w:sz w:val="24"/>
      <w:szCs w:val="24"/>
      <w:lang w:val="en-US"/>
    </w:rPr>
  </w:style>
  <w:style w:type="paragraph" w:customStyle="1" w:styleId="EXR">
    <w:name w:val="EXR"/>
    <w:rsid w:val="00AF706A"/>
    <w:pPr>
      <w:spacing w:line="480" w:lineRule="auto"/>
    </w:pPr>
    <w:rPr>
      <w:rFonts w:ascii="Times New Roman" w:eastAsia="Times New Roman" w:hAnsi="Times New Roman" w:cs="Times New Roman"/>
      <w:sz w:val="24"/>
      <w:szCs w:val="24"/>
      <w:lang w:val="en-US"/>
    </w:rPr>
  </w:style>
  <w:style w:type="paragraph" w:customStyle="1" w:styleId="EXT">
    <w:name w:val="EXT"/>
    <w:basedOn w:val="Normal"/>
    <w:rsid w:val="00AF706A"/>
    <w:pPr>
      <w:spacing w:before="60" w:after="60" w:line="480" w:lineRule="auto"/>
      <w:ind w:left="720" w:right="720" w:firstLine="0"/>
    </w:pPr>
    <w:rPr>
      <w:rFonts w:eastAsia="Times New Roman" w:cs="Times New Roman"/>
      <w:color w:val="auto"/>
      <w:sz w:val="24"/>
      <w:szCs w:val="24"/>
    </w:rPr>
  </w:style>
  <w:style w:type="paragraph" w:customStyle="1" w:styleId="EXT-Close">
    <w:name w:val="EXT-Close"/>
    <w:basedOn w:val="Normal"/>
    <w:rsid w:val="00AF706A"/>
    <w:pPr>
      <w:pBdr>
        <w:bottom w:val="dotted" w:sz="12" w:space="1" w:color="808000"/>
      </w:pBdr>
      <w:shd w:val="clear" w:color="auto" w:fill="E6E6E6"/>
      <w:spacing w:line="400" w:lineRule="exact"/>
      <w:ind w:firstLine="0"/>
      <w:jc w:val="left"/>
    </w:pPr>
    <w:rPr>
      <w:rFonts w:eastAsia="Times New Roman" w:cs="Times New Roman"/>
      <w:color w:val="auto"/>
      <w:sz w:val="24"/>
      <w:szCs w:val="24"/>
    </w:rPr>
  </w:style>
  <w:style w:type="paragraph" w:customStyle="1" w:styleId="EXT-Open">
    <w:name w:val="EXT-Open"/>
    <w:basedOn w:val="Normal"/>
    <w:rsid w:val="00AF706A"/>
    <w:pPr>
      <w:pBdr>
        <w:top w:val="dotted" w:sz="12" w:space="1" w:color="808000"/>
      </w:pBdr>
      <w:shd w:val="clear" w:color="auto" w:fill="E6E6E6"/>
      <w:spacing w:line="400" w:lineRule="exact"/>
      <w:ind w:firstLine="0"/>
      <w:jc w:val="left"/>
    </w:pPr>
    <w:rPr>
      <w:rFonts w:eastAsia="Times New Roman" w:cs="Times New Roman"/>
      <w:color w:val="auto"/>
      <w:sz w:val="24"/>
      <w:szCs w:val="24"/>
    </w:rPr>
  </w:style>
  <w:style w:type="paragraph" w:customStyle="1" w:styleId="EXT-S">
    <w:name w:val="EXT-S"/>
    <w:basedOn w:val="Normal"/>
    <w:link w:val="EXT-SChar"/>
    <w:rsid w:val="00AF706A"/>
    <w:pPr>
      <w:spacing w:before="60" w:after="120" w:line="480" w:lineRule="auto"/>
      <w:ind w:right="720" w:firstLine="0"/>
      <w:jc w:val="right"/>
    </w:pPr>
    <w:rPr>
      <w:rFonts w:eastAsia="Times New Roman" w:cs="Times New Roman"/>
      <w:color w:val="auto"/>
      <w:sz w:val="24"/>
      <w:szCs w:val="24"/>
      <w:lang w:val="x-none" w:eastAsia="x-none"/>
    </w:rPr>
  </w:style>
  <w:style w:type="character" w:customStyle="1" w:styleId="EXT-SChar">
    <w:name w:val="EXT-S Char"/>
    <w:link w:val="EXT-S"/>
    <w:rsid w:val="00AF706A"/>
    <w:rPr>
      <w:rFonts w:ascii="Times New Roman" w:eastAsia="Times New Roman" w:hAnsi="Times New Roman" w:cs="Times New Roman"/>
      <w:sz w:val="24"/>
      <w:szCs w:val="24"/>
      <w:lang w:val="x-none" w:eastAsia="x-none"/>
    </w:rPr>
  </w:style>
  <w:style w:type="character" w:customStyle="1" w:styleId="FAM">
    <w:name w:val="FAM"/>
    <w:rsid w:val="00AF706A"/>
    <w:rPr>
      <w:color w:val="800000"/>
    </w:rPr>
  </w:style>
  <w:style w:type="paragraph" w:customStyle="1" w:styleId="FEN">
    <w:name w:val="FEN"/>
    <w:basedOn w:val="Normal"/>
    <w:qFormat/>
    <w:rsid w:val="00AF706A"/>
    <w:pPr>
      <w:spacing w:line="400" w:lineRule="exact"/>
      <w:ind w:firstLine="0"/>
      <w:jc w:val="left"/>
    </w:pPr>
    <w:rPr>
      <w:rFonts w:eastAsia="Times New Roman" w:cs="Times New Roman"/>
      <w:color w:val="auto"/>
      <w:sz w:val="24"/>
      <w:szCs w:val="24"/>
    </w:rPr>
  </w:style>
  <w:style w:type="paragraph" w:customStyle="1" w:styleId="FET">
    <w:name w:val="FET"/>
    <w:basedOn w:val="Normal"/>
    <w:rsid w:val="00AF706A"/>
    <w:pPr>
      <w:spacing w:line="400" w:lineRule="exact"/>
      <w:ind w:firstLine="0"/>
      <w:jc w:val="left"/>
    </w:pPr>
    <w:rPr>
      <w:rFonts w:eastAsia="Times New Roman" w:cs="Times New Roman"/>
      <w:color w:val="auto"/>
      <w:sz w:val="24"/>
      <w:szCs w:val="24"/>
    </w:rPr>
  </w:style>
  <w:style w:type="paragraph" w:customStyle="1" w:styleId="FFN">
    <w:name w:val="FFN"/>
    <w:basedOn w:val="Normal"/>
    <w:rsid w:val="00AF706A"/>
    <w:pPr>
      <w:spacing w:line="480" w:lineRule="auto"/>
      <w:ind w:firstLine="0"/>
      <w:jc w:val="left"/>
    </w:pPr>
    <w:rPr>
      <w:rFonts w:eastAsia="Times New Roman" w:cs="Times New Roman"/>
      <w:color w:val="auto"/>
      <w:szCs w:val="24"/>
    </w:rPr>
  </w:style>
  <w:style w:type="paragraph" w:customStyle="1" w:styleId="FGC">
    <w:name w:val="FGC"/>
    <w:basedOn w:val="Normal"/>
    <w:autoRedefine/>
    <w:rsid w:val="00AF706A"/>
    <w:pPr>
      <w:spacing w:before="120" w:after="60" w:line="480" w:lineRule="auto"/>
      <w:ind w:firstLine="0"/>
      <w:jc w:val="left"/>
    </w:pPr>
    <w:rPr>
      <w:rFonts w:eastAsia="Times New Roman" w:cs="Times New Roman"/>
      <w:color w:val="auto"/>
      <w:sz w:val="24"/>
      <w:szCs w:val="24"/>
    </w:rPr>
  </w:style>
  <w:style w:type="paragraph" w:customStyle="1" w:styleId="FGN">
    <w:name w:val="FGN"/>
    <w:basedOn w:val="Normal"/>
    <w:link w:val="FGNChar"/>
    <w:autoRedefine/>
    <w:qFormat/>
    <w:rsid w:val="00AF706A"/>
    <w:pPr>
      <w:spacing w:before="120" w:after="60" w:line="480" w:lineRule="auto"/>
      <w:ind w:firstLine="0"/>
      <w:jc w:val="left"/>
    </w:pPr>
    <w:rPr>
      <w:rFonts w:eastAsia="Times New Roman" w:cs="Times New Roman"/>
      <w:color w:val="auto"/>
      <w:sz w:val="24"/>
      <w:szCs w:val="24"/>
    </w:rPr>
  </w:style>
  <w:style w:type="character" w:customStyle="1" w:styleId="FGNChar">
    <w:name w:val="FGN Char"/>
    <w:link w:val="FGN"/>
    <w:rsid w:val="00AF706A"/>
    <w:rPr>
      <w:rFonts w:ascii="Times New Roman" w:eastAsia="Times New Roman" w:hAnsi="Times New Roman" w:cs="Times New Roman"/>
      <w:sz w:val="24"/>
      <w:szCs w:val="24"/>
      <w:lang w:val="en-US"/>
    </w:rPr>
  </w:style>
  <w:style w:type="paragraph" w:customStyle="1" w:styleId="FGS">
    <w:name w:val="FGS"/>
    <w:basedOn w:val="Normal"/>
    <w:rsid w:val="00AF706A"/>
    <w:pPr>
      <w:spacing w:line="480" w:lineRule="auto"/>
      <w:ind w:firstLine="0"/>
      <w:jc w:val="left"/>
    </w:pPr>
    <w:rPr>
      <w:rFonts w:eastAsia="Times New Roman" w:cs="Times New Roman"/>
      <w:color w:val="auto"/>
      <w:sz w:val="24"/>
      <w:szCs w:val="24"/>
    </w:rPr>
  </w:style>
  <w:style w:type="character" w:customStyle="1" w:styleId="FGSChar">
    <w:name w:val="FGS Char"/>
    <w:rsid w:val="00AF706A"/>
    <w:rPr>
      <w:rFonts w:ascii="Times New Roman" w:hAnsi="Times New Roman"/>
      <w:color w:val="333300"/>
      <w:sz w:val="20"/>
    </w:rPr>
  </w:style>
  <w:style w:type="paragraph" w:customStyle="1" w:styleId="FGT">
    <w:name w:val="FGT"/>
    <w:basedOn w:val="Normal"/>
    <w:next w:val="Normal"/>
    <w:autoRedefine/>
    <w:rsid w:val="00AF706A"/>
    <w:pPr>
      <w:spacing w:before="60" w:after="60" w:line="480" w:lineRule="auto"/>
      <w:ind w:firstLine="0"/>
      <w:jc w:val="left"/>
    </w:pPr>
    <w:rPr>
      <w:rFonts w:eastAsia="Times New Roman" w:cs="Times New Roman"/>
      <w:color w:val="auto"/>
      <w:sz w:val="28"/>
      <w:szCs w:val="20"/>
    </w:rPr>
  </w:style>
  <w:style w:type="character" w:customStyle="1" w:styleId="Figurenumber">
    <w:name w:val="Figure number"/>
    <w:basedOn w:val="DefaultParagraphFont"/>
    <w:rsid w:val="00AF706A"/>
  </w:style>
  <w:style w:type="paragraph" w:customStyle="1" w:styleId="FMaffiliation">
    <w:name w:val="FM_affiliation"/>
    <w:rsid w:val="00AF706A"/>
    <w:pPr>
      <w:spacing w:line="480" w:lineRule="auto"/>
    </w:pPr>
    <w:rPr>
      <w:rFonts w:ascii="Times New Roman" w:eastAsia="Times New Roman" w:hAnsi="Times New Roman" w:cs="Arial"/>
      <w:bCs/>
      <w:iCs/>
      <w:sz w:val="24"/>
      <w:szCs w:val="28"/>
      <w:lang w:val="en-GB"/>
    </w:rPr>
  </w:style>
  <w:style w:type="paragraph" w:customStyle="1" w:styleId="FMauthor">
    <w:name w:val="FM_author"/>
    <w:basedOn w:val="Normal"/>
    <w:qFormat/>
    <w:rsid w:val="00AF706A"/>
    <w:pPr>
      <w:spacing w:line="400" w:lineRule="exact"/>
      <w:ind w:firstLine="0"/>
      <w:jc w:val="left"/>
    </w:pPr>
    <w:rPr>
      <w:rFonts w:eastAsia="Times New Roman" w:cs="Times New Roman"/>
      <w:color w:val="auto"/>
      <w:sz w:val="24"/>
      <w:szCs w:val="20"/>
    </w:rPr>
  </w:style>
  <w:style w:type="paragraph" w:customStyle="1" w:styleId="FMcontrib-aff">
    <w:name w:val="FM_contrib-aff"/>
    <w:next w:val="Normal"/>
    <w:rsid w:val="00AF706A"/>
    <w:pPr>
      <w:spacing w:line="480" w:lineRule="auto"/>
    </w:pPr>
    <w:rPr>
      <w:rFonts w:ascii="Times New Roman" w:eastAsia="Times New Roman" w:hAnsi="Times New Roman" w:cs="Times New Roman"/>
      <w:sz w:val="24"/>
      <w:szCs w:val="24"/>
      <w:lang w:val="en-GB"/>
    </w:rPr>
  </w:style>
  <w:style w:type="paragraph" w:customStyle="1" w:styleId="FMcontributor">
    <w:name w:val="FM_contributor"/>
    <w:link w:val="FMcontributorCharChar"/>
    <w:rsid w:val="00AF706A"/>
    <w:pPr>
      <w:tabs>
        <w:tab w:val="left" w:pos="1862"/>
      </w:tabs>
      <w:spacing w:line="480" w:lineRule="auto"/>
    </w:pPr>
    <w:rPr>
      <w:rFonts w:ascii="Times New Roman" w:eastAsia="Times New Roman" w:hAnsi="Times New Roman" w:cs="Times New Roman"/>
      <w:sz w:val="24"/>
      <w:szCs w:val="24"/>
      <w:lang w:val="en-US"/>
    </w:rPr>
  </w:style>
  <w:style w:type="character" w:customStyle="1" w:styleId="FMcontributorCharChar">
    <w:name w:val="FM_contributor Char Char"/>
    <w:link w:val="FMcontributor"/>
    <w:rsid w:val="00AF706A"/>
    <w:rPr>
      <w:rFonts w:ascii="Times New Roman" w:eastAsia="Times New Roman" w:hAnsi="Times New Roman" w:cs="Times New Roman"/>
      <w:sz w:val="24"/>
      <w:szCs w:val="24"/>
      <w:lang w:val="en-US"/>
    </w:rPr>
  </w:style>
  <w:style w:type="paragraph" w:customStyle="1" w:styleId="FMcpylogo">
    <w:name w:val="FM_cpylogo"/>
    <w:link w:val="FMcpylogoCharChar"/>
    <w:rsid w:val="00AF706A"/>
    <w:pPr>
      <w:tabs>
        <w:tab w:val="left" w:pos="1862"/>
      </w:tabs>
      <w:spacing w:line="480" w:lineRule="auto"/>
    </w:pPr>
    <w:rPr>
      <w:rFonts w:ascii="Times New Roman" w:eastAsia="Times New Roman" w:hAnsi="Times New Roman" w:cs="Times New Roman"/>
      <w:sz w:val="24"/>
      <w:szCs w:val="24"/>
      <w:lang w:val="en-US"/>
    </w:rPr>
  </w:style>
  <w:style w:type="character" w:customStyle="1" w:styleId="FMcpylogoCharChar">
    <w:name w:val="FM_cpylogo Char Char"/>
    <w:link w:val="FMcpylogo"/>
    <w:rsid w:val="00AF706A"/>
    <w:rPr>
      <w:rFonts w:ascii="Times New Roman" w:eastAsia="Times New Roman" w:hAnsi="Times New Roman" w:cs="Times New Roman"/>
      <w:sz w:val="24"/>
      <w:szCs w:val="24"/>
      <w:lang w:val="en-US"/>
    </w:rPr>
  </w:style>
  <w:style w:type="paragraph" w:customStyle="1" w:styleId="FMeditedby">
    <w:name w:val="FM_editedby"/>
    <w:next w:val="Normal"/>
    <w:rsid w:val="00AF706A"/>
    <w:pPr>
      <w:spacing w:before="240" w:after="240" w:line="480" w:lineRule="auto"/>
    </w:pPr>
    <w:rPr>
      <w:rFonts w:ascii="Times New Roman" w:eastAsia="Times New Roman" w:hAnsi="Times New Roman" w:cs="Times New Roman"/>
      <w:sz w:val="24"/>
      <w:szCs w:val="24"/>
      <w:lang w:val="en-GB"/>
    </w:rPr>
  </w:style>
  <w:style w:type="paragraph" w:customStyle="1" w:styleId="FMeditor">
    <w:name w:val="FM_editor"/>
    <w:basedOn w:val="FMauthor"/>
    <w:qFormat/>
    <w:rsid w:val="00AF706A"/>
  </w:style>
  <w:style w:type="paragraph" w:customStyle="1" w:styleId="FMsubtitle">
    <w:name w:val="FM_subtitle"/>
    <w:basedOn w:val="Normal"/>
    <w:rsid w:val="00AF706A"/>
    <w:pPr>
      <w:spacing w:line="480" w:lineRule="auto"/>
      <w:ind w:firstLine="0"/>
      <w:jc w:val="left"/>
    </w:pPr>
    <w:rPr>
      <w:rFonts w:eastAsia="Times New Roman" w:cs="Arial"/>
      <w:color w:val="auto"/>
      <w:sz w:val="24"/>
      <w:szCs w:val="20"/>
    </w:rPr>
  </w:style>
  <w:style w:type="paragraph" w:customStyle="1" w:styleId="FMtitle">
    <w:name w:val="FM_title"/>
    <w:rsid w:val="00AF706A"/>
    <w:pPr>
      <w:pageBreakBefore/>
      <w:spacing w:before="240" w:after="240" w:line="480" w:lineRule="auto"/>
    </w:pPr>
    <w:rPr>
      <w:rFonts w:ascii="Times New Roman" w:eastAsia="Times New Roman" w:hAnsi="Times New Roman" w:cs="Times New Roman"/>
      <w:sz w:val="36"/>
      <w:szCs w:val="24"/>
      <w:lang w:val="en-GB"/>
    </w:rPr>
  </w:style>
  <w:style w:type="paragraph" w:customStyle="1" w:styleId="FMtocA">
    <w:name w:val="FM_tocA"/>
    <w:rsid w:val="00AF706A"/>
    <w:pPr>
      <w:spacing w:line="480" w:lineRule="auto"/>
      <w:ind w:left="1008" w:hanging="720"/>
    </w:pPr>
    <w:rPr>
      <w:rFonts w:ascii="Times New Roman" w:eastAsia="Times New Roman" w:hAnsi="Times New Roman" w:cs="Times New Roman"/>
      <w:sz w:val="24"/>
      <w:szCs w:val="24"/>
      <w:lang w:val="en-GB"/>
    </w:rPr>
  </w:style>
  <w:style w:type="paragraph" w:customStyle="1" w:styleId="FMtocB">
    <w:name w:val="FM_tocB"/>
    <w:rsid w:val="00AF706A"/>
    <w:pPr>
      <w:spacing w:line="480" w:lineRule="auto"/>
      <w:ind w:left="1440" w:hanging="720"/>
    </w:pPr>
    <w:rPr>
      <w:rFonts w:ascii="Times New Roman" w:eastAsia="Times New Roman" w:hAnsi="Times New Roman" w:cs="Times New Roman"/>
      <w:sz w:val="24"/>
      <w:szCs w:val="24"/>
      <w:lang w:val="en-GB"/>
    </w:rPr>
  </w:style>
  <w:style w:type="paragraph" w:customStyle="1" w:styleId="FMtocC">
    <w:name w:val="FM_tocC"/>
    <w:rsid w:val="00AF706A"/>
    <w:pPr>
      <w:spacing w:line="480" w:lineRule="auto"/>
      <w:ind w:left="1728" w:hanging="720"/>
    </w:pPr>
    <w:rPr>
      <w:rFonts w:ascii="Times New Roman" w:eastAsia="Times New Roman" w:hAnsi="Times New Roman" w:cs="Times New Roman"/>
      <w:sz w:val="24"/>
      <w:szCs w:val="24"/>
      <w:lang w:val="en-GB"/>
    </w:rPr>
  </w:style>
  <w:style w:type="paragraph" w:customStyle="1" w:styleId="FMtocChapter">
    <w:name w:val="FM_tocChapter"/>
    <w:rsid w:val="00AF706A"/>
    <w:pPr>
      <w:spacing w:line="480" w:lineRule="auto"/>
      <w:ind w:left="720" w:hanging="720"/>
    </w:pPr>
    <w:rPr>
      <w:rFonts w:ascii="Times New Roman" w:eastAsia="Times New Roman" w:hAnsi="Times New Roman" w:cs="Times New Roman"/>
      <w:sz w:val="24"/>
      <w:szCs w:val="24"/>
      <w:lang w:val="en-GB"/>
    </w:rPr>
  </w:style>
  <w:style w:type="paragraph" w:customStyle="1" w:styleId="FMtocContributor">
    <w:name w:val="FM_tocContributor"/>
    <w:rsid w:val="00AF706A"/>
    <w:pPr>
      <w:spacing w:line="480" w:lineRule="auto"/>
      <w:ind w:left="432"/>
    </w:pPr>
    <w:rPr>
      <w:rFonts w:ascii="Times New Roman" w:eastAsia="Times New Roman" w:hAnsi="Times New Roman" w:cs="Times New Roman"/>
      <w:sz w:val="24"/>
      <w:szCs w:val="24"/>
      <w:lang w:val="en-GB"/>
    </w:rPr>
  </w:style>
  <w:style w:type="paragraph" w:customStyle="1" w:styleId="FMtocEndmatter">
    <w:name w:val="FM_tocEndmatter"/>
    <w:rsid w:val="00AF706A"/>
    <w:pPr>
      <w:spacing w:line="480" w:lineRule="auto"/>
      <w:ind w:left="720" w:hanging="720"/>
    </w:pPr>
    <w:rPr>
      <w:rFonts w:ascii="Times New Roman" w:eastAsia="Times New Roman" w:hAnsi="Times New Roman" w:cs="Times New Roman"/>
      <w:sz w:val="24"/>
      <w:szCs w:val="24"/>
      <w:lang w:val="en-GB"/>
    </w:rPr>
  </w:style>
  <w:style w:type="paragraph" w:customStyle="1" w:styleId="FMtocPart">
    <w:name w:val="FM_tocPart"/>
    <w:rsid w:val="00AF706A"/>
    <w:pPr>
      <w:spacing w:line="360" w:lineRule="auto"/>
      <w:ind w:left="720" w:hanging="720"/>
    </w:pPr>
    <w:rPr>
      <w:rFonts w:ascii="Times New Roman" w:eastAsia="Times New Roman" w:hAnsi="Times New Roman" w:cs="Times New Roman"/>
      <w:sz w:val="24"/>
      <w:szCs w:val="24"/>
      <w:lang w:val="en-GB"/>
    </w:rPr>
  </w:style>
  <w:style w:type="paragraph" w:customStyle="1" w:styleId="FMtocPrelims">
    <w:name w:val="FM_tocPrelims"/>
    <w:next w:val="Normal"/>
    <w:rsid w:val="00AF706A"/>
    <w:pPr>
      <w:spacing w:line="720" w:lineRule="auto"/>
      <w:ind w:left="720" w:hanging="720"/>
    </w:pPr>
    <w:rPr>
      <w:rFonts w:ascii="Times New Roman" w:eastAsia="Times New Roman" w:hAnsi="Times New Roman" w:cs="Times New Roman"/>
      <w:sz w:val="24"/>
      <w:szCs w:val="24"/>
      <w:lang w:val="en-GB"/>
    </w:rPr>
  </w:style>
  <w:style w:type="paragraph" w:customStyle="1" w:styleId="FMCTAB">
    <w:name w:val="FMCT:AB"/>
    <w:basedOn w:val="CT"/>
    <w:autoRedefine/>
    <w:rsid w:val="00AF706A"/>
  </w:style>
  <w:style w:type="paragraph" w:customStyle="1" w:styleId="FMCTACK">
    <w:name w:val="FMCT:ACK"/>
    <w:basedOn w:val="CT"/>
    <w:autoRedefine/>
    <w:rsid w:val="00AF706A"/>
  </w:style>
  <w:style w:type="paragraph" w:customStyle="1" w:styleId="FMCTAU">
    <w:name w:val="FMCT:AU"/>
    <w:basedOn w:val="CT"/>
    <w:autoRedefine/>
    <w:rsid w:val="00AF706A"/>
    <w:rPr>
      <w:sz w:val="24"/>
    </w:rPr>
  </w:style>
  <w:style w:type="paragraph" w:customStyle="1" w:styleId="FMCTBTOC">
    <w:name w:val="FMCT:BTOC"/>
    <w:basedOn w:val="Normal"/>
    <w:autoRedefine/>
    <w:qFormat/>
    <w:rsid w:val="00AF706A"/>
    <w:pPr>
      <w:spacing w:line="480" w:lineRule="auto"/>
      <w:ind w:firstLine="0"/>
      <w:jc w:val="center"/>
    </w:pPr>
    <w:rPr>
      <w:rFonts w:eastAsia="Times New Roman" w:cs="Times New Roman"/>
      <w:color w:val="auto"/>
      <w:sz w:val="36"/>
      <w:szCs w:val="24"/>
    </w:rPr>
  </w:style>
  <w:style w:type="paragraph" w:customStyle="1" w:styleId="FMCTCONT">
    <w:name w:val="FMCT:CONT"/>
    <w:basedOn w:val="CT"/>
    <w:autoRedefine/>
    <w:rsid w:val="00AF706A"/>
  </w:style>
  <w:style w:type="paragraph" w:customStyle="1" w:styleId="FMCTCR">
    <w:name w:val="FMCT:CR"/>
    <w:basedOn w:val="FMCTBTOC"/>
    <w:autoRedefine/>
    <w:qFormat/>
    <w:rsid w:val="00AF706A"/>
    <w:pPr>
      <w:jc w:val="left"/>
    </w:pPr>
    <w:rPr>
      <w:sz w:val="24"/>
    </w:rPr>
  </w:style>
  <w:style w:type="paragraph" w:customStyle="1" w:styleId="FMCTCTR">
    <w:name w:val="FMCT:CTR"/>
    <w:basedOn w:val="CT"/>
    <w:autoRedefine/>
    <w:rsid w:val="00AF706A"/>
  </w:style>
  <w:style w:type="paragraph" w:customStyle="1" w:styleId="FMCTDED">
    <w:name w:val="FMCT:DED"/>
    <w:basedOn w:val="Normal"/>
    <w:next w:val="Normal"/>
    <w:autoRedefine/>
    <w:rsid w:val="00AF706A"/>
    <w:pPr>
      <w:spacing w:before="120" w:line="480" w:lineRule="auto"/>
      <w:ind w:firstLine="0"/>
      <w:jc w:val="left"/>
    </w:pPr>
    <w:rPr>
      <w:rFonts w:eastAsia="Times New Roman" w:cs="Times New Roman"/>
      <w:color w:val="auto"/>
      <w:sz w:val="24"/>
      <w:szCs w:val="24"/>
    </w:rPr>
  </w:style>
  <w:style w:type="paragraph" w:customStyle="1" w:styleId="FMCTDSC">
    <w:name w:val="FMCT:DSC"/>
    <w:basedOn w:val="CT"/>
    <w:qFormat/>
    <w:rsid w:val="00AF706A"/>
  </w:style>
  <w:style w:type="paragraph" w:customStyle="1" w:styleId="FMCTEB">
    <w:name w:val="FMCT:EB"/>
    <w:basedOn w:val="Normal"/>
    <w:rsid w:val="00AF706A"/>
    <w:pPr>
      <w:spacing w:line="400" w:lineRule="exact"/>
      <w:ind w:firstLine="0"/>
      <w:jc w:val="left"/>
    </w:pPr>
    <w:rPr>
      <w:rFonts w:eastAsia="Times New Roman" w:cs="Times New Roman"/>
      <w:color w:val="auto"/>
      <w:sz w:val="24"/>
      <w:szCs w:val="24"/>
    </w:rPr>
  </w:style>
  <w:style w:type="paragraph" w:customStyle="1" w:styleId="FMCTEND">
    <w:name w:val="FMCT:END"/>
    <w:basedOn w:val="CT"/>
    <w:qFormat/>
    <w:rsid w:val="00AF706A"/>
  </w:style>
  <w:style w:type="paragraph" w:customStyle="1" w:styleId="FMCTEPI">
    <w:name w:val="FMCT:EPI"/>
    <w:basedOn w:val="Normal"/>
    <w:link w:val="FMCTEPIChar"/>
    <w:autoRedefine/>
    <w:rsid w:val="00AF706A"/>
    <w:pPr>
      <w:spacing w:line="480" w:lineRule="auto"/>
      <w:ind w:firstLine="0"/>
      <w:jc w:val="left"/>
    </w:pPr>
    <w:rPr>
      <w:rFonts w:eastAsia="Times New Roman" w:cs="Times New Roman"/>
      <w:color w:val="auto"/>
      <w:sz w:val="24"/>
      <w:szCs w:val="24"/>
      <w:lang w:val="x-none" w:eastAsia="x-none"/>
    </w:rPr>
  </w:style>
  <w:style w:type="character" w:customStyle="1" w:styleId="FMCTEPIChar">
    <w:name w:val="FMCT:EPI Char"/>
    <w:link w:val="FMCTEPI"/>
    <w:rsid w:val="00AF706A"/>
    <w:rPr>
      <w:rFonts w:ascii="Times New Roman" w:eastAsia="Times New Roman" w:hAnsi="Times New Roman" w:cs="Times New Roman"/>
      <w:sz w:val="24"/>
      <w:szCs w:val="24"/>
      <w:lang w:val="x-none" w:eastAsia="x-none"/>
    </w:rPr>
  </w:style>
  <w:style w:type="paragraph" w:customStyle="1" w:styleId="FMCTFP">
    <w:name w:val="FMCT:FP"/>
    <w:basedOn w:val="FMCTCR"/>
    <w:autoRedefine/>
    <w:qFormat/>
    <w:rsid w:val="00AF706A"/>
  </w:style>
  <w:style w:type="paragraph" w:customStyle="1" w:styleId="FMCTFW">
    <w:name w:val="FMCT:FW"/>
    <w:basedOn w:val="CT"/>
    <w:autoRedefine/>
    <w:rsid w:val="00AF706A"/>
  </w:style>
  <w:style w:type="paragraph" w:customStyle="1" w:styleId="FMCTHT">
    <w:name w:val="FMCT:HT"/>
    <w:basedOn w:val="Normal"/>
    <w:autoRedefine/>
    <w:rsid w:val="00AF706A"/>
    <w:pPr>
      <w:spacing w:before="280" w:after="160" w:line="480" w:lineRule="auto"/>
      <w:ind w:firstLine="0"/>
      <w:jc w:val="left"/>
    </w:pPr>
    <w:rPr>
      <w:rFonts w:eastAsia="Times New Roman" w:cs="Times New Roman"/>
      <w:color w:val="auto"/>
      <w:sz w:val="36"/>
      <w:szCs w:val="24"/>
    </w:rPr>
  </w:style>
  <w:style w:type="paragraph" w:customStyle="1" w:styleId="FMCTILL">
    <w:name w:val="FMCT:ILL"/>
    <w:basedOn w:val="CT"/>
    <w:autoRedefine/>
    <w:rsid w:val="00AF706A"/>
  </w:style>
  <w:style w:type="paragraph" w:customStyle="1" w:styleId="FMCTINT">
    <w:name w:val="FMCT:INT"/>
    <w:basedOn w:val="CT"/>
    <w:autoRedefine/>
    <w:rsid w:val="00AF706A"/>
  </w:style>
  <w:style w:type="paragraph" w:customStyle="1" w:styleId="FMCTLIST">
    <w:name w:val="FMCT:LIST"/>
    <w:basedOn w:val="CT"/>
    <w:autoRedefine/>
    <w:rsid w:val="00AF706A"/>
  </w:style>
  <w:style w:type="paragraph" w:customStyle="1" w:styleId="FMCTLTBL">
    <w:name w:val="FMCT:LTBL"/>
    <w:basedOn w:val="CT"/>
    <w:autoRedefine/>
    <w:rsid w:val="00AF706A"/>
  </w:style>
  <w:style w:type="paragraph" w:customStyle="1" w:styleId="FMCTMAP">
    <w:name w:val="FMCT:MAP"/>
    <w:basedOn w:val="Normal"/>
    <w:rsid w:val="00AF706A"/>
    <w:pPr>
      <w:spacing w:line="400" w:lineRule="exact"/>
      <w:ind w:firstLine="0"/>
      <w:jc w:val="left"/>
    </w:pPr>
    <w:rPr>
      <w:rFonts w:eastAsia="Times New Roman" w:cs="Times New Roman"/>
      <w:color w:val="auto"/>
      <w:sz w:val="24"/>
      <w:szCs w:val="24"/>
    </w:rPr>
  </w:style>
  <w:style w:type="paragraph" w:customStyle="1" w:styleId="FMCTNED">
    <w:name w:val="FMCT:NED"/>
    <w:basedOn w:val="CT"/>
    <w:autoRedefine/>
    <w:rsid w:val="00AF706A"/>
  </w:style>
  <w:style w:type="paragraph" w:customStyle="1" w:styleId="FMCTOTH">
    <w:name w:val="FMCT:OTH"/>
    <w:basedOn w:val="CT"/>
    <w:autoRedefine/>
    <w:rsid w:val="00AF706A"/>
  </w:style>
  <w:style w:type="paragraph" w:customStyle="1" w:styleId="FMCTPREF">
    <w:name w:val="FMCT:PREF"/>
    <w:basedOn w:val="CT"/>
    <w:autoRedefine/>
    <w:rsid w:val="00AF706A"/>
  </w:style>
  <w:style w:type="paragraph" w:customStyle="1" w:styleId="FMCTST">
    <w:name w:val="FMCT:ST"/>
    <w:basedOn w:val="FMCTHT"/>
    <w:autoRedefine/>
    <w:qFormat/>
    <w:rsid w:val="00AF706A"/>
  </w:style>
  <w:style w:type="paragraph" w:customStyle="1" w:styleId="FMCTT">
    <w:name w:val="FMCT:T"/>
    <w:basedOn w:val="Normal"/>
    <w:autoRedefine/>
    <w:rsid w:val="00AF706A"/>
    <w:pPr>
      <w:spacing w:before="360" w:after="120" w:line="480" w:lineRule="auto"/>
      <w:ind w:firstLine="0"/>
      <w:jc w:val="left"/>
    </w:pPr>
    <w:rPr>
      <w:rFonts w:eastAsia="Times New Roman" w:cs="Times New Roman"/>
      <w:color w:val="auto"/>
      <w:sz w:val="36"/>
      <w:szCs w:val="24"/>
    </w:rPr>
  </w:style>
  <w:style w:type="paragraph" w:customStyle="1" w:styleId="FMCTTB">
    <w:name w:val="FMCT:TB"/>
    <w:basedOn w:val="CT"/>
    <w:autoRedefine/>
    <w:rsid w:val="00AF706A"/>
  </w:style>
  <w:style w:type="paragraph" w:customStyle="1" w:styleId="FMCTWTPB">
    <w:name w:val="FMCT:WTPB"/>
    <w:basedOn w:val="Normal"/>
    <w:rsid w:val="00AF706A"/>
    <w:pPr>
      <w:spacing w:line="400" w:lineRule="exact"/>
      <w:ind w:firstLine="0"/>
      <w:jc w:val="left"/>
    </w:pPr>
    <w:rPr>
      <w:rFonts w:eastAsia="Times New Roman" w:cs="Times New Roman"/>
      <w:color w:val="auto"/>
      <w:sz w:val="24"/>
      <w:szCs w:val="24"/>
    </w:rPr>
  </w:style>
  <w:style w:type="paragraph" w:customStyle="1" w:styleId="FMCTWTPO">
    <w:name w:val="FMCT:WTPO"/>
    <w:basedOn w:val="Normal"/>
    <w:rsid w:val="00AF706A"/>
    <w:pPr>
      <w:spacing w:line="400" w:lineRule="exact"/>
      <w:ind w:firstLine="0"/>
      <w:jc w:val="left"/>
    </w:pPr>
    <w:rPr>
      <w:rFonts w:eastAsia="Times New Roman" w:cs="Times New Roman"/>
      <w:color w:val="auto"/>
      <w:sz w:val="24"/>
      <w:szCs w:val="24"/>
    </w:rPr>
  </w:style>
  <w:style w:type="paragraph" w:customStyle="1" w:styleId="FN">
    <w:name w:val="FN"/>
    <w:basedOn w:val="Normal"/>
    <w:rsid w:val="00AF706A"/>
    <w:pPr>
      <w:spacing w:before="60" w:after="60" w:line="480" w:lineRule="auto"/>
      <w:ind w:left="245" w:hanging="245"/>
      <w:jc w:val="left"/>
    </w:pPr>
    <w:rPr>
      <w:rFonts w:eastAsia="Times New Roman" w:cs="Times New Roman"/>
      <w:color w:val="auto"/>
    </w:rPr>
  </w:style>
  <w:style w:type="paragraph" w:customStyle="1" w:styleId="FNClose">
    <w:name w:val="FN:Close"/>
    <w:basedOn w:val="Normal"/>
    <w:qFormat/>
    <w:rsid w:val="00AF706A"/>
    <w:pPr>
      <w:pBdr>
        <w:bottom w:val="dashSmallGap" w:sz="8" w:space="1" w:color="336699"/>
      </w:pBdr>
      <w:spacing w:line="400" w:lineRule="exact"/>
      <w:ind w:firstLine="0"/>
      <w:jc w:val="left"/>
    </w:pPr>
    <w:rPr>
      <w:rFonts w:eastAsia="Times New Roman" w:cs="Times New Roman"/>
      <w:color w:val="auto"/>
      <w:sz w:val="24"/>
      <w:szCs w:val="24"/>
    </w:rPr>
  </w:style>
  <w:style w:type="paragraph" w:customStyle="1" w:styleId="FNOpen">
    <w:name w:val="FN:Open"/>
    <w:basedOn w:val="Normal"/>
    <w:qFormat/>
    <w:rsid w:val="00AF706A"/>
    <w:pPr>
      <w:pBdr>
        <w:top w:val="dashSmallGap" w:sz="8" w:space="1" w:color="336699"/>
      </w:pBdr>
      <w:spacing w:line="400" w:lineRule="exact"/>
      <w:ind w:firstLine="0"/>
      <w:jc w:val="left"/>
    </w:pPr>
    <w:rPr>
      <w:rFonts w:eastAsia="Times New Roman" w:cs="Times New Roman"/>
      <w:color w:val="auto"/>
      <w:sz w:val="24"/>
      <w:szCs w:val="24"/>
    </w:rPr>
  </w:style>
  <w:style w:type="character" w:customStyle="1" w:styleId="FNM">
    <w:name w:val="FNM"/>
    <w:rsid w:val="00AF706A"/>
    <w:rPr>
      <w:color w:val="008000"/>
    </w:rPr>
  </w:style>
  <w:style w:type="paragraph" w:customStyle="1" w:styleId="Footnote">
    <w:name w:val="Footnote"/>
    <w:basedOn w:val="FootnoteText"/>
    <w:link w:val="FootnoteChar"/>
    <w:qFormat/>
    <w:rsid w:val="00AF706A"/>
    <w:pPr>
      <w:spacing w:line="400" w:lineRule="exact"/>
      <w:ind w:firstLine="0"/>
    </w:pPr>
    <w:rPr>
      <w:rFonts w:eastAsia="Calibri" w:cs="Times New Roman"/>
      <w:color w:val="auto"/>
      <w:sz w:val="20"/>
      <w:szCs w:val="20"/>
      <w:lang w:val="x-none" w:eastAsia="x-none"/>
    </w:rPr>
  </w:style>
  <w:style w:type="character" w:customStyle="1" w:styleId="FootnoteChar">
    <w:name w:val="Footnote Char"/>
    <w:link w:val="Footnote"/>
    <w:rsid w:val="00AF706A"/>
    <w:rPr>
      <w:rFonts w:ascii="Times New Roman" w:eastAsia="Calibri" w:hAnsi="Times New Roman" w:cs="Times New Roman"/>
      <w:szCs w:val="20"/>
      <w:lang w:val="x-none" w:eastAsia="x-none"/>
    </w:rPr>
  </w:style>
  <w:style w:type="character" w:customStyle="1" w:styleId="forename">
    <w:name w:val="forename"/>
    <w:basedOn w:val="DefaultParagraphFont"/>
    <w:qFormat/>
    <w:rsid w:val="00AF706A"/>
  </w:style>
  <w:style w:type="paragraph" w:customStyle="1" w:styleId="FORM">
    <w:name w:val="FORM"/>
    <w:basedOn w:val="Normal"/>
    <w:rsid w:val="00AF706A"/>
    <w:pPr>
      <w:spacing w:line="400" w:lineRule="exact"/>
      <w:ind w:firstLine="0"/>
      <w:jc w:val="left"/>
    </w:pPr>
    <w:rPr>
      <w:rFonts w:eastAsia="Times New Roman" w:cs="Times New Roman"/>
      <w:color w:val="auto"/>
      <w:sz w:val="24"/>
      <w:szCs w:val="24"/>
    </w:rPr>
  </w:style>
  <w:style w:type="paragraph" w:customStyle="1" w:styleId="FORM-C">
    <w:name w:val="FORM-C"/>
    <w:basedOn w:val="Normal"/>
    <w:rsid w:val="00AF706A"/>
    <w:pPr>
      <w:spacing w:line="400" w:lineRule="exact"/>
      <w:ind w:firstLine="0"/>
      <w:jc w:val="left"/>
    </w:pPr>
    <w:rPr>
      <w:rFonts w:eastAsia="Times New Roman" w:cs="Times New Roman"/>
      <w:color w:val="auto"/>
      <w:sz w:val="24"/>
      <w:szCs w:val="24"/>
    </w:rPr>
  </w:style>
  <w:style w:type="paragraph" w:customStyle="1" w:styleId="FORM-Close">
    <w:name w:val="FORM-Close"/>
    <w:basedOn w:val="Normal"/>
    <w:qFormat/>
    <w:rsid w:val="00AF706A"/>
    <w:pPr>
      <w:pBdr>
        <w:bottom w:val="dotted" w:sz="4" w:space="1" w:color="FF99CC"/>
      </w:pBdr>
      <w:shd w:val="clear" w:color="auto" w:fill="F3F3F3"/>
      <w:spacing w:line="400" w:lineRule="exact"/>
      <w:ind w:firstLine="0"/>
      <w:jc w:val="left"/>
    </w:pPr>
    <w:rPr>
      <w:rFonts w:eastAsia="Times New Roman" w:cs="Times New Roman"/>
      <w:color w:val="auto"/>
      <w:sz w:val="24"/>
      <w:szCs w:val="24"/>
    </w:rPr>
  </w:style>
  <w:style w:type="paragraph" w:customStyle="1" w:styleId="FORM-N">
    <w:name w:val="FORM-N"/>
    <w:basedOn w:val="Normal"/>
    <w:rsid w:val="00AF706A"/>
    <w:pPr>
      <w:spacing w:line="400" w:lineRule="exact"/>
      <w:ind w:firstLine="0"/>
      <w:jc w:val="left"/>
    </w:pPr>
    <w:rPr>
      <w:rFonts w:eastAsia="Times New Roman" w:cs="Times New Roman"/>
      <w:color w:val="auto"/>
      <w:sz w:val="24"/>
      <w:szCs w:val="24"/>
    </w:rPr>
  </w:style>
  <w:style w:type="paragraph" w:customStyle="1" w:styleId="FORM-Open">
    <w:name w:val="FORM-Open"/>
    <w:basedOn w:val="Normal"/>
    <w:qFormat/>
    <w:rsid w:val="00AF706A"/>
    <w:pPr>
      <w:pBdr>
        <w:top w:val="dotted" w:sz="4" w:space="1" w:color="FF99CC"/>
      </w:pBdr>
      <w:shd w:val="clear" w:color="auto" w:fill="F3F3F3"/>
      <w:spacing w:line="400" w:lineRule="exact"/>
      <w:ind w:firstLine="0"/>
      <w:jc w:val="left"/>
    </w:pPr>
    <w:rPr>
      <w:rFonts w:eastAsia="Times New Roman" w:cs="Times New Roman"/>
      <w:color w:val="auto"/>
      <w:sz w:val="24"/>
      <w:szCs w:val="24"/>
    </w:rPr>
  </w:style>
  <w:style w:type="paragraph" w:customStyle="1" w:styleId="FORM-S">
    <w:name w:val="FORM-S"/>
    <w:basedOn w:val="Normal"/>
    <w:rsid w:val="00AF706A"/>
    <w:pPr>
      <w:spacing w:line="400" w:lineRule="exact"/>
      <w:ind w:firstLine="0"/>
      <w:jc w:val="left"/>
    </w:pPr>
    <w:rPr>
      <w:rFonts w:eastAsia="Times New Roman" w:cs="Times New Roman"/>
      <w:color w:val="auto"/>
      <w:sz w:val="24"/>
      <w:szCs w:val="24"/>
    </w:rPr>
  </w:style>
  <w:style w:type="paragraph" w:customStyle="1" w:styleId="FSN">
    <w:name w:val="FSN"/>
    <w:basedOn w:val="Normal"/>
    <w:rsid w:val="00AF706A"/>
    <w:pPr>
      <w:spacing w:line="400" w:lineRule="exact"/>
      <w:ind w:firstLine="0"/>
      <w:jc w:val="left"/>
    </w:pPr>
    <w:rPr>
      <w:rFonts w:eastAsia="Times New Roman" w:cs="Times New Roman"/>
      <w:color w:val="auto"/>
      <w:sz w:val="24"/>
      <w:szCs w:val="24"/>
    </w:rPr>
  </w:style>
  <w:style w:type="paragraph" w:customStyle="1" w:styleId="FT1">
    <w:name w:val="FT1"/>
    <w:basedOn w:val="Normal"/>
    <w:autoRedefine/>
    <w:rsid w:val="00AF706A"/>
    <w:pPr>
      <w:spacing w:line="480" w:lineRule="auto"/>
      <w:ind w:firstLine="0"/>
      <w:jc w:val="left"/>
    </w:pPr>
    <w:rPr>
      <w:rFonts w:eastAsia="Times New Roman" w:cs="Times New Roman"/>
      <w:color w:val="auto"/>
      <w:sz w:val="24"/>
      <w:szCs w:val="24"/>
    </w:rPr>
  </w:style>
  <w:style w:type="paragraph" w:customStyle="1" w:styleId="FT1Close">
    <w:name w:val="FT1 Close"/>
    <w:link w:val="FT1CloseChar"/>
    <w:rsid w:val="00AF706A"/>
    <w:pPr>
      <w:pBdr>
        <w:bottom w:val="single" w:sz="24" w:space="1" w:color="993300"/>
      </w:pBdr>
      <w:shd w:val="clear" w:color="auto" w:fill="E6E6E6"/>
    </w:pPr>
    <w:rPr>
      <w:rFonts w:ascii="Times New Roman" w:eastAsia="Times New Roman" w:hAnsi="Times New Roman" w:cs="Times New Roman"/>
      <w:sz w:val="24"/>
      <w:szCs w:val="24"/>
      <w:lang w:val="en-US"/>
    </w:rPr>
  </w:style>
  <w:style w:type="character" w:customStyle="1" w:styleId="FT1CloseChar">
    <w:name w:val="FT1 Close Char"/>
    <w:link w:val="FT1Close"/>
    <w:rsid w:val="00AF706A"/>
    <w:rPr>
      <w:rFonts w:ascii="Times New Roman" w:eastAsia="Times New Roman" w:hAnsi="Times New Roman" w:cs="Times New Roman"/>
      <w:sz w:val="24"/>
      <w:szCs w:val="24"/>
      <w:shd w:val="clear" w:color="auto" w:fill="E6E6E6"/>
      <w:lang w:val="en-US"/>
    </w:rPr>
  </w:style>
  <w:style w:type="paragraph" w:customStyle="1" w:styleId="FT1Open">
    <w:name w:val="FT1 Open"/>
    <w:link w:val="FT1OpenChar"/>
    <w:rsid w:val="00AF706A"/>
    <w:pPr>
      <w:pBdr>
        <w:top w:val="single" w:sz="24" w:space="1" w:color="993300"/>
      </w:pBdr>
      <w:shd w:val="clear" w:color="auto" w:fill="E6E6E6"/>
    </w:pPr>
    <w:rPr>
      <w:rFonts w:ascii="Times New Roman" w:eastAsia="Times New Roman" w:hAnsi="Times New Roman" w:cs="Times New Roman"/>
      <w:sz w:val="24"/>
      <w:szCs w:val="24"/>
      <w:lang w:val="en-US"/>
    </w:rPr>
  </w:style>
  <w:style w:type="character" w:customStyle="1" w:styleId="FT1OpenChar">
    <w:name w:val="FT1 Open Char"/>
    <w:link w:val="FT1Open"/>
    <w:rsid w:val="00AF706A"/>
    <w:rPr>
      <w:rFonts w:ascii="Times New Roman" w:eastAsia="Times New Roman" w:hAnsi="Times New Roman" w:cs="Times New Roman"/>
      <w:sz w:val="24"/>
      <w:szCs w:val="24"/>
      <w:shd w:val="clear" w:color="auto" w:fill="E6E6E6"/>
      <w:lang w:val="en-US"/>
    </w:rPr>
  </w:style>
  <w:style w:type="paragraph" w:customStyle="1" w:styleId="FT10Close">
    <w:name w:val="FT10 Close"/>
    <w:rsid w:val="00AF706A"/>
    <w:pPr>
      <w:pBdr>
        <w:bottom w:val="single" w:sz="24" w:space="1" w:color="990000"/>
      </w:pBdr>
      <w:shd w:val="clear" w:color="auto" w:fill="E6E6E6"/>
    </w:pPr>
    <w:rPr>
      <w:rFonts w:ascii="Times New Roman" w:eastAsia="Times New Roman" w:hAnsi="Times New Roman" w:cs="Times New Roman"/>
      <w:sz w:val="24"/>
      <w:szCs w:val="24"/>
      <w:lang w:val="en-US"/>
    </w:rPr>
  </w:style>
  <w:style w:type="paragraph" w:customStyle="1" w:styleId="FT10Open">
    <w:name w:val="FT10 Open"/>
    <w:rsid w:val="00AF706A"/>
    <w:pPr>
      <w:pBdr>
        <w:top w:val="single" w:sz="24" w:space="1" w:color="990000"/>
      </w:pBdr>
      <w:shd w:val="clear" w:color="auto" w:fill="E6E6E6"/>
    </w:pPr>
    <w:rPr>
      <w:rFonts w:ascii="Times New Roman" w:eastAsia="Times New Roman" w:hAnsi="Times New Roman" w:cs="Times New Roman"/>
      <w:sz w:val="24"/>
      <w:szCs w:val="24"/>
      <w:lang w:val="en-US"/>
    </w:rPr>
  </w:style>
  <w:style w:type="paragraph" w:customStyle="1" w:styleId="FT11Close">
    <w:name w:val="FT11 Close"/>
    <w:rsid w:val="00AF706A"/>
    <w:pPr>
      <w:pBdr>
        <w:bottom w:val="single" w:sz="24" w:space="1" w:color="800000"/>
      </w:pBdr>
      <w:shd w:val="clear" w:color="auto" w:fill="E6E6E6"/>
    </w:pPr>
    <w:rPr>
      <w:rFonts w:ascii="Times New Roman" w:eastAsia="Times New Roman" w:hAnsi="Times New Roman" w:cs="Times New Roman"/>
      <w:sz w:val="24"/>
      <w:szCs w:val="24"/>
      <w:lang w:val="en-US"/>
    </w:rPr>
  </w:style>
  <w:style w:type="paragraph" w:customStyle="1" w:styleId="FT11Open">
    <w:name w:val="FT11 Open"/>
    <w:link w:val="FT11OpenChar"/>
    <w:rsid w:val="00AF706A"/>
    <w:pPr>
      <w:pBdr>
        <w:top w:val="single" w:sz="24" w:space="1" w:color="800000"/>
      </w:pBdr>
      <w:shd w:val="clear" w:color="auto" w:fill="E6E6E6"/>
    </w:pPr>
    <w:rPr>
      <w:rFonts w:ascii="Times New Roman" w:eastAsia="Times New Roman" w:hAnsi="Times New Roman" w:cs="Times New Roman"/>
      <w:sz w:val="24"/>
      <w:szCs w:val="24"/>
      <w:lang w:val="en-US"/>
    </w:rPr>
  </w:style>
  <w:style w:type="character" w:customStyle="1" w:styleId="FT11OpenChar">
    <w:name w:val="FT11 Open Char"/>
    <w:link w:val="FT11Open"/>
    <w:rsid w:val="00AF706A"/>
    <w:rPr>
      <w:rFonts w:ascii="Times New Roman" w:eastAsia="Times New Roman" w:hAnsi="Times New Roman" w:cs="Times New Roman"/>
      <w:sz w:val="24"/>
      <w:szCs w:val="24"/>
      <w:shd w:val="clear" w:color="auto" w:fill="E6E6E6"/>
      <w:lang w:val="en-US"/>
    </w:rPr>
  </w:style>
  <w:style w:type="paragraph" w:customStyle="1" w:styleId="FT12Close">
    <w:name w:val="FT12 Close"/>
    <w:rsid w:val="00AF706A"/>
    <w:pPr>
      <w:pBdr>
        <w:bottom w:val="single" w:sz="24" w:space="1" w:color="009900"/>
      </w:pBdr>
      <w:shd w:val="clear" w:color="auto" w:fill="E6E6E6"/>
    </w:pPr>
    <w:rPr>
      <w:rFonts w:ascii="Times New Roman" w:eastAsia="Times New Roman" w:hAnsi="Times New Roman" w:cs="Times New Roman"/>
      <w:sz w:val="24"/>
      <w:szCs w:val="24"/>
      <w:lang w:val="en-US"/>
    </w:rPr>
  </w:style>
  <w:style w:type="paragraph" w:customStyle="1" w:styleId="FT12Open">
    <w:name w:val="FT12 Open"/>
    <w:rsid w:val="00AF706A"/>
    <w:pPr>
      <w:pBdr>
        <w:top w:val="single" w:sz="24" w:space="1" w:color="009900"/>
      </w:pBdr>
      <w:shd w:val="clear" w:color="auto" w:fill="E6E6E6"/>
    </w:pPr>
    <w:rPr>
      <w:rFonts w:ascii="Times New Roman" w:eastAsia="Times New Roman" w:hAnsi="Times New Roman" w:cs="Times New Roman"/>
      <w:sz w:val="24"/>
      <w:szCs w:val="24"/>
      <w:lang w:val="en-US"/>
    </w:rPr>
  </w:style>
  <w:style w:type="paragraph" w:customStyle="1" w:styleId="FT13Close">
    <w:name w:val="FT13 Close"/>
    <w:rsid w:val="00AF706A"/>
    <w:pPr>
      <w:pBdr>
        <w:bottom w:val="single" w:sz="24" w:space="1" w:color="3333FF"/>
      </w:pBdr>
      <w:shd w:val="clear" w:color="auto" w:fill="E6E6E6"/>
    </w:pPr>
    <w:rPr>
      <w:rFonts w:ascii="Times New Roman" w:eastAsia="Times New Roman" w:hAnsi="Times New Roman" w:cs="Times New Roman"/>
      <w:sz w:val="24"/>
      <w:szCs w:val="24"/>
      <w:lang w:val="en-US"/>
    </w:rPr>
  </w:style>
  <w:style w:type="paragraph" w:customStyle="1" w:styleId="FT13Open">
    <w:name w:val="FT13 Open"/>
    <w:link w:val="FT13OpenChar"/>
    <w:rsid w:val="00AF706A"/>
    <w:pPr>
      <w:pBdr>
        <w:top w:val="single" w:sz="24" w:space="1" w:color="3333FF"/>
      </w:pBdr>
      <w:shd w:val="clear" w:color="auto" w:fill="E6E6E6"/>
    </w:pPr>
    <w:rPr>
      <w:rFonts w:ascii="Times New Roman" w:eastAsia="Times New Roman" w:hAnsi="Times New Roman" w:cs="Times New Roman"/>
      <w:sz w:val="24"/>
      <w:szCs w:val="24"/>
      <w:lang w:val="en-US"/>
    </w:rPr>
  </w:style>
  <w:style w:type="character" w:customStyle="1" w:styleId="FT13OpenChar">
    <w:name w:val="FT13 Open Char"/>
    <w:link w:val="FT13Open"/>
    <w:rsid w:val="00AF706A"/>
    <w:rPr>
      <w:rFonts w:ascii="Times New Roman" w:eastAsia="Times New Roman" w:hAnsi="Times New Roman" w:cs="Times New Roman"/>
      <w:sz w:val="24"/>
      <w:szCs w:val="24"/>
      <w:shd w:val="clear" w:color="auto" w:fill="E6E6E6"/>
      <w:lang w:val="en-US"/>
    </w:rPr>
  </w:style>
  <w:style w:type="paragraph" w:customStyle="1" w:styleId="FT14Close">
    <w:name w:val="FT14 Close"/>
    <w:rsid w:val="00AF706A"/>
    <w:pPr>
      <w:pBdr>
        <w:bottom w:val="single" w:sz="24" w:space="1" w:color="990099"/>
      </w:pBdr>
      <w:shd w:val="clear" w:color="auto" w:fill="E6E6E6"/>
    </w:pPr>
    <w:rPr>
      <w:rFonts w:ascii="Times New Roman" w:eastAsia="Times New Roman" w:hAnsi="Times New Roman" w:cs="Times New Roman"/>
      <w:sz w:val="24"/>
      <w:szCs w:val="24"/>
      <w:lang w:val="en-US"/>
    </w:rPr>
  </w:style>
  <w:style w:type="paragraph" w:customStyle="1" w:styleId="FT14Open">
    <w:name w:val="FT14 Open"/>
    <w:link w:val="FT14OpenChar"/>
    <w:rsid w:val="00AF706A"/>
    <w:pPr>
      <w:pBdr>
        <w:top w:val="single" w:sz="24" w:space="1" w:color="990099"/>
      </w:pBdr>
      <w:shd w:val="clear" w:color="auto" w:fill="E6E6E6"/>
    </w:pPr>
    <w:rPr>
      <w:rFonts w:ascii="Times New Roman" w:eastAsia="Times New Roman" w:hAnsi="Times New Roman" w:cs="Times New Roman"/>
      <w:sz w:val="24"/>
      <w:szCs w:val="24"/>
      <w:lang w:val="en-US"/>
    </w:rPr>
  </w:style>
  <w:style w:type="character" w:customStyle="1" w:styleId="FT14OpenChar">
    <w:name w:val="FT14 Open Char"/>
    <w:link w:val="FT14Open"/>
    <w:rsid w:val="00AF706A"/>
    <w:rPr>
      <w:rFonts w:ascii="Times New Roman" w:eastAsia="Times New Roman" w:hAnsi="Times New Roman" w:cs="Times New Roman"/>
      <w:sz w:val="24"/>
      <w:szCs w:val="24"/>
      <w:shd w:val="clear" w:color="auto" w:fill="E6E6E6"/>
      <w:lang w:val="en-US"/>
    </w:rPr>
  </w:style>
  <w:style w:type="paragraph" w:customStyle="1" w:styleId="FT15Close">
    <w:name w:val="FT15 Close"/>
    <w:rsid w:val="00AF706A"/>
    <w:pPr>
      <w:pBdr>
        <w:bottom w:val="single" w:sz="24" w:space="1" w:color="FF33CC"/>
      </w:pBdr>
      <w:shd w:val="clear" w:color="auto" w:fill="E6E6E6"/>
    </w:pPr>
    <w:rPr>
      <w:rFonts w:ascii="Times New Roman" w:eastAsia="Times New Roman" w:hAnsi="Times New Roman" w:cs="Times New Roman"/>
      <w:sz w:val="24"/>
      <w:szCs w:val="24"/>
      <w:lang w:val="en-US"/>
    </w:rPr>
  </w:style>
  <w:style w:type="paragraph" w:customStyle="1" w:styleId="FT15Open">
    <w:name w:val="FT15 Open"/>
    <w:rsid w:val="00AF706A"/>
    <w:pPr>
      <w:pBdr>
        <w:top w:val="single" w:sz="24" w:space="1" w:color="FF33CC"/>
      </w:pBdr>
      <w:shd w:val="clear" w:color="auto" w:fill="E6E6E6"/>
    </w:pPr>
    <w:rPr>
      <w:rFonts w:ascii="Times New Roman" w:eastAsia="Times New Roman" w:hAnsi="Times New Roman" w:cs="Times New Roman"/>
      <w:sz w:val="24"/>
      <w:szCs w:val="24"/>
      <w:lang w:val="en-US"/>
    </w:rPr>
  </w:style>
  <w:style w:type="paragraph" w:customStyle="1" w:styleId="FT16Close">
    <w:name w:val="FT16 Close"/>
    <w:rsid w:val="00AF706A"/>
    <w:pPr>
      <w:pBdr>
        <w:bottom w:val="single" w:sz="24" w:space="1" w:color="CC9900"/>
      </w:pBdr>
      <w:shd w:val="clear" w:color="auto" w:fill="E6E6E6"/>
    </w:pPr>
    <w:rPr>
      <w:rFonts w:ascii="Times New Roman" w:eastAsia="Times New Roman" w:hAnsi="Times New Roman" w:cs="Times New Roman"/>
      <w:sz w:val="24"/>
      <w:szCs w:val="24"/>
      <w:lang w:val="en-US"/>
    </w:rPr>
  </w:style>
  <w:style w:type="paragraph" w:customStyle="1" w:styleId="FT16Open">
    <w:name w:val="FT16 Open"/>
    <w:rsid w:val="00AF706A"/>
    <w:pPr>
      <w:pBdr>
        <w:top w:val="single" w:sz="24" w:space="1" w:color="CC9900"/>
      </w:pBdr>
      <w:shd w:val="clear" w:color="auto" w:fill="E6E6E6"/>
    </w:pPr>
    <w:rPr>
      <w:rFonts w:ascii="Times New Roman" w:eastAsia="Times New Roman" w:hAnsi="Times New Roman" w:cs="Times New Roman"/>
      <w:sz w:val="24"/>
      <w:szCs w:val="24"/>
      <w:lang w:val="en-US"/>
    </w:rPr>
  </w:style>
  <w:style w:type="paragraph" w:customStyle="1" w:styleId="FT17Close">
    <w:name w:val="FT17 Close"/>
    <w:rsid w:val="00AF706A"/>
    <w:pPr>
      <w:pBdr>
        <w:bottom w:val="single" w:sz="24" w:space="1" w:color="FF99FF"/>
      </w:pBdr>
      <w:shd w:val="clear" w:color="auto" w:fill="E6E6E6"/>
    </w:pPr>
    <w:rPr>
      <w:rFonts w:ascii="Times New Roman" w:eastAsia="Times New Roman" w:hAnsi="Times New Roman" w:cs="Times New Roman"/>
      <w:sz w:val="24"/>
      <w:szCs w:val="24"/>
      <w:lang w:val="en-US"/>
    </w:rPr>
  </w:style>
  <w:style w:type="paragraph" w:customStyle="1" w:styleId="FT17Open">
    <w:name w:val="FT17 Open"/>
    <w:rsid w:val="00AF706A"/>
    <w:pPr>
      <w:pBdr>
        <w:top w:val="single" w:sz="24" w:space="1" w:color="FF99FF"/>
      </w:pBdr>
      <w:shd w:val="clear" w:color="auto" w:fill="E6E6E6"/>
    </w:pPr>
    <w:rPr>
      <w:rFonts w:ascii="Times New Roman" w:eastAsia="Times New Roman" w:hAnsi="Times New Roman" w:cs="Times New Roman"/>
      <w:sz w:val="24"/>
      <w:szCs w:val="24"/>
      <w:lang w:val="en-US"/>
    </w:rPr>
  </w:style>
  <w:style w:type="paragraph" w:customStyle="1" w:styleId="FT18Close">
    <w:name w:val="FT18 Close"/>
    <w:rsid w:val="00AF706A"/>
    <w:pPr>
      <w:pBdr>
        <w:bottom w:val="single" w:sz="24" w:space="1" w:color="6699FF"/>
      </w:pBdr>
      <w:shd w:val="clear" w:color="auto" w:fill="E6E6E6"/>
    </w:pPr>
    <w:rPr>
      <w:rFonts w:ascii="Times New Roman" w:eastAsia="Times New Roman" w:hAnsi="Times New Roman" w:cs="Times New Roman"/>
      <w:sz w:val="24"/>
      <w:szCs w:val="24"/>
      <w:lang w:val="en-US"/>
    </w:rPr>
  </w:style>
  <w:style w:type="paragraph" w:customStyle="1" w:styleId="FT18Open">
    <w:name w:val="FT18 Open"/>
    <w:rsid w:val="00AF706A"/>
    <w:pPr>
      <w:pBdr>
        <w:top w:val="single" w:sz="24" w:space="1" w:color="6699FF"/>
      </w:pBdr>
      <w:shd w:val="clear" w:color="auto" w:fill="E6E6E6"/>
    </w:pPr>
    <w:rPr>
      <w:rFonts w:ascii="Times New Roman" w:eastAsia="Times New Roman" w:hAnsi="Times New Roman" w:cs="Times New Roman"/>
      <w:sz w:val="24"/>
      <w:szCs w:val="24"/>
      <w:lang w:val="en-US"/>
    </w:rPr>
  </w:style>
  <w:style w:type="paragraph" w:customStyle="1" w:styleId="FT19Close">
    <w:name w:val="FT19 Close"/>
    <w:rsid w:val="00AF706A"/>
    <w:pPr>
      <w:pBdr>
        <w:bottom w:val="single" w:sz="24" w:space="1" w:color="FF3300"/>
      </w:pBdr>
      <w:shd w:val="clear" w:color="auto" w:fill="E6E6E6"/>
    </w:pPr>
    <w:rPr>
      <w:rFonts w:ascii="Times New Roman" w:eastAsia="Times New Roman" w:hAnsi="Times New Roman" w:cs="Times New Roman"/>
      <w:sz w:val="24"/>
      <w:szCs w:val="24"/>
      <w:lang w:val="en-US"/>
    </w:rPr>
  </w:style>
  <w:style w:type="paragraph" w:customStyle="1" w:styleId="FT19Open">
    <w:name w:val="FT19 Open"/>
    <w:rsid w:val="00AF706A"/>
    <w:pPr>
      <w:pBdr>
        <w:top w:val="single" w:sz="24" w:space="1" w:color="FF3300"/>
      </w:pBdr>
      <w:shd w:val="clear" w:color="auto" w:fill="E6E6E6"/>
    </w:pPr>
    <w:rPr>
      <w:rFonts w:ascii="Times New Roman" w:eastAsia="Times New Roman" w:hAnsi="Times New Roman" w:cs="Times New Roman"/>
      <w:sz w:val="24"/>
      <w:szCs w:val="24"/>
      <w:lang w:val="en-US"/>
    </w:rPr>
  </w:style>
  <w:style w:type="paragraph" w:customStyle="1" w:styleId="FT1a">
    <w:name w:val="FT1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1b">
    <w:name w:val="FT1b"/>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1c">
    <w:name w:val="FT1c"/>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FT2">
    <w:name w:val="FT2"/>
    <w:basedOn w:val="Normal"/>
    <w:rsid w:val="00AF706A"/>
    <w:pPr>
      <w:spacing w:line="400" w:lineRule="exact"/>
      <w:ind w:firstLine="0"/>
      <w:jc w:val="left"/>
    </w:pPr>
    <w:rPr>
      <w:rFonts w:eastAsia="Times New Roman" w:cs="Times New Roman"/>
      <w:color w:val="auto"/>
      <w:sz w:val="24"/>
      <w:szCs w:val="24"/>
    </w:rPr>
  </w:style>
  <w:style w:type="paragraph" w:customStyle="1" w:styleId="FT2Close">
    <w:name w:val="FT2 Close"/>
    <w:link w:val="FT2CloseChar"/>
    <w:rsid w:val="00AF706A"/>
    <w:pPr>
      <w:pBdr>
        <w:bottom w:val="single" w:sz="24" w:space="1" w:color="008000"/>
      </w:pBdr>
      <w:shd w:val="clear" w:color="auto" w:fill="E6E6E6"/>
    </w:pPr>
    <w:rPr>
      <w:rFonts w:ascii="Times New Roman" w:eastAsia="Times New Roman" w:hAnsi="Times New Roman" w:cs="Times New Roman"/>
      <w:sz w:val="24"/>
      <w:szCs w:val="24"/>
      <w:lang w:val="en-US"/>
    </w:rPr>
  </w:style>
  <w:style w:type="character" w:customStyle="1" w:styleId="FT2CloseChar">
    <w:name w:val="FT2 Close Char"/>
    <w:link w:val="FT2Close"/>
    <w:rsid w:val="00AF706A"/>
    <w:rPr>
      <w:rFonts w:ascii="Times New Roman" w:eastAsia="Times New Roman" w:hAnsi="Times New Roman" w:cs="Times New Roman"/>
      <w:sz w:val="24"/>
      <w:szCs w:val="24"/>
      <w:shd w:val="clear" w:color="auto" w:fill="E6E6E6"/>
      <w:lang w:val="en-US"/>
    </w:rPr>
  </w:style>
  <w:style w:type="paragraph" w:customStyle="1" w:styleId="FT2Open">
    <w:name w:val="FT2 Open"/>
    <w:rsid w:val="00AF706A"/>
    <w:pPr>
      <w:pBdr>
        <w:top w:val="single" w:sz="24" w:space="1" w:color="008000"/>
      </w:pBdr>
      <w:shd w:val="clear" w:color="auto" w:fill="E6E6E6"/>
    </w:pPr>
    <w:rPr>
      <w:rFonts w:ascii="Times New Roman" w:eastAsia="Times New Roman" w:hAnsi="Times New Roman" w:cs="Times New Roman"/>
      <w:sz w:val="24"/>
      <w:szCs w:val="24"/>
      <w:lang w:val="en-US"/>
    </w:rPr>
  </w:style>
  <w:style w:type="paragraph" w:customStyle="1" w:styleId="FT20Close">
    <w:name w:val="FT20 Close"/>
    <w:rsid w:val="00AF706A"/>
    <w:pPr>
      <w:pBdr>
        <w:bottom w:val="single" w:sz="24" w:space="1" w:color="33CC33"/>
      </w:pBdr>
      <w:shd w:val="clear" w:color="auto" w:fill="E6E6E6"/>
    </w:pPr>
    <w:rPr>
      <w:rFonts w:ascii="Times New Roman" w:eastAsia="Times New Roman" w:hAnsi="Times New Roman" w:cs="Times New Roman"/>
      <w:sz w:val="24"/>
      <w:szCs w:val="24"/>
      <w:lang w:val="en-US"/>
    </w:rPr>
  </w:style>
  <w:style w:type="paragraph" w:customStyle="1" w:styleId="FT20Open">
    <w:name w:val="FT20 Open"/>
    <w:rsid w:val="00AF706A"/>
    <w:pPr>
      <w:pBdr>
        <w:top w:val="single" w:sz="24" w:space="1" w:color="33CC33"/>
      </w:pBdr>
      <w:shd w:val="clear" w:color="auto" w:fill="E6E6E6"/>
    </w:pPr>
    <w:rPr>
      <w:rFonts w:ascii="Times New Roman" w:eastAsia="Times New Roman" w:hAnsi="Times New Roman" w:cs="Times New Roman"/>
      <w:sz w:val="24"/>
      <w:szCs w:val="24"/>
      <w:lang w:val="en-US"/>
    </w:rPr>
  </w:style>
  <w:style w:type="paragraph" w:customStyle="1" w:styleId="FT21Close">
    <w:name w:val="FT21 Close"/>
    <w:rsid w:val="00AF706A"/>
    <w:pPr>
      <w:pBdr>
        <w:bottom w:val="single" w:sz="24" w:space="1" w:color="CC6600"/>
      </w:pBdr>
      <w:shd w:val="clear" w:color="auto" w:fill="E6E6E6"/>
    </w:pPr>
    <w:rPr>
      <w:rFonts w:ascii="Times New Roman" w:eastAsia="Times New Roman" w:hAnsi="Times New Roman" w:cs="Times New Roman"/>
      <w:sz w:val="24"/>
      <w:szCs w:val="24"/>
      <w:lang w:val="en-US"/>
    </w:rPr>
  </w:style>
  <w:style w:type="paragraph" w:customStyle="1" w:styleId="FT21Open">
    <w:name w:val="FT21 Open"/>
    <w:rsid w:val="00AF706A"/>
    <w:pPr>
      <w:pBdr>
        <w:top w:val="single" w:sz="24" w:space="1" w:color="CC6600"/>
      </w:pBdr>
      <w:shd w:val="clear" w:color="auto" w:fill="E6E6E6"/>
    </w:pPr>
    <w:rPr>
      <w:rFonts w:ascii="Times New Roman" w:eastAsia="Times New Roman" w:hAnsi="Times New Roman" w:cs="Times New Roman"/>
      <w:sz w:val="24"/>
      <w:szCs w:val="24"/>
      <w:lang w:val="en-US"/>
    </w:rPr>
  </w:style>
  <w:style w:type="paragraph" w:customStyle="1" w:styleId="FT22Close">
    <w:name w:val="FT22 Close"/>
    <w:rsid w:val="00AF706A"/>
    <w:pPr>
      <w:pBdr>
        <w:bottom w:val="single" w:sz="24" w:space="1" w:color="66FF66"/>
      </w:pBdr>
      <w:shd w:val="clear" w:color="auto" w:fill="E6E6E6"/>
    </w:pPr>
    <w:rPr>
      <w:rFonts w:ascii="Times New Roman" w:eastAsia="Times New Roman" w:hAnsi="Times New Roman" w:cs="Times New Roman"/>
      <w:sz w:val="24"/>
      <w:szCs w:val="24"/>
      <w:lang w:val="en-US"/>
    </w:rPr>
  </w:style>
  <w:style w:type="paragraph" w:customStyle="1" w:styleId="FT22Open">
    <w:name w:val="FT22 Open"/>
    <w:rsid w:val="00AF706A"/>
    <w:pPr>
      <w:pBdr>
        <w:top w:val="single" w:sz="24" w:space="1" w:color="66FF66"/>
      </w:pBdr>
      <w:shd w:val="clear" w:color="auto" w:fill="E6E6E6"/>
    </w:pPr>
    <w:rPr>
      <w:rFonts w:ascii="Times New Roman" w:eastAsia="Times New Roman" w:hAnsi="Times New Roman" w:cs="Times New Roman"/>
      <w:sz w:val="24"/>
      <w:szCs w:val="24"/>
      <w:lang w:val="en-US"/>
    </w:rPr>
  </w:style>
  <w:style w:type="paragraph" w:customStyle="1" w:styleId="FT23Close">
    <w:name w:val="FT23 Close"/>
    <w:rsid w:val="00AF706A"/>
    <w:pPr>
      <w:pBdr>
        <w:bottom w:val="single" w:sz="24" w:space="1" w:color="6666FF"/>
      </w:pBdr>
      <w:shd w:val="clear" w:color="auto" w:fill="E6E6E6"/>
    </w:pPr>
    <w:rPr>
      <w:rFonts w:ascii="Times New Roman" w:eastAsia="Times New Roman" w:hAnsi="Times New Roman" w:cs="Times New Roman"/>
      <w:sz w:val="24"/>
      <w:szCs w:val="24"/>
      <w:lang w:val="en-US"/>
    </w:rPr>
  </w:style>
  <w:style w:type="paragraph" w:customStyle="1" w:styleId="FT23Open">
    <w:name w:val="FT23 Open"/>
    <w:rsid w:val="00AF706A"/>
    <w:pPr>
      <w:pBdr>
        <w:top w:val="single" w:sz="24" w:space="1" w:color="6666FF"/>
      </w:pBdr>
      <w:shd w:val="clear" w:color="auto" w:fill="E6E6E6"/>
    </w:pPr>
    <w:rPr>
      <w:rFonts w:ascii="Times New Roman" w:eastAsia="Times New Roman" w:hAnsi="Times New Roman" w:cs="Times New Roman"/>
      <w:sz w:val="24"/>
      <w:szCs w:val="24"/>
      <w:lang w:val="en-US"/>
    </w:rPr>
  </w:style>
  <w:style w:type="paragraph" w:customStyle="1" w:styleId="FT24Close">
    <w:name w:val="FT24 Close"/>
    <w:rsid w:val="00AF706A"/>
    <w:pPr>
      <w:pBdr>
        <w:bottom w:val="single" w:sz="24" w:space="1" w:color="660066"/>
      </w:pBdr>
      <w:shd w:val="clear" w:color="auto" w:fill="E6E6E6"/>
    </w:pPr>
    <w:rPr>
      <w:rFonts w:ascii="Times New Roman" w:eastAsia="Times New Roman" w:hAnsi="Times New Roman" w:cs="Times New Roman"/>
      <w:sz w:val="24"/>
      <w:szCs w:val="24"/>
      <w:lang w:val="en-US"/>
    </w:rPr>
  </w:style>
  <w:style w:type="paragraph" w:customStyle="1" w:styleId="FT24Open">
    <w:name w:val="FT24 Open"/>
    <w:rsid w:val="00AF706A"/>
    <w:pPr>
      <w:pBdr>
        <w:top w:val="single" w:sz="24" w:space="1" w:color="660066"/>
      </w:pBdr>
      <w:shd w:val="clear" w:color="auto" w:fill="E6E6E6"/>
    </w:pPr>
    <w:rPr>
      <w:rFonts w:ascii="Times New Roman" w:eastAsia="Times New Roman" w:hAnsi="Times New Roman" w:cs="Times New Roman"/>
      <w:sz w:val="24"/>
      <w:szCs w:val="24"/>
      <w:lang w:val="en-US"/>
    </w:rPr>
  </w:style>
  <w:style w:type="paragraph" w:customStyle="1" w:styleId="FT25Close">
    <w:name w:val="FT25 Close"/>
    <w:rsid w:val="00AF706A"/>
    <w:pPr>
      <w:pBdr>
        <w:bottom w:val="single" w:sz="24" w:space="1" w:color="CC00FF"/>
      </w:pBdr>
      <w:shd w:val="clear" w:color="auto" w:fill="E6E6E6"/>
    </w:pPr>
    <w:rPr>
      <w:rFonts w:ascii="Times New Roman" w:eastAsia="Times New Roman" w:hAnsi="Times New Roman" w:cs="Times New Roman"/>
      <w:sz w:val="24"/>
      <w:szCs w:val="24"/>
      <w:lang w:val="en-US"/>
    </w:rPr>
  </w:style>
  <w:style w:type="paragraph" w:customStyle="1" w:styleId="FT25Open">
    <w:name w:val="FT25 Open"/>
    <w:rsid w:val="00AF706A"/>
    <w:pPr>
      <w:pBdr>
        <w:top w:val="single" w:sz="24" w:space="1" w:color="CC00FF"/>
      </w:pBdr>
      <w:shd w:val="clear" w:color="auto" w:fill="E6E6E6"/>
    </w:pPr>
    <w:rPr>
      <w:rFonts w:ascii="Times New Roman" w:eastAsia="Times New Roman" w:hAnsi="Times New Roman" w:cs="Times New Roman"/>
      <w:sz w:val="24"/>
      <w:szCs w:val="24"/>
      <w:lang w:val="en-US"/>
    </w:rPr>
  </w:style>
  <w:style w:type="paragraph" w:customStyle="1" w:styleId="FT26Close">
    <w:name w:val="FT26 Close"/>
    <w:rsid w:val="00AF706A"/>
    <w:pPr>
      <w:pBdr>
        <w:bottom w:val="single" w:sz="24" w:space="1" w:color="FFFF66"/>
      </w:pBdr>
      <w:shd w:val="clear" w:color="auto" w:fill="E6E6E6"/>
    </w:pPr>
    <w:rPr>
      <w:rFonts w:ascii="Times New Roman" w:eastAsia="Times New Roman" w:hAnsi="Times New Roman" w:cs="Times New Roman"/>
      <w:sz w:val="24"/>
      <w:szCs w:val="24"/>
      <w:lang w:val="en-US"/>
    </w:rPr>
  </w:style>
  <w:style w:type="paragraph" w:customStyle="1" w:styleId="FT26Open">
    <w:name w:val="FT26 Open"/>
    <w:rsid w:val="00AF706A"/>
    <w:pPr>
      <w:pBdr>
        <w:top w:val="single" w:sz="24" w:space="1" w:color="FFFF66"/>
      </w:pBdr>
      <w:shd w:val="clear" w:color="auto" w:fill="E6E6E6"/>
    </w:pPr>
    <w:rPr>
      <w:rFonts w:ascii="Times New Roman" w:eastAsia="Times New Roman" w:hAnsi="Times New Roman" w:cs="Times New Roman"/>
      <w:sz w:val="24"/>
      <w:szCs w:val="24"/>
      <w:lang w:val="en-US"/>
    </w:rPr>
  </w:style>
  <w:style w:type="paragraph" w:customStyle="1" w:styleId="FT27Close">
    <w:name w:val="FT27 Close"/>
    <w:rsid w:val="00AF706A"/>
    <w:pPr>
      <w:pBdr>
        <w:bottom w:val="single" w:sz="24" w:space="1" w:color="CCCCFF"/>
      </w:pBdr>
      <w:shd w:val="clear" w:color="auto" w:fill="E6E6E6"/>
    </w:pPr>
    <w:rPr>
      <w:rFonts w:ascii="Times New Roman" w:eastAsia="Times New Roman" w:hAnsi="Times New Roman" w:cs="Times New Roman"/>
      <w:sz w:val="24"/>
      <w:szCs w:val="24"/>
      <w:lang w:val="en-US"/>
    </w:rPr>
  </w:style>
  <w:style w:type="paragraph" w:customStyle="1" w:styleId="FT27Open">
    <w:name w:val="FT27 Open"/>
    <w:rsid w:val="00AF706A"/>
    <w:pPr>
      <w:pBdr>
        <w:top w:val="single" w:sz="24" w:space="1" w:color="CCCCFF"/>
      </w:pBdr>
      <w:shd w:val="clear" w:color="auto" w:fill="E6E6E6"/>
    </w:pPr>
    <w:rPr>
      <w:rFonts w:ascii="Times New Roman" w:eastAsia="Times New Roman" w:hAnsi="Times New Roman" w:cs="Times New Roman"/>
      <w:sz w:val="24"/>
      <w:szCs w:val="24"/>
      <w:lang w:val="en-US"/>
    </w:rPr>
  </w:style>
  <w:style w:type="paragraph" w:customStyle="1" w:styleId="FT28Close">
    <w:name w:val="FT28 Close"/>
    <w:rsid w:val="00AF706A"/>
    <w:pPr>
      <w:pBdr>
        <w:bottom w:val="single" w:sz="24" w:space="1" w:color="0066FF"/>
      </w:pBdr>
      <w:shd w:val="clear" w:color="auto" w:fill="E6E6E6"/>
    </w:pPr>
    <w:rPr>
      <w:rFonts w:ascii="Times New Roman" w:eastAsia="Times New Roman" w:hAnsi="Times New Roman" w:cs="Times New Roman"/>
      <w:sz w:val="24"/>
      <w:szCs w:val="24"/>
      <w:lang w:val="en-US"/>
    </w:rPr>
  </w:style>
  <w:style w:type="paragraph" w:customStyle="1" w:styleId="FT28Open">
    <w:name w:val="FT28 Open"/>
    <w:rsid w:val="00AF706A"/>
    <w:pPr>
      <w:pBdr>
        <w:top w:val="single" w:sz="24" w:space="1" w:color="0066FF"/>
      </w:pBdr>
      <w:shd w:val="clear" w:color="auto" w:fill="E6E6E6"/>
    </w:pPr>
    <w:rPr>
      <w:rFonts w:ascii="Times New Roman" w:eastAsia="Times New Roman" w:hAnsi="Times New Roman" w:cs="Times New Roman"/>
      <w:sz w:val="24"/>
      <w:szCs w:val="24"/>
      <w:lang w:val="en-US"/>
    </w:rPr>
  </w:style>
  <w:style w:type="paragraph" w:customStyle="1" w:styleId="FT29Close">
    <w:name w:val="FT29 Close"/>
    <w:rsid w:val="00AF706A"/>
    <w:pPr>
      <w:pBdr>
        <w:bottom w:val="single" w:sz="24" w:space="1" w:color="FF7C80"/>
      </w:pBdr>
      <w:shd w:val="clear" w:color="auto" w:fill="E6E6E6"/>
    </w:pPr>
    <w:rPr>
      <w:rFonts w:ascii="Times New Roman" w:eastAsia="Times New Roman" w:hAnsi="Times New Roman" w:cs="Times New Roman"/>
      <w:sz w:val="24"/>
      <w:szCs w:val="24"/>
      <w:lang w:val="en-US"/>
    </w:rPr>
  </w:style>
  <w:style w:type="paragraph" w:customStyle="1" w:styleId="FT29Open">
    <w:name w:val="FT29 Open"/>
    <w:rsid w:val="00AF706A"/>
    <w:pPr>
      <w:pBdr>
        <w:top w:val="single" w:sz="24" w:space="1" w:color="FF7C80"/>
      </w:pBdr>
      <w:shd w:val="clear" w:color="auto" w:fill="E6E6E6"/>
    </w:pPr>
    <w:rPr>
      <w:rFonts w:ascii="Times New Roman" w:eastAsia="Times New Roman" w:hAnsi="Times New Roman" w:cs="Times New Roman"/>
      <w:sz w:val="24"/>
      <w:szCs w:val="24"/>
      <w:lang w:val="en-US"/>
    </w:rPr>
  </w:style>
  <w:style w:type="paragraph" w:customStyle="1" w:styleId="FT3">
    <w:name w:val="FT3"/>
    <w:basedOn w:val="Normal"/>
    <w:rsid w:val="00AF706A"/>
    <w:pPr>
      <w:spacing w:line="400" w:lineRule="exact"/>
      <w:ind w:firstLine="0"/>
      <w:jc w:val="left"/>
    </w:pPr>
    <w:rPr>
      <w:rFonts w:eastAsia="Times New Roman" w:cs="Times New Roman"/>
      <w:color w:val="auto"/>
      <w:sz w:val="24"/>
      <w:szCs w:val="24"/>
    </w:rPr>
  </w:style>
  <w:style w:type="paragraph" w:customStyle="1" w:styleId="FT3Close">
    <w:name w:val="FT3 Close"/>
    <w:rsid w:val="00AF706A"/>
    <w:pPr>
      <w:pBdr>
        <w:bottom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Open">
    <w:name w:val="FT3 Open"/>
    <w:rsid w:val="00AF706A"/>
    <w:pPr>
      <w:pBdr>
        <w:top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0Close">
    <w:name w:val="FT30 Close"/>
    <w:rsid w:val="00AF706A"/>
    <w:pPr>
      <w:pBdr>
        <w:bottom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30Open">
    <w:name w:val="FT30 Open"/>
    <w:rsid w:val="00AF706A"/>
    <w:pPr>
      <w:pBdr>
        <w:top w:val="single" w:sz="24" w:space="1" w:color="0000FF"/>
      </w:pBdr>
      <w:shd w:val="clear" w:color="auto" w:fill="E6E6E6"/>
    </w:pPr>
    <w:rPr>
      <w:rFonts w:ascii="Times New Roman" w:eastAsia="Times New Roman" w:hAnsi="Times New Roman" w:cs="Times New Roman"/>
      <w:sz w:val="24"/>
      <w:szCs w:val="24"/>
      <w:lang w:val="en-US"/>
    </w:rPr>
  </w:style>
  <w:style w:type="paragraph" w:customStyle="1" w:styleId="FT4Close">
    <w:name w:val="FT4 Close"/>
    <w:rsid w:val="00AF706A"/>
    <w:pPr>
      <w:pBdr>
        <w:bottom w:val="single" w:sz="24" w:space="1" w:color="800080"/>
      </w:pBdr>
      <w:shd w:val="clear" w:color="auto" w:fill="E6E6E6"/>
    </w:pPr>
    <w:rPr>
      <w:rFonts w:ascii="Times New Roman" w:eastAsia="Times New Roman" w:hAnsi="Times New Roman" w:cs="Times New Roman"/>
      <w:sz w:val="24"/>
      <w:szCs w:val="24"/>
      <w:lang w:val="en-US"/>
    </w:rPr>
  </w:style>
  <w:style w:type="paragraph" w:customStyle="1" w:styleId="FT4Open">
    <w:name w:val="FT4 Open"/>
    <w:rsid w:val="00AF706A"/>
    <w:pPr>
      <w:pBdr>
        <w:top w:val="single" w:sz="24" w:space="1" w:color="800080"/>
      </w:pBdr>
      <w:shd w:val="clear" w:color="auto" w:fill="E6E6E6"/>
    </w:pPr>
    <w:rPr>
      <w:rFonts w:ascii="Times New Roman" w:eastAsia="Times New Roman" w:hAnsi="Times New Roman" w:cs="Times New Roman"/>
      <w:sz w:val="24"/>
      <w:szCs w:val="24"/>
      <w:lang w:val="en-US"/>
    </w:rPr>
  </w:style>
  <w:style w:type="paragraph" w:customStyle="1" w:styleId="FT5Close">
    <w:name w:val="FT5 Close"/>
    <w:rsid w:val="00AF706A"/>
    <w:pPr>
      <w:pBdr>
        <w:bottom w:val="single" w:sz="24" w:space="1" w:color="FF00FF"/>
      </w:pBdr>
      <w:shd w:val="clear" w:color="auto" w:fill="E6E6E6"/>
    </w:pPr>
    <w:rPr>
      <w:rFonts w:ascii="Times New Roman" w:eastAsia="Times New Roman" w:hAnsi="Times New Roman" w:cs="Times New Roman"/>
      <w:sz w:val="24"/>
      <w:szCs w:val="24"/>
      <w:lang w:val="en-US"/>
    </w:rPr>
  </w:style>
  <w:style w:type="paragraph" w:customStyle="1" w:styleId="FT5Open">
    <w:name w:val="FT5 Open"/>
    <w:rsid w:val="00AF706A"/>
    <w:pPr>
      <w:pBdr>
        <w:top w:val="single" w:sz="24" w:space="1" w:color="FF00FF"/>
      </w:pBdr>
      <w:shd w:val="clear" w:color="auto" w:fill="E6E6E6"/>
    </w:pPr>
    <w:rPr>
      <w:rFonts w:ascii="Times New Roman" w:eastAsia="Times New Roman" w:hAnsi="Times New Roman" w:cs="Times New Roman"/>
      <w:sz w:val="24"/>
      <w:szCs w:val="24"/>
      <w:lang w:val="en-US"/>
    </w:rPr>
  </w:style>
  <w:style w:type="paragraph" w:customStyle="1" w:styleId="FT6Close">
    <w:name w:val="FT6 Close"/>
    <w:link w:val="FT6CloseChar"/>
    <w:rsid w:val="00AF706A"/>
    <w:pPr>
      <w:pBdr>
        <w:bottom w:val="single" w:sz="24" w:space="1" w:color="FFFF00"/>
      </w:pBdr>
      <w:shd w:val="clear" w:color="auto" w:fill="E6E6E6"/>
    </w:pPr>
    <w:rPr>
      <w:rFonts w:ascii="Times New Roman" w:eastAsia="Times New Roman" w:hAnsi="Times New Roman" w:cs="Times New Roman"/>
      <w:sz w:val="24"/>
      <w:szCs w:val="24"/>
      <w:lang w:val="en-US"/>
    </w:rPr>
  </w:style>
  <w:style w:type="character" w:customStyle="1" w:styleId="FT6CloseChar">
    <w:name w:val="FT6 Close Char"/>
    <w:link w:val="FT6Close"/>
    <w:rsid w:val="00AF706A"/>
    <w:rPr>
      <w:rFonts w:ascii="Times New Roman" w:eastAsia="Times New Roman" w:hAnsi="Times New Roman" w:cs="Times New Roman"/>
      <w:sz w:val="24"/>
      <w:szCs w:val="24"/>
      <w:shd w:val="clear" w:color="auto" w:fill="E6E6E6"/>
      <w:lang w:val="en-US"/>
    </w:rPr>
  </w:style>
  <w:style w:type="paragraph" w:customStyle="1" w:styleId="FT6Open">
    <w:name w:val="FT6 Open"/>
    <w:rsid w:val="00AF706A"/>
    <w:pPr>
      <w:pBdr>
        <w:top w:val="single" w:sz="24" w:space="1" w:color="FFFF00"/>
      </w:pBdr>
      <w:shd w:val="clear" w:color="auto" w:fill="E6E6E6"/>
    </w:pPr>
    <w:rPr>
      <w:rFonts w:ascii="Times New Roman" w:eastAsia="Times New Roman" w:hAnsi="Times New Roman" w:cs="Times New Roman"/>
      <w:sz w:val="24"/>
      <w:szCs w:val="24"/>
      <w:lang w:val="en-US"/>
    </w:rPr>
  </w:style>
  <w:style w:type="paragraph" w:customStyle="1" w:styleId="FT7Close">
    <w:name w:val="FT7 Close"/>
    <w:rsid w:val="00AF706A"/>
    <w:pPr>
      <w:pBdr>
        <w:bottom w:val="single" w:sz="24" w:space="1" w:color="CC99FF"/>
      </w:pBdr>
      <w:shd w:val="clear" w:color="auto" w:fill="E6E6E6"/>
    </w:pPr>
    <w:rPr>
      <w:rFonts w:ascii="Times New Roman" w:eastAsia="Times New Roman" w:hAnsi="Times New Roman" w:cs="Times New Roman"/>
      <w:sz w:val="24"/>
      <w:szCs w:val="24"/>
      <w:lang w:val="en-US"/>
    </w:rPr>
  </w:style>
  <w:style w:type="paragraph" w:customStyle="1" w:styleId="FT7Open">
    <w:name w:val="FT7 Open"/>
    <w:rsid w:val="00AF706A"/>
    <w:pPr>
      <w:pBdr>
        <w:top w:val="single" w:sz="24" w:space="1" w:color="CC99FF"/>
      </w:pBdr>
      <w:shd w:val="clear" w:color="auto" w:fill="E6E6E6"/>
    </w:pPr>
    <w:rPr>
      <w:rFonts w:ascii="Times New Roman" w:eastAsia="Times New Roman" w:hAnsi="Times New Roman" w:cs="Times New Roman"/>
      <w:sz w:val="24"/>
      <w:szCs w:val="24"/>
      <w:lang w:val="en-US"/>
    </w:rPr>
  </w:style>
  <w:style w:type="paragraph" w:customStyle="1" w:styleId="FT8Close">
    <w:name w:val="FT8 Close"/>
    <w:rsid w:val="00AF706A"/>
    <w:pPr>
      <w:pBdr>
        <w:bottom w:val="single" w:sz="24" w:space="1" w:color="3366FF"/>
      </w:pBdr>
      <w:shd w:val="clear" w:color="auto" w:fill="E6E6E6"/>
    </w:pPr>
    <w:rPr>
      <w:rFonts w:ascii="Times New Roman" w:eastAsia="Times New Roman" w:hAnsi="Times New Roman" w:cs="Times New Roman"/>
      <w:sz w:val="24"/>
      <w:szCs w:val="24"/>
      <w:lang w:val="en-US"/>
    </w:rPr>
  </w:style>
  <w:style w:type="paragraph" w:customStyle="1" w:styleId="FT8Open">
    <w:name w:val="FT8 Open"/>
    <w:rsid w:val="00AF706A"/>
    <w:pPr>
      <w:pBdr>
        <w:top w:val="single" w:sz="24" w:space="1" w:color="3366FF"/>
      </w:pBdr>
      <w:shd w:val="clear" w:color="auto" w:fill="E6E6E6"/>
    </w:pPr>
    <w:rPr>
      <w:rFonts w:ascii="Times New Roman" w:eastAsia="Times New Roman" w:hAnsi="Times New Roman" w:cs="Times New Roman"/>
      <w:sz w:val="24"/>
      <w:szCs w:val="24"/>
      <w:lang w:val="en-US"/>
    </w:rPr>
  </w:style>
  <w:style w:type="paragraph" w:customStyle="1" w:styleId="FT9Close">
    <w:name w:val="FT9 Close"/>
    <w:rsid w:val="00AF706A"/>
    <w:pPr>
      <w:pBdr>
        <w:bottom w:val="single" w:sz="24" w:space="1" w:color="CC0000"/>
      </w:pBdr>
      <w:shd w:val="clear" w:color="auto" w:fill="E6E6E6"/>
    </w:pPr>
    <w:rPr>
      <w:rFonts w:ascii="Times New Roman" w:eastAsia="Times New Roman" w:hAnsi="Times New Roman" w:cs="Times New Roman"/>
      <w:sz w:val="24"/>
      <w:szCs w:val="24"/>
      <w:lang w:val="en-US"/>
    </w:rPr>
  </w:style>
  <w:style w:type="paragraph" w:customStyle="1" w:styleId="FT9Open">
    <w:name w:val="FT9 Open"/>
    <w:rsid w:val="00AF706A"/>
    <w:pPr>
      <w:pBdr>
        <w:top w:val="single" w:sz="24" w:space="1" w:color="CC0000"/>
      </w:pBdr>
      <w:shd w:val="clear" w:color="auto" w:fill="E6E6E6"/>
    </w:pPr>
    <w:rPr>
      <w:rFonts w:ascii="Times New Roman" w:eastAsia="Times New Roman" w:hAnsi="Times New Roman" w:cs="Times New Roman"/>
      <w:sz w:val="24"/>
      <w:szCs w:val="24"/>
      <w:lang w:val="en-US"/>
    </w:rPr>
  </w:style>
  <w:style w:type="paragraph" w:customStyle="1" w:styleId="FTY">
    <w:name w:val="FTY"/>
    <w:basedOn w:val="Normal"/>
    <w:rsid w:val="00AF706A"/>
    <w:pPr>
      <w:spacing w:line="400" w:lineRule="exact"/>
      <w:ind w:firstLine="0"/>
      <w:jc w:val="left"/>
    </w:pPr>
    <w:rPr>
      <w:rFonts w:eastAsia="Times New Roman" w:cs="Times New Roman"/>
      <w:color w:val="auto"/>
      <w:sz w:val="24"/>
      <w:szCs w:val="24"/>
    </w:rPr>
  </w:style>
  <w:style w:type="paragraph" w:customStyle="1" w:styleId="GLO">
    <w:name w:val="GLO"/>
    <w:basedOn w:val="Normal"/>
    <w:rsid w:val="00AF706A"/>
    <w:pPr>
      <w:spacing w:line="400" w:lineRule="exact"/>
      <w:ind w:firstLine="0"/>
      <w:jc w:val="left"/>
    </w:pPr>
    <w:rPr>
      <w:rFonts w:eastAsia="Times New Roman" w:cs="Times New Roman"/>
      <w:color w:val="auto"/>
      <w:sz w:val="24"/>
      <w:szCs w:val="24"/>
    </w:rPr>
  </w:style>
  <w:style w:type="paragraph" w:customStyle="1" w:styleId="GLT">
    <w:name w:val="GLT"/>
    <w:basedOn w:val="Normal"/>
    <w:autoRedefine/>
    <w:rsid w:val="00AF706A"/>
    <w:pPr>
      <w:spacing w:before="60" w:after="60" w:line="240" w:lineRule="auto"/>
      <w:ind w:firstLine="0"/>
      <w:jc w:val="left"/>
    </w:pPr>
    <w:rPr>
      <w:rFonts w:eastAsia="Times New Roman" w:cs="Times New Roman"/>
      <w:color w:val="auto"/>
      <w:sz w:val="24"/>
      <w:szCs w:val="24"/>
    </w:rPr>
  </w:style>
  <w:style w:type="paragraph" w:customStyle="1" w:styleId="H1">
    <w:name w:val="H1"/>
    <w:next w:val="Normal"/>
    <w:rsid w:val="00AF706A"/>
    <w:pPr>
      <w:spacing w:before="600" w:after="120" w:line="480" w:lineRule="auto"/>
      <w:ind w:left="288" w:hanging="288"/>
      <w:outlineLvl w:val="0"/>
    </w:pPr>
    <w:rPr>
      <w:rFonts w:ascii="Times New Roman" w:eastAsia="Times New Roman" w:hAnsi="Times New Roman" w:cs="Times New Roman"/>
      <w:sz w:val="36"/>
      <w:szCs w:val="20"/>
      <w:lang w:val="en-US"/>
    </w:rPr>
  </w:style>
  <w:style w:type="paragraph" w:customStyle="1" w:styleId="H2">
    <w:name w:val="H2"/>
    <w:next w:val="Normal"/>
    <w:rsid w:val="00AF706A"/>
    <w:pPr>
      <w:spacing w:before="400" w:after="120" w:line="480" w:lineRule="auto"/>
      <w:ind w:left="432" w:hanging="432"/>
      <w:outlineLvl w:val="1"/>
    </w:pPr>
    <w:rPr>
      <w:rFonts w:ascii="Times New Roman" w:eastAsia="Times New Roman" w:hAnsi="Times New Roman" w:cs="Times New Roman"/>
      <w:bCs/>
      <w:iCs/>
      <w:sz w:val="32"/>
      <w:szCs w:val="26"/>
      <w:lang w:val="en-US"/>
    </w:rPr>
  </w:style>
  <w:style w:type="paragraph" w:customStyle="1" w:styleId="H3">
    <w:name w:val="H3"/>
    <w:next w:val="Normal"/>
    <w:autoRedefine/>
    <w:rsid w:val="00AF706A"/>
    <w:pPr>
      <w:spacing w:before="300" w:after="60" w:line="480" w:lineRule="auto"/>
      <w:ind w:left="576" w:hanging="576"/>
      <w:outlineLvl w:val="2"/>
    </w:pPr>
    <w:rPr>
      <w:rFonts w:ascii="Times New Roman" w:eastAsia="Times New Roman" w:hAnsi="Times New Roman" w:cs="Times New Roman"/>
      <w:sz w:val="28"/>
      <w:szCs w:val="20"/>
      <w:lang w:val="en-US"/>
    </w:rPr>
  </w:style>
  <w:style w:type="paragraph" w:customStyle="1" w:styleId="H4">
    <w:name w:val="H4"/>
    <w:next w:val="Normal"/>
    <w:autoRedefine/>
    <w:rsid w:val="00AF706A"/>
    <w:pPr>
      <w:spacing w:before="200" w:after="60" w:line="480" w:lineRule="auto"/>
      <w:ind w:left="720" w:hanging="720"/>
      <w:outlineLvl w:val="3"/>
    </w:pPr>
    <w:rPr>
      <w:rFonts w:ascii="Times New Roman" w:eastAsia="Times New Roman" w:hAnsi="Times New Roman" w:cs="Times New Roman"/>
      <w:sz w:val="26"/>
      <w:szCs w:val="20"/>
      <w:lang w:val="en-US"/>
    </w:rPr>
  </w:style>
  <w:style w:type="paragraph" w:customStyle="1" w:styleId="H5">
    <w:name w:val="H5"/>
    <w:next w:val="Normal"/>
    <w:autoRedefine/>
    <w:rsid w:val="00AF706A"/>
    <w:pPr>
      <w:spacing w:before="100" w:after="60" w:line="480" w:lineRule="auto"/>
      <w:ind w:left="1440" w:hanging="1440"/>
      <w:outlineLvl w:val="4"/>
    </w:pPr>
    <w:rPr>
      <w:rFonts w:ascii="Times New Roman" w:eastAsia="Times New Roman" w:hAnsi="Times New Roman" w:cs="Times New Roman"/>
      <w:bCs/>
      <w:iCs/>
      <w:sz w:val="24"/>
      <w:szCs w:val="20"/>
      <w:lang w:val="en-US"/>
    </w:rPr>
  </w:style>
  <w:style w:type="paragraph" w:customStyle="1" w:styleId="H6">
    <w:name w:val="H6"/>
    <w:next w:val="Normal"/>
    <w:rsid w:val="00AF706A"/>
    <w:pPr>
      <w:spacing w:line="400" w:lineRule="exact"/>
      <w:outlineLvl w:val="5"/>
    </w:pPr>
    <w:rPr>
      <w:rFonts w:ascii="Times New Roman" w:eastAsia="Times New Roman" w:hAnsi="Times New Roman" w:cs="Times New Roman"/>
      <w:sz w:val="24"/>
      <w:szCs w:val="20"/>
      <w:lang w:val="en-US"/>
    </w:rPr>
  </w:style>
  <w:style w:type="paragraph" w:customStyle="1" w:styleId="HN">
    <w:name w:val="HN"/>
    <w:rsid w:val="00AF706A"/>
    <w:rPr>
      <w:rFonts w:ascii="Times New Roman" w:eastAsia="Times New Roman" w:hAnsi="Times New Roman" w:cs="Times New Roman"/>
      <w:sz w:val="24"/>
      <w:szCs w:val="24"/>
      <w:lang w:val="en-US"/>
    </w:rPr>
  </w:style>
  <w:style w:type="character" w:customStyle="1" w:styleId="HOM">
    <w:name w:val="HOM"/>
    <w:rsid w:val="00AF706A"/>
    <w:rPr>
      <w:color w:val="FF6600"/>
    </w:rPr>
  </w:style>
  <w:style w:type="character" w:customStyle="1" w:styleId="HTI">
    <w:name w:val="HTI"/>
    <w:rsid w:val="00AF706A"/>
    <w:rPr>
      <w:color w:val="008000"/>
    </w:rPr>
  </w:style>
  <w:style w:type="paragraph" w:customStyle="1" w:styleId="HTPG">
    <w:name w:val="HTPG"/>
    <w:basedOn w:val="FMCTHT"/>
    <w:qFormat/>
    <w:rsid w:val="00AF706A"/>
  </w:style>
  <w:style w:type="character" w:customStyle="1" w:styleId="HW">
    <w:name w:val="HW"/>
    <w:rsid w:val="00AF706A"/>
    <w:rPr>
      <w:color w:val="FF0000"/>
    </w:rPr>
  </w:style>
  <w:style w:type="character" w:customStyle="1" w:styleId="IBT">
    <w:name w:val="IBT"/>
    <w:rsid w:val="00AF706A"/>
    <w:rPr>
      <w:color w:val="800080"/>
    </w:rPr>
  </w:style>
  <w:style w:type="character" w:customStyle="1" w:styleId="Imprintcopyright">
    <w:name w:val="Imprint copyright"/>
    <w:basedOn w:val="DefaultParagraphFont"/>
    <w:rsid w:val="00AF706A"/>
  </w:style>
  <w:style w:type="character" w:customStyle="1" w:styleId="imprintdate">
    <w:name w:val="imprint date"/>
    <w:basedOn w:val="DefaultParagraphFont"/>
    <w:rsid w:val="00AF706A"/>
  </w:style>
  <w:style w:type="character" w:customStyle="1" w:styleId="Imprintisbn">
    <w:name w:val="Imprint isbn"/>
    <w:basedOn w:val="DefaultParagraphFont"/>
    <w:rsid w:val="00AF706A"/>
  </w:style>
  <w:style w:type="character" w:customStyle="1" w:styleId="Imprintpublisher">
    <w:name w:val="Imprint publisher"/>
    <w:basedOn w:val="DefaultParagraphFont"/>
    <w:rsid w:val="00AF706A"/>
  </w:style>
  <w:style w:type="character" w:customStyle="1" w:styleId="Imprintpublisherloc">
    <w:name w:val="Imprint publisher loc"/>
    <w:basedOn w:val="DefaultParagraphFont"/>
    <w:rsid w:val="00AF706A"/>
  </w:style>
  <w:style w:type="character" w:customStyle="1" w:styleId="isbn">
    <w:name w:val="isbn"/>
    <w:basedOn w:val="DefaultParagraphFont"/>
    <w:qFormat/>
    <w:rsid w:val="00AF706A"/>
  </w:style>
  <w:style w:type="character" w:customStyle="1" w:styleId="issn">
    <w:name w:val="issn"/>
    <w:uiPriority w:val="1"/>
    <w:rsid w:val="00AF706A"/>
    <w:rPr>
      <w:rFonts w:ascii="Times New Roman" w:hAnsi="Times New Roman"/>
      <w:sz w:val="24"/>
    </w:rPr>
  </w:style>
  <w:style w:type="character" w:customStyle="1" w:styleId="Issueno">
    <w:name w:val="Issue no."/>
    <w:basedOn w:val="DefaultParagraphFont"/>
    <w:rsid w:val="00AF706A"/>
  </w:style>
  <w:style w:type="character" w:customStyle="1" w:styleId="journal-title">
    <w:name w:val="journal-title"/>
    <w:basedOn w:val="DefaultParagraphFont"/>
    <w:rsid w:val="00AF706A"/>
  </w:style>
  <w:style w:type="paragraph" w:customStyle="1" w:styleId="KEQ">
    <w:name w:val="KEQ"/>
    <w:basedOn w:val="EQC"/>
    <w:autoRedefine/>
    <w:qFormat/>
    <w:rsid w:val="00AF706A"/>
  </w:style>
  <w:style w:type="character" w:customStyle="1" w:styleId="KT1">
    <w:name w:val="KT1"/>
    <w:rsid w:val="00AF706A"/>
    <w:rPr>
      <w:color w:val="FF0000"/>
    </w:rPr>
  </w:style>
  <w:style w:type="character" w:customStyle="1" w:styleId="KT2">
    <w:name w:val="KT2"/>
    <w:rsid w:val="00AF706A"/>
    <w:rPr>
      <w:color w:val="008000"/>
    </w:rPr>
  </w:style>
  <w:style w:type="character" w:customStyle="1" w:styleId="KT3">
    <w:name w:val="KT3"/>
    <w:rsid w:val="00AF706A"/>
    <w:rPr>
      <w:color w:val="0000FF"/>
    </w:rPr>
  </w:style>
  <w:style w:type="paragraph" w:customStyle="1" w:styleId="KWB">
    <w:name w:val="KW:B"/>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KWC">
    <w:name w:val="KW:C"/>
    <w:basedOn w:val="Normal"/>
    <w:rsid w:val="00AF706A"/>
    <w:pPr>
      <w:pBdr>
        <w:top w:val="dashed" w:sz="4" w:space="1" w:color="auto"/>
        <w:left w:val="dashed" w:sz="4" w:space="4" w:color="auto"/>
        <w:bottom w:val="dashed" w:sz="4" w:space="1" w:color="auto"/>
        <w:right w:val="dashed" w:sz="4" w:space="4" w:color="auto"/>
      </w:pBdr>
      <w:spacing w:line="480" w:lineRule="auto"/>
      <w:ind w:firstLine="0"/>
      <w:jc w:val="left"/>
    </w:pPr>
    <w:rPr>
      <w:rFonts w:eastAsia="Times New Roman" w:cs="Times New Roman"/>
      <w:color w:val="auto"/>
      <w:sz w:val="24"/>
      <w:szCs w:val="24"/>
    </w:rPr>
  </w:style>
  <w:style w:type="paragraph" w:customStyle="1" w:styleId="KWHead">
    <w:name w:val="KW:Head"/>
    <w:basedOn w:val="ABSHead"/>
    <w:qFormat/>
    <w:rsid w:val="00AF706A"/>
  </w:style>
  <w:style w:type="character" w:customStyle="1" w:styleId="label">
    <w:name w:val="label"/>
    <w:basedOn w:val="DefaultParagraphFont"/>
    <w:rsid w:val="00AF706A"/>
  </w:style>
  <w:style w:type="paragraph" w:customStyle="1" w:styleId="LANxxx">
    <w:name w:val="LAN:xxx"/>
    <w:basedOn w:val="line"/>
    <w:autoRedefine/>
    <w:qFormat/>
    <w:rsid w:val="00AF706A"/>
  </w:style>
  <w:style w:type="paragraph" w:customStyle="1" w:styleId="LDIS">
    <w:name w:val="LDIS"/>
    <w:rsid w:val="00AF706A"/>
    <w:pPr>
      <w:spacing w:before="60" w:after="60" w:line="480" w:lineRule="auto"/>
    </w:pPr>
    <w:rPr>
      <w:rFonts w:ascii="Times New Roman" w:eastAsia="Times New Roman" w:hAnsi="Times New Roman" w:cs="Times New Roman"/>
      <w:sz w:val="24"/>
      <w:szCs w:val="24"/>
      <w:lang w:val="en-US"/>
    </w:rPr>
  </w:style>
  <w:style w:type="paragraph" w:customStyle="1" w:styleId="LDIS-Close">
    <w:name w:val="LDIS-Close"/>
    <w:basedOn w:val="DIS-Close"/>
    <w:next w:val="Normal"/>
    <w:rsid w:val="00AF706A"/>
    <w:pPr>
      <w:pBdr>
        <w:bottom w:val="dotted" w:sz="2" w:space="1" w:color="800000"/>
      </w:pBdr>
    </w:pPr>
  </w:style>
  <w:style w:type="paragraph" w:customStyle="1" w:styleId="LDIS-Open">
    <w:name w:val="LDIS-Open"/>
    <w:basedOn w:val="DIS-Open"/>
    <w:next w:val="Normal"/>
    <w:rsid w:val="00AF706A"/>
    <w:pPr>
      <w:pBdr>
        <w:top w:val="dotted" w:sz="12" w:space="1" w:color="800000"/>
      </w:pBdr>
    </w:pPr>
  </w:style>
  <w:style w:type="paragraph" w:customStyle="1" w:styleId="LEXT">
    <w:name w:val="LEXT"/>
    <w:rsid w:val="00AF706A"/>
    <w:pPr>
      <w:spacing w:before="60" w:after="60" w:line="480" w:lineRule="auto"/>
      <w:ind w:left="720" w:right="720"/>
    </w:pPr>
    <w:rPr>
      <w:rFonts w:ascii="Times New Roman" w:eastAsia="Times New Roman" w:hAnsi="Times New Roman" w:cs="Times New Roman"/>
      <w:sz w:val="24"/>
      <w:szCs w:val="24"/>
      <w:lang w:val="en-US"/>
    </w:rPr>
  </w:style>
  <w:style w:type="paragraph" w:customStyle="1" w:styleId="LEXT-Close">
    <w:name w:val="LEXT-Close"/>
    <w:basedOn w:val="FT4Close"/>
    <w:rsid w:val="00AF706A"/>
    <w:pPr>
      <w:pBdr>
        <w:bottom w:val="dotted" w:sz="12" w:space="1" w:color="008000"/>
      </w:pBdr>
    </w:pPr>
  </w:style>
  <w:style w:type="paragraph" w:customStyle="1" w:styleId="LEXT-Open">
    <w:name w:val="LEXT-Open"/>
    <w:basedOn w:val="FT4Open"/>
    <w:rsid w:val="00AF706A"/>
    <w:pPr>
      <w:pBdr>
        <w:top w:val="dotted" w:sz="12" w:space="1" w:color="008000"/>
      </w:pBdr>
    </w:pPr>
  </w:style>
  <w:style w:type="paragraph" w:customStyle="1" w:styleId="LH">
    <w:name w:val="LH"/>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LI">
    <w:name w:val="LI"/>
    <w:basedOn w:val="Normal"/>
    <w:qFormat/>
    <w:rsid w:val="00AF706A"/>
    <w:pPr>
      <w:spacing w:line="480" w:lineRule="auto"/>
      <w:ind w:left="360" w:firstLine="0"/>
      <w:jc w:val="left"/>
    </w:pPr>
    <w:rPr>
      <w:rFonts w:eastAsia="Times New Roman" w:cs="Times New Roman"/>
      <w:color w:val="auto"/>
      <w:sz w:val="24"/>
      <w:szCs w:val="24"/>
    </w:rPr>
  </w:style>
  <w:style w:type="paragraph" w:customStyle="1" w:styleId="LI1">
    <w:name w:val="LI1"/>
    <w:basedOn w:val="Normal"/>
    <w:qFormat/>
    <w:rsid w:val="00AF706A"/>
    <w:pPr>
      <w:spacing w:line="360" w:lineRule="auto"/>
      <w:ind w:left="720" w:firstLine="0"/>
      <w:jc w:val="left"/>
    </w:pPr>
    <w:rPr>
      <w:rFonts w:eastAsia="Times New Roman" w:cs="Times New Roman"/>
      <w:color w:val="808000"/>
      <w:sz w:val="24"/>
      <w:szCs w:val="24"/>
      <w:lang w:val="en-GB"/>
    </w:rPr>
  </w:style>
  <w:style w:type="paragraph" w:customStyle="1" w:styleId="LI2">
    <w:name w:val="LI2"/>
    <w:basedOn w:val="Normal"/>
    <w:qFormat/>
    <w:rsid w:val="00AF706A"/>
    <w:pPr>
      <w:spacing w:line="360" w:lineRule="auto"/>
      <w:ind w:left="1080" w:firstLine="0"/>
      <w:jc w:val="left"/>
    </w:pPr>
    <w:rPr>
      <w:rFonts w:eastAsia="Times New Roman" w:cs="Times New Roman"/>
      <w:color w:val="808000"/>
      <w:sz w:val="24"/>
      <w:szCs w:val="24"/>
      <w:lang w:val="en-GB"/>
    </w:rPr>
  </w:style>
  <w:style w:type="paragraph" w:customStyle="1" w:styleId="LIKE">
    <w:name w:val="LIKE"/>
    <w:basedOn w:val="Normal"/>
    <w:qFormat/>
    <w:rsid w:val="00AF706A"/>
    <w:pPr>
      <w:spacing w:before="120" w:line="480" w:lineRule="auto"/>
      <w:ind w:firstLine="0"/>
      <w:jc w:val="left"/>
    </w:pPr>
    <w:rPr>
      <w:rFonts w:eastAsia="Times New Roman" w:cs="Times New Roman"/>
      <w:color w:val="auto"/>
      <w:sz w:val="24"/>
      <w:szCs w:val="20"/>
    </w:rPr>
  </w:style>
  <w:style w:type="paragraph" w:customStyle="1" w:styleId="LISTCONT">
    <w:name w:val="LISTCONT"/>
    <w:basedOn w:val="Normal"/>
    <w:rsid w:val="00AF706A"/>
    <w:pPr>
      <w:spacing w:line="400" w:lineRule="exact"/>
      <w:ind w:firstLine="0"/>
      <w:jc w:val="left"/>
    </w:pPr>
    <w:rPr>
      <w:rFonts w:eastAsia="Times New Roman" w:cs="Times New Roman"/>
      <w:color w:val="auto"/>
      <w:sz w:val="24"/>
      <w:szCs w:val="24"/>
    </w:rPr>
  </w:style>
  <w:style w:type="paragraph" w:customStyle="1" w:styleId="MCL">
    <w:name w:val="MCL"/>
    <w:basedOn w:val="Normal"/>
    <w:rsid w:val="00AF706A"/>
    <w:pPr>
      <w:spacing w:before="60" w:after="60" w:line="480" w:lineRule="auto"/>
      <w:ind w:firstLine="0"/>
      <w:jc w:val="left"/>
    </w:pPr>
    <w:rPr>
      <w:rFonts w:eastAsia="Times New Roman" w:cs="Times New Roman"/>
      <w:color w:val="auto"/>
      <w:sz w:val="24"/>
      <w:szCs w:val="24"/>
    </w:rPr>
  </w:style>
  <w:style w:type="character" w:customStyle="1" w:styleId="MEAS">
    <w:name w:val="MEAS"/>
    <w:qFormat/>
    <w:rsid w:val="00AF706A"/>
    <w:rPr>
      <w:rFonts w:ascii="Times New Roman" w:hAnsi="Times New Roman"/>
      <w:bdr w:val="none" w:sz="0" w:space="0" w:color="auto"/>
      <w:shd w:val="clear" w:color="auto" w:fill="FFFF99"/>
    </w:rPr>
  </w:style>
  <w:style w:type="character" w:customStyle="1" w:styleId="miss">
    <w:name w:val="miss"/>
    <w:basedOn w:val="DefaultParagraphFont"/>
    <w:qFormat/>
    <w:rsid w:val="00AF706A"/>
  </w:style>
  <w:style w:type="paragraph" w:customStyle="1" w:styleId="MN">
    <w:name w:val="MN"/>
    <w:basedOn w:val="Normal"/>
    <w:rsid w:val="00AF706A"/>
    <w:pPr>
      <w:spacing w:before="60" w:after="60" w:line="480" w:lineRule="auto"/>
      <w:ind w:firstLine="0"/>
      <w:jc w:val="left"/>
    </w:pPr>
    <w:rPr>
      <w:rFonts w:eastAsia="Times New Roman" w:cs="Times New Roman"/>
      <w:color w:val="auto"/>
      <w:sz w:val="24"/>
      <w:szCs w:val="24"/>
    </w:rPr>
  </w:style>
  <w:style w:type="character" w:customStyle="1" w:styleId="MON">
    <w:name w:val="MON"/>
    <w:rsid w:val="00AF706A"/>
    <w:rPr>
      <w:rFonts w:ascii="Times New Roman" w:hAnsi="Times New Roman"/>
      <w:color w:val="auto"/>
      <w:sz w:val="24"/>
      <w:bdr w:val="none" w:sz="0" w:space="0" w:color="auto"/>
      <w:shd w:val="clear" w:color="auto" w:fill="666699"/>
    </w:rPr>
  </w:style>
  <w:style w:type="paragraph" w:customStyle="1" w:styleId="N">
    <w:name w:val="N"/>
    <w:rsid w:val="00AF706A"/>
    <w:pPr>
      <w:spacing w:before="60" w:after="60" w:line="480" w:lineRule="auto"/>
      <w:ind w:left="245" w:hanging="245"/>
    </w:pPr>
    <w:rPr>
      <w:rFonts w:ascii="Times New Roman" w:eastAsia="Times New Roman" w:hAnsi="Times New Roman" w:cs="Times New Roman"/>
      <w:sz w:val="22"/>
      <w:szCs w:val="20"/>
      <w:lang w:val="en-US"/>
    </w:rPr>
  </w:style>
  <w:style w:type="paragraph" w:customStyle="1" w:styleId="N1">
    <w:name w:val="N1"/>
    <w:basedOn w:val="Normal"/>
    <w:rsid w:val="00AF706A"/>
    <w:pPr>
      <w:spacing w:before="60" w:after="60" w:line="400" w:lineRule="exact"/>
      <w:ind w:firstLine="0"/>
      <w:jc w:val="left"/>
    </w:pPr>
    <w:rPr>
      <w:rFonts w:eastAsia="Times New Roman" w:cs="Times New Roman"/>
      <w:color w:val="auto"/>
      <w:sz w:val="32"/>
      <w:szCs w:val="24"/>
    </w:rPr>
  </w:style>
  <w:style w:type="paragraph" w:customStyle="1" w:styleId="N2">
    <w:name w:val="N2"/>
    <w:basedOn w:val="Normal"/>
    <w:rsid w:val="00AF706A"/>
    <w:pPr>
      <w:spacing w:before="60" w:after="60" w:line="480" w:lineRule="auto"/>
      <w:ind w:firstLine="0"/>
      <w:jc w:val="left"/>
    </w:pPr>
    <w:rPr>
      <w:rFonts w:eastAsia="Times New Roman" w:cs="Times New Roman"/>
      <w:color w:val="auto"/>
      <w:sz w:val="28"/>
      <w:szCs w:val="24"/>
    </w:rPr>
  </w:style>
  <w:style w:type="paragraph" w:customStyle="1" w:styleId="NL">
    <w:name w:val="NL"/>
    <w:basedOn w:val="Normal"/>
    <w:rsid w:val="00AF706A"/>
    <w:pPr>
      <w:tabs>
        <w:tab w:val="left" w:pos="720"/>
        <w:tab w:val="left" w:pos="1440"/>
      </w:tabs>
      <w:spacing w:before="60" w:after="60" w:line="480" w:lineRule="auto"/>
      <w:ind w:firstLine="0"/>
      <w:jc w:val="left"/>
    </w:pPr>
    <w:rPr>
      <w:rFonts w:eastAsia="Times New Roman" w:cs="Times New Roman"/>
      <w:color w:val="auto"/>
      <w:sz w:val="24"/>
      <w:szCs w:val="20"/>
    </w:rPr>
  </w:style>
  <w:style w:type="paragraph" w:customStyle="1" w:styleId="NL1">
    <w:name w:val="NL1"/>
    <w:basedOn w:val="Normal"/>
    <w:next w:val="NL"/>
    <w:rsid w:val="00AF706A"/>
    <w:pPr>
      <w:spacing w:line="480" w:lineRule="auto"/>
      <w:ind w:left="720" w:firstLine="0"/>
      <w:jc w:val="left"/>
    </w:pPr>
    <w:rPr>
      <w:rFonts w:eastAsia="Times New Roman" w:cs="Times New Roman"/>
      <w:color w:val="auto"/>
      <w:szCs w:val="24"/>
    </w:rPr>
  </w:style>
  <w:style w:type="paragraph" w:customStyle="1" w:styleId="NL2">
    <w:name w:val="NL2"/>
    <w:rsid w:val="00AF706A"/>
    <w:pPr>
      <w:spacing w:line="360" w:lineRule="auto"/>
      <w:ind w:left="2736" w:hanging="720"/>
    </w:pPr>
    <w:rPr>
      <w:rFonts w:ascii="Times New Roman" w:eastAsia="Times New Roman" w:hAnsi="Times New Roman" w:cs="Times New Roman"/>
      <w:color w:val="993300"/>
      <w:sz w:val="24"/>
      <w:szCs w:val="24"/>
      <w:lang w:val="en-US"/>
    </w:rPr>
  </w:style>
  <w:style w:type="paragraph" w:customStyle="1" w:styleId="NL3">
    <w:name w:val="N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NL4">
    <w:name w:val="NL4"/>
    <w:rsid w:val="00AF706A"/>
    <w:pPr>
      <w:spacing w:line="480" w:lineRule="auto"/>
      <w:ind w:left="3888" w:hanging="720"/>
    </w:pPr>
    <w:rPr>
      <w:rFonts w:ascii="Times New Roman" w:eastAsia="Times New Roman" w:hAnsi="Times New Roman" w:cs="Times New Roman"/>
      <w:color w:val="993300"/>
      <w:sz w:val="24"/>
      <w:szCs w:val="24"/>
      <w:lang w:val="en-US"/>
    </w:rPr>
  </w:style>
  <w:style w:type="paragraph" w:customStyle="1" w:styleId="NP">
    <w:name w:val="NP"/>
    <w:basedOn w:val="Normal"/>
    <w:qFormat/>
    <w:rsid w:val="00AF706A"/>
    <w:pPr>
      <w:spacing w:before="120" w:line="480" w:lineRule="auto"/>
      <w:ind w:firstLine="0"/>
      <w:jc w:val="left"/>
    </w:pPr>
    <w:rPr>
      <w:rFonts w:eastAsia="Times New Roman" w:cs="Times New Roman"/>
      <w:color w:val="auto"/>
      <w:sz w:val="24"/>
      <w:szCs w:val="24"/>
    </w:rPr>
  </w:style>
  <w:style w:type="character" w:customStyle="1" w:styleId="OCC">
    <w:name w:val="OCC"/>
    <w:rsid w:val="00AF706A"/>
    <w:rPr>
      <w:color w:val="CC99FF"/>
    </w:rPr>
  </w:style>
  <w:style w:type="character" w:customStyle="1" w:styleId="OCCChar">
    <w:name w:val="OCC Char"/>
    <w:rsid w:val="00AF706A"/>
    <w:rPr>
      <w:sz w:val="24"/>
      <w:shd w:val="clear" w:color="auto" w:fill="CCFFCC"/>
      <w:lang w:val="en-US" w:eastAsia="en-US" w:bidi="ar-SA"/>
    </w:rPr>
  </w:style>
  <w:style w:type="paragraph" w:customStyle="1" w:styleId="OTL">
    <w:name w:val="OTL"/>
    <w:basedOn w:val="Normal"/>
    <w:next w:val="Normal"/>
    <w:rsid w:val="00AF706A"/>
    <w:pPr>
      <w:spacing w:line="400" w:lineRule="exact"/>
      <w:ind w:firstLine="0"/>
      <w:jc w:val="left"/>
    </w:pPr>
    <w:rPr>
      <w:rFonts w:eastAsia="Times New Roman" w:cs="Times New Roman"/>
      <w:color w:val="auto"/>
      <w:sz w:val="24"/>
      <w:szCs w:val="24"/>
    </w:rPr>
  </w:style>
  <w:style w:type="paragraph" w:customStyle="1" w:styleId="P">
    <w:name w:val="P"/>
    <w:next w:val="Normal"/>
    <w:link w:val="PChar"/>
    <w:qFormat/>
    <w:rsid w:val="00AF706A"/>
    <w:pPr>
      <w:spacing w:before="120" w:line="480" w:lineRule="auto"/>
    </w:pPr>
    <w:rPr>
      <w:rFonts w:ascii="Times New Roman" w:eastAsia="Times New Roman" w:hAnsi="Times New Roman" w:cs="Times New Roman"/>
      <w:sz w:val="24"/>
      <w:szCs w:val="20"/>
      <w:lang w:val="en-US"/>
    </w:rPr>
  </w:style>
  <w:style w:type="character" w:customStyle="1" w:styleId="PChar">
    <w:name w:val="P Char"/>
    <w:link w:val="P"/>
    <w:rsid w:val="00AF706A"/>
    <w:rPr>
      <w:rFonts w:ascii="Times New Roman" w:eastAsia="Times New Roman" w:hAnsi="Times New Roman" w:cs="Times New Roman"/>
      <w:sz w:val="24"/>
      <w:szCs w:val="20"/>
      <w:lang w:val="en-US"/>
    </w:rPr>
  </w:style>
  <w:style w:type="paragraph" w:customStyle="1" w:styleId="PA">
    <w:name w:val="PA"/>
    <w:basedOn w:val="CA"/>
    <w:next w:val="Normal"/>
    <w:autoRedefine/>
    <w:rsid w:val="00AF706A"/>
    <w:rPr>
      <w:sz w:val="36"/>
      <w:szCs w:val="26"/>
    </w:rPr>
  </w:style>
  <w:style w:type="character" w:customStyle="1" w:styleId="pageextent">
    <w:name w:val="page extent"/>
    <w:basedOn w:val="DefaultParagraphFont"/>
    <w:rsid w:val="00AF706A"/>
  </w:style>
  <w:style w:type="paragraph" w:customStyle="1" w:styleId="P-ALT">
    <w:name w:val="P-ALT"/>
    <w:basedOn w:val="Normal"/>
    <w:rsid w:val="00AF706A"/>
    <w:pPr>
      <w:spacing w:line="400" w:lineRule="exact"/>
      <w:ind w:firstLine="0"/>
      <w:jc w:val="left"/>
    </w:pPr>
    <w:rPr>
      <w:rFonts w:eastAsia="Times New Roman" w:cs="Times New Roman"/>
      <w:color w:val="auto"/>
      <w:sz w:val="24"/>
      <w:szCs w:val="24"/>
    </w:rPr>
  </w:style>
  <w:style w:type="character" w:customStyle="1" w:styleId="patent">
    <w:name w:val="patent"/>
    <w:basedOn w:val="conf-loc"/>
    <w:uiPriority w:val="1"/>
    <w:rsid w:val="00AF706A"/>
    <w:rPr>
      <w:rFonts w:ascii="Times New Roman" w:hAnsi="Times New Roman"/>
      <w:sz w:val="24"/>
    </w:rPr>
  </w:style>
  <w:style w:type="paragraph" w:customStyle="1" w:styleId="PEPI">
    <w:name w:val="PEPI"/>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PEPI-S">
    <w:name w:val="PEPI-S"/>
    <w:basedOn w:val="Normal"/>
    <w:qFormat/>
    <w:rsid w:val="00AF706A"/>
    <w:pPr>
      <w:spacing w:before="60" w:after="60" w:line="480" w:lineRule="auto"/>
      <w:ind w:right="720" w:firstLine="0"/>
      <w:jc w:val="right"/>
    </w:pPr>
    <w:rPr>
      <w:rFonts w:eastAsia="Times New Roman" w:cs="Times New Roman"/>
      <w:color w:val="auto"/>
      <w:sz w:val="24"/>
      <w:szCs w:val="24"/>
    </w:rPr>
  </w:style>
  <w:style w:type="character" w:customStyle="1" w:styleId="PEPI-SChar">
    <w:name w:val="PEPI-S Char"/>
    <w:rsid w:val="00AF706A"/>
    <w:rPr>
      <w:rFonts w:ascii="Times New Roman" w:hAnsi="Times New Roman"/>
      <w:color w:val="333300"/>
      <w:sz w:val="24"/>
    </w:rPr>
  </w:style>
  <w:style w:type="character" w:customStyle="1" w:styleId="periodicaltitle">
    <w:name w:val="periodical title"/>
    <w:basedOn w:val="arttitle"/>
    <w:uiPriority w:val="1"/>
    <w:rsid w:val="00AF706A"/>
    <w:rPr>
      <w:rFonts w:ascii="Times New Roman" w:hAnsi="Times New Roman"/>
      <w:sz w:val="24"/>
    </w:rPr>
  </w:style>
  <w:style w:type="paragraph" w:customStyle="1" w:styleId="PI">
    <w:name w:val="PI"/>
    <w:basedOn w:val="Normal"/>
    <w:rsid w:val="00AF706A"/>
    <w:pPr>
      <w:spacing w:line="480" w:lineRule="auto"/>
      <w:ind w:firstLine="432"/>
      <w:jc w:val="left"/>
    </w:pPr>
    <w:rPr>
      <w:rFonts w:eastAsia="Times New Roman" w:cs="Times New Roman"/>
      <w:color w:val="auto"/>
      <w:sz w:val="24"/>
      <w:szCs w:val="24"/>
    </w:rPr>
  </w:style>
  <w:style w:type="paragraph" w:customStyle="1" w:styleId="PI-ALT">
    <w:name w:val="PI-ALT"/>
    <w:basedOn w:val="Normal"/>
    <w:rsid w:val="00AF706A"/>
    <w:pPr>
      <w:spacing w:line="400" w:lineRule="exact"/>
      <w:ind w:firstLine="0"/>
      <w:jc w:val="left"/>
    </w:pPr>
    <w:rPr>
      <w:rFonts w:eastAsia="Times New Roman" w:cs="Times New Roman"/>
      <w:color w:val="auto"/>
      <w:sz w:val="24"/>
      <w:szCs w:val="24"/>
    </w:rPr>
  </w:style>
  <w:style w:type="character" w:customStyle="1" w:styleId="placeofpub">
    <w:name w:val="place of pub."/>
    <w:basedOn w:val="DefaultParagraphFont"/>
    <w:rsid w:val="00AF706A"/>
  </w:style>
  <w:style w:type="paragraph" w:customStyle="1" w:styleId="PMI">
    <w:name w:val="PMI"/>
    <w:basedOn w:val="Normal"/>
    <w:autoRedefine/>
    <w:rsid w:val="00AF706A"/>
    <w:pPr>
      <w:pBdr>
        <w:top w:val="single" w:sz="4" w:space="1" w:color="auto"/>
        <w:left w:val="single" w:sz="4" w:space="4" w:color="auto"/>
        <w:bottom w:val="single" w:sz="4" w:space="1" w:color="auto"/>
        <w:right w:val="single" w:sz="4" w:space="4" w:color="auto"/>
      </w:pBdr>
      <w:spacing w:before="60" w:after="60" w:line="480" w:lineRule="auto"/>
      <w:ind w:firstLine="0"/>
      <w:jc w:val="left"/>
    </w:pPr>
    <w:rPr>
      <w:rFonts w:eastAsia="Times New Roman" w:cs="Times New Roman"/>
      <w:color w:val="auto"/>
      <w:sz w:val="24"/>
      <w:szCs w:val="24"/>
    </w:rPr>
  </w:style>
  <w:style w:type="character" w:customStyle="1" w:styleId="PMIChar">
    <w:name w:val="PMI Char"/>
    <w:rsid w:val="00AF706A"/>
    <w:rPr>
      <w:rFonts w:ascii="Times New Roman" w:hAnsi="Times New Roman"/>
      <w:color w:val="333300"/>
      <w:sz w:val="24"/>
      <w:bdr w:val="single" w:sz="4" w:space="0" w:color="auto"/>
      <w:shd w:val="clear" w:color="auto" w:fill="FFFF99"/>
    </w:rPr>
  </w:style>
  <w:style w:type="paragraph" w:customStyle="1" w:styleId="PN">
    <w:name w:val="PN"/>
    <w:basedOn w:val="Normal"/>
    <w:link w:val="PNChar"/>
    <w:autoRedefine/>
    <w:qFormat/>
    <w:rsid w:val="00AF706A"/>
    <w:pPr>
      <w:spacing w:before="120" w:after="120" w:line="480" w:lineRule="auto"/>
      <w:ind w:firstLine="0"/>
      <w:jc w:val="left"/>
    </w:pPr>
    <w:rPr>
      <w:rFonts w:eastAsia="Times New Roman" w:cs="Times New Roman"/>
      <w:color w:val="auto"/>
      <w:sz w:val="44"/>
      <w:szCs w:val="24"/>
      <w:lang w:val="x-none" w:eastAsia="x-none"/>
    </w:rPr>
  </w:style>
  <w:style w:type="character" w:customStyle="1" w:styleId="PNChar">
    <w:name w:val="PN Char"/>
    <w:link w:val="PN"/>
    <w:rsid w:val="00AF706A"/>
    <w:rPr>
      <w:rFonts w:ascii="Times New Roman" w:eastAsia="Times New Roman" w:hAnsi="Times New Roman" w:cs="Times New Roman"/>
      <w:sz w:val="44"/>
      <w:szCs w:val="24"/>
      <w:lang w:val="x-none" w:eastAsia="x-none"/>
    </w:rPr>
  </w:style>
  <w:style w:type="paragraph" w:customStyle="1" w:styleId="POS">
    <w:name w:val="POS"/>
    <w:rsid w:val="00AF706A"/>
    <w:rPr>
      <w:rFonts w:ascii="Times New Roman" w:eastAsia="Times New Roman" w:hAnsi="Times New Roman" w:cs="Times New Roman"/>
      <w:sz w:val="24"/>
      <w:szCs w:val="24"/>
      <w:lang w:val="en-US"/>
    </w:rPr>
  </w:style>
  <w:style w:type="paragraph" w:customStyle="1" w:styleId="PQ">
    <w:name w:val="PQ"/>
    <w:basedOn w:val="Normal"/>
    <w:rsid w:val="00AF706A"/>
    <w:pPr>
      <w:spacing w:line="400" w:lineRule="exact"/>
      <w:ind w:firstLine="0"/>
      <w:jc w:val="left"/>
    </w:pPr>
    <w:rPr>
      <w:rFonts w:eastAsia="Times New Roman" w:cs="Times New Roman"/>
      <w:color w:val="auto"/>
      <w:sz w:val="24"/>
      <w:szCs w:val="24"/>
    </w:rPr>
  </w:style>
  <w:style w:type="paragraph" w:customStyle="1" w:styleId="PQS">
    <w:name w:val="PQS"/>
    <w:rsid w:val="00AF706A"/>
    <w:rPr>
      <w:rFonts w:ascii="Times New Roman" w:eastAsia="Times New Roman" w:hAnsi="Times New Roman" w:cs="Times New Roman"/>
      <w:sz w:val="24"/>
      <w:szCs w:val="24"/>
      <w:lang w:val="en-US"/>
    </w:rPr>
  </w:style>
  <w:style w:type="paragraph" w:customStyle="1" w:styleId="PRF">
    <w:name w:val="PRF"/>
    <w:rsid w:val="00AF706A"/>
    <w:rPr>
      <w:rFonts w:ascii="Times New Roman" w:eastAsia="Times New Roman" w:hAnsi="Times New Roman" w:cs="Times New Roman"/>
      <w:sz w:val="24"/>
      <w:szCs w:val="24"/>
      <w:lang w:val="en-US"/>
    </w:rPr>
  </w:style>
  <w:style w:type="character" w:customStyle="1" w:styleId="PRO">
    <w:name w:val="PRO"/>
    <w:rsid w:val="00AF706A"/>
    <w:rPr>
      <w:color w:val="00CCFF"/>
    </w:rPr>
  </w:style>
  <w:style w:type="paragraph" w:customStyle="1" w:styleId="PROB">
    <w:name w:val="PROB"/>
    <w:rsid w:val="00AF706A"/>
    <w:rPr>
      <w:rFonts w:ascii="Times New Roman" w:eastAsia="Times New Roman" w:hAnsi="Times New Roman" w:cs="Times New Roman"/>
      <w:sz w:val="24"/>
      <w:szCs w:val="24"/>
      <w:lang w:val="en-US"/>
    </w:rPr>
  </w:style>
  <w:style w:type="paragraph" w:customStyle="1" w:styleId="PROG">
    <w:name w:val="PROG"/>
    <w:basedOn w:val="Normal"/>
    <w:qFormat/>
    <w:rsid w:val="00AF706A"/>
    <w:pPr>
      <w:spacing w:line="400" w:lineRule="exact"/>
      <w:ind w:left="720" w:firstLine="0"/>
      <w:jc w:val="left"/>
    </w:pPr>
    <w:rPr>
      <w:rFonts w:eastAsia="Times New Roman" w:cs="Times New Roman"/>
      <w:color w:val="auto"/>
      <w:sz w:val="24"/>
      <w:szCs w:val="24"/>
    </w:rPr>
  </w:style>
  <w:style w:type="paragraph" w:customStyle="1" w:styleId="PST">
    <w:name w:val="PST"/>
    <w:basedOn w:val="CST"/>
    <w:next w:val="Normal"/>
    <w:autoRedefine/>
    <w:rsid w:val="00AF706A"/>
    <w:rPr>
      <w:sz w:val="36"/>
    </w:rPr>
  </w:style>
  <w:style w:type="paragraph" w:customStyle="1" w:styleId="PT">
    <w:name w:val="PT"/>
    <w:basedOn w:val="Normal"/>
    <w:rsid w:val="00AF706A"/>
    <w:pPr>
      <w:spacing w:before="120" w:after="120" w:line="480" w:lineRule="auto"/>
      <w:ind w:firstLine="0"/>
      <w:jc w:val="left"/>
    </w:pPr>
    <w:rPr>
      <w:rFonts w:eastAsia="Times New Roman" w:cs="Times New Roman"/>
      <w:color w:val="auto"/>
      <w:sz w:val="44"/>
      <w:szCs w:val="24"/>
    </w:rPr>
  </w:style>
  <w:style w:type="paragraph" w:customStyle="1" w:styleId="PTBMBIB">
    <w:name w:val="PTBM:BIB"/>
    <w:basedOn w:val="Normal"/>
    <w:rsid w:val="00AF706A"/>
    <w:pPr>
      <w:spacing w:line="400" w:lineRule="exact"/>
      <w:ind w:firstLine="0"/>
      <w:jc w:val="left"/>
    </w:pPr>
    <w:rPr>
      <w:rFonts w:eastAsia="Times New Roman" w:cs="Times New Roman"/>
      <w:color w:val="auto"/>
      <w:sz w:val="24"/>
      <w:szCs w:val="24"/>
    </w:rPr>
  </w:style>
  <w:style w:type="paragraph" w:customStyle="1" w:styleId="PTBMCHR">
    <w:name w:val="PTBM:CHR"/>
    <w:basedOn w:val="Normal"/>
    <w:rsid w:val="00AF706A"/>
    <w:pPr>
      <w:spacing w:line="400" w:lineRule="exact"/>
      <w:ind w:firstLine="0"/>
      <w:jc w:val="left"/>
    </w:pPr>
    <w:rPr>
      <w:rFonts w:eastAsia="Times New Roman" w:cs="Times New Roman"/>
      <w:color w:val="auto"/>
      <w:sz w:val="24"/>
      <w:szCs w:val="24"/>
    </w:rPr>
  </w:style>
  <w:style w:type="paragraph" w:customStyle="1" w:styleId="PTBMENDN">
    <w:name w:val="PTBM:ENDN"/>
    <w:basedOn w:val="Normal"/>
    <w:rsid w:val="00AF706A"/>
    <w:pPr>
      <w:spacing w:line="400" w:lineRule="exact"/>
      <w:ind w:firstLine="0"/>
      <w:jc w:val="left"/>
    </w:pPr>
    <w:rPr>
      <w:rFonts w:eastAsia="Times New Roman" w:cs="Times New Roman"/>
      <w:color w:val="auto"/>
      <w:sz w:val="24"/>
      <w:szCs w:val="24"/>
    </w:rPr>
  </w:style>
  <w:style w:type="paragraph" w:customStyle="1" w:styleId="PTBMOTH">
    <w:name w:val="PTBM:OTH"/>
    <w:basedOn w:val="Normal"/>
    <w:rsid w:val="00AF706A"/>
    <w:pPr>
      <w:spacing w:line="400" w:lineRule="exact"/>
      <w:ind w:firstLine="0"/>
      <w:jc w:val="left"/>
    </w:pPr>
    <w:rPr>
      <w:rFonts w:eastAsia="Times New Roman" w:cs="Times New Roman"/>
      <w:color w:val="auto"/>
      <w:sz w:val="24"/>
      <w:szCs w:val="24"/>
    </w:rPr>
  </w:style>
  <w:style w:type="paragraph" w:customStyle="1" w:styleId="PTCONT1">
    <w:name w:val="PTCONT1"/>
    <w:basedOn w:val="Normal"/>
    <w:autoRedefine/>
    <w:rsid w:val="00AF706A"/>
    <w:pPr>
      <w:spacing w:line="480" w:lineRule="auto"/>
      <w:ind w:firstLine="0"/>
      <w:jc w:val="left"/>
    </w:pPr>
    <w:rPr>
      <w:rFonts w:eastAsia="Times New Roman" w:cs="Times New Roman"/>
      <w:color w:val="auto"/>
      <w:sz w:val="24"/>
      <w:szCs w:val="24"/>
    </w:rPr>
  </w:style>
  <w:style w:type="paragraph" w:customStyle="1" w:styleId="PTCONT2">
    <w:name w:val="PTCONT2"/>
    <w:basedOn w:val="Normal"/>
    <w:link w:val="PTCONT2Char"/>
    <w:autoRedefine/>
    <w:rsid w:val="00AF706A"/>
    <w:pPr>
      <w:spacing w:line="480" w:lineRule="auto"/>
      <w:ind w:left="432" w:firstLine="0"/>
      <w:jc w:val="left"/>
    </w:pPr>
    <w:rPr>
      <w:rFonts w:eastAsia="Times New Roman" w:cs="Times New Roman"/>
      <w:color w:val="auto"/>
      <w:sz w:val="24"/>
      <w:szCs w:val="24"/>
      <w:lang w:val="x-none" w:eastAsia="x-none"/>
    </w:rPr>
  </w:style>
  <w:style w:type="character" w:customStyle="1" w:styleId="PTCONT2Char">
    <w:name w:val="PTCONT2 Char"/>
    <w:link w:val="PTCONT2"/>
    <w:rsid w:val="00AF706A"/>
    <w:rPr>
      <w:rFonts w:ascii="Times New Roman" w:eastAsia="Times New Roman" w:hAnsi="Times New Roman" w:cs="Times New Roman"/>
      <w:sz w:val="24"/>
      <w:szCs w:val="24"/>
      <w:lang w:val="x-none" w:eastAsia="x-none"/>
    </w:rPr>
  </w:style>
  <w:style w:type="paragraph" w:customStyle="1" w:styleId="PTCONT3">
    <w:name w:val="PTCONT3"/>
    <w:basedOn w:val="Normal"/>
    <w:autoRedefine/>
    <w:rsid w:val="00AF706A"/>
    <w:pPr>
      <w:spacing w:line="480" w:lineRule="auto"/>
      <w:ind w:left="720" w:firstLine="0"/>
      <w:jc w:val="left"/>
    </w:pPr>
    <w:rPr>
      <w:rFonts w:eastAsia="Times New Roman" w:cs="Times New Roman"/>
      <w:color w:val="auto"/>
      <w:sz w:val="24"/>
      <w:szCs w:val="24"/>
    </w:rPr>
  </w:style>
  <w:style w:type="paragraph" w:customStyle="1" w:styleId="PTX">
    <w:name w:val="PTX"/>
    <w:basedOn w:val="Normal"/>
    <w:autoRedefine/>
    <w:rsid w:val="00AF706A"/>
    <w:pPr>
      <w:spacing w:before="60" w:after="60" w:line="480" w:lineRule="auto"/>
      <w:ind w:firstLine="245"/>
    </w:pPr>
    <w:rPr>
      <w:rFonts w:eastAsia="Times New Roman" w:cs="Times New Roman"/>
      <w:color w:val="auto"/>
      <w:sz w:val="26"/>
      <w:szCs w:val="30"/>
    </w:rPr>
  </w:style>
  <w:style w:type="character" w:customStyle="1" w:styleId="publisher">
    <w:name w:val="publisher"/>
    <w:basedOn w:val="DefaultParagraphFont"/>
    <w:rsid w:val="00AF706A"/>
  </w:style>
  <w:style w:type="paragraph" w:customStyle="1" w:styleId="PY">
    <w:name w:val="PY"/>
    <w:link w:val="PYChar"/>
    <w:rsid w:val="00AF706A"/>
    <w:pPr>
      <w:spacing w:before="60" w:after="60" w:line="480" w:lineRule="auto"/>
      <w:ind w:left="720"/>
    </w:pPr>
    <w:rPr>
      <w:rFonts w:ascii="Times New Roman" w:eastAsia="Times New Roman" w:hAnsi="Times New Roman" w:cs="Times New Roman"/>
      <w:sz w:val="24"/>
      <w:szCs w:val="20"/>
      <w:lang w:val="en-US"/>
    </w:rPr>
  </w:style>
  <w:style w:type="character" w:customStyle="1" w:styleId="PYChar">
    <w:name w:val="PY Char"/>
    <w:link w:val="PY"/>
    <w:rsid w:val="00AF706A"/>
    <w:rPr>
      <w:rFonts w:ascii="Times New Roman" w:eastAsia="Times New Roman" w:hAnsi="Times New Roman" w:cs="Times New Roman"/>
      <w:sz w:val="24"/>
      <w:szCs w:val="20"/>
      <w:lang w:val="en-US"/>
    </w:rPr>
  </w:style>
  <w:style w:type="paragraph" w:customStyle="1" w:styleId="PYEPI">
    <w:name w:val="PYEPI"/>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PYEPI-S">
    <w:name w:val="PYEPI-S"/>
    <w:basedOn w:val="Normal"/>
    <w:rsid w:val="00AF706A"/>
    <w:pPr>
      <w:spacing w:before="60" w:after="60" w:line="480" w:lineRule="auto"/>
      <w:ind w:right="720" w:firstLine="0"/>
      <w:jc w:val="right"/>
    </w:pPr>
    <w:rPr>
      <w:rFonts w:eastAsia="Times New Roman" w:cs="Times New Roman"/>
      <w:color w:val="auto"/>
      <w:sz w:val="24"/>
      <w:szCs w:val="24"/>
    </w:rPr>
  </w:style>
  <w:style w:type="character" w:customStyle="1" w:styleId="PYEPI-SChar">
    <w:name w:val="PYEPI-S Char"/>
    <w:rsid w:val="00AF706A"/>
    <w:rPr>
      <w:rFonts w:ascii="Times New Roman" w:hAnsi="Times New Roman"/>
      <w:color w:val="333300"/>
      <w:sz w:val="24"/>
    </w:rPr>
  </w:style>
  <w:style w:type="paragraph" w:customStyle="1" w:styleId="PY-S">
    <w:name w:val="PY-S"/>
    <w:basedOn w:val="PY"/>
    <w:link w:val="PY-SChar"/>
    <w:rsid w:val="00AF706A"/>
  </w:style>
  <w:style w:type="character" w:customStyle="1" w:styleId="PY-SChar">
    <w:name w:val="PY-S Char"/>
    <w:link w:val="PY-S"/>
    <w:rsid w:val="00AF706A"/>
    <w:rPr>
      <w:rFonts w:ascii="Times New Roman" w:eastAsia="Times New Roman" w:hAnsi="Times New Roman" w:cs="Times New Roman"/>
      <w:sz w:val="24"/>
      <w:szCs w:val="20"/>
      <w:lang w:val="en-US"/>
    </w:rPr>
  </w:style>
  <w:style w:type="paragraph" w:customStyle="1" w:styleId="PYT">
    <w:name w:val="PYT"/>
    <w:basedOn w:val="Normal"/>
    <w:next w:val="Normal"/>
    <w:rsid w:val="00AF706A"/>
    <w:pPr>
      <w:spacing w:before="60" w:after="60" w:line="480" w:lineRule="auto"/>
      <w:ind w:firstLine="0"/>
      <w:jc w:val="left"/>
    </w:pPr>
    <w:rPr>
      <w:rFonts w:eastAsia="Times New Roman" w:cs="Times New Roman"/>
      <w:color w:val="auto"/>
      <w:sz w:val="24"/>
      <w:szCs w:val="24"/>
    </w:rPr>
  </w:style>
  <w:style w:type="paragraph" w:customStyle="1" w:styleId="PYTXT">
    <w:name w:val="PYTXT"/>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Q">
    <w:name w:val="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EMQ">
    <w:name w:val="Q:EMQ"/>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SBA">
    <w:name w:val="Q:SB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TF">
    <w:name w:val="Q:TF"/>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Q-Close">
    <w:name w:val="Q-Close"/>
    <w:rsid w:val="00AF706A"/>
    <w:pPr>
      <w:pBdr>
        <w:bottom w:val="dotted" w:sz="4" w:space="1" w:color="FF99CC"/>
      </w:pBdr>
      <w:shd w:val="clear" w:color="auto" w:fill="F3F3F3"/>
    </w:pPr>
    <w:rPr>
      <w:rFonts w:ascii="Times New Roman" w:eastAsia="Times New Roman" w:hAnsi="Times New Roman" w:cs="Times New Roman"/>
      <w:sz w:val="24"/>
      <w:szCs w:val="24"/>
      <w:lang w:val="en-US"/>
    </w:rPr>
  </w:style>
  <w:style w:type="paragraph" w:customStyle="1" w:styleId="Q-Open">
    <w:name w:val="Q-Open"/>
    <w:rsid w:val="00AF706A"/>
    <w:pPr>
      <w:pBdr>
        <w:top w:val="dotted" w:sz="4" w:space="1" w:color="FF99CC"/>
      </w:pBdr>
      <w:shd w:val="clear" w:color="auto" w:fill="F3F3F3"/>
    </w:pPr>
    <w:rPr>
      <w:rFonts w:ascii="Times New Roman" w:eastAsia="Times New Roman" w:hAnsi="Times New Roman" w:cs="Times New Roman"/>
      <w:sz w:val="24"/>
      <w:szCs w:val="24"/>
      <w:lang w:val="en-US"/>
    </w:rPr>
  </w:style>
  <w:style w:type="paragraph" w:customStyle="1" w:styleId="QUES">
    <w:name w:val="QUES"/>
    <w:basedOn w:val="Normal"/>
    <w:rsid w:val="00AF706A"/>
    <w:pPr>
      <w:spacing w:line="400" w:lineRule="exact"/>
      <w:ind w:firstLine="0"/>
      <w:jc w:val="left"/>
    </w:pPr>
    <w:rPr>
      <w:rFonts w:eastAsia="Times New Roman" w:cs="Times New Roman"/>
      <w:color w:val="auto"/>
      <w:sz w:val="24"/>
      <w:szCs w:val="24"/>
    </w:rPr>
  </w:style>
  <w:style w:type="paragraph" w:customStyle="1" w:styleId="R1">
    <w:name w:val="R1"/>
    <w:basedOn w:val="Normal"/>
    <w:rsid w:val="00AF706A"/>
    <w:pPr>
      <w:spacing w:before="120" w:line="480" w:lineRule="auto"/>
      <w:ind w:firstLine="0"/>
      <w:jc w:val="left"/>
    </w:pPr>
    <w:rPr>
      <w:rFonts w:eastAsia="Times New Roman" w:cs="Times New Roman"/>
      <w:color w:val="auto"/>
      <w:sz w:val="24"/>
      <w:szCs w:val="20"/>
    </w:rPr>
  </w:style>
  <w:style w:type="paragraph" w:customStyle="1" w:styleId="R2">
    <w:name w:val="R2"/>
    <w:basedOn w:val="H2"/>
    <w:next w:val="Normal"/>
    <w:rsid w:val="00AF706A"/>
    <w:pPr>
      <w:spacing w:before="120" w:after="60"/>
      <w:ind w:left="245" w:hanging="245"/>
    </w:pPr>
    <w:rPr>
      <w:sz w:val="24"/>
      <w:szCs w:val="24"/>
    </w:rPr>
  </w:style>
  <w:style w:type="paragraph" w:customStyle="1" w:styleId="RA">
    <w:name w:val="RA"/>
    <w:basedOn w:val="Normal"/>
    <w:qFormat/>
    <w:rsid w:val="00AF706A"/>
    <w:pPr>
      <w:spacing w:line="480" w:lineRule="auto"/>
      <w:ind w:firstLine="0"/>
      <w:jc w:val="left"/>
    </w:pPr>
    <w:rPr>
      <w:rFonts w:eastAsia="Calibri" w:cs="Times New Roman"/>
      <w:color w:val="auto"/>
      <w:sz w:val="20"/>
      <w:szCs w:val="20"/>
    </w:rPr>
  </w:style>
  <w:style w:type="paragraph" w:customStyle="1" w:styleId="RD1">
    <w:name w:val="RD1"/>
    <w:basedOn w:val="P"/>
    <w:qFormat/>
    <w:rsid w:val="00AF706A"/>
  </w:style>
  <w:style w:type="paragraph" w:customStyle="1" w:styleId="RD2">
    <w:name w:val="RD2"/>
    <w:basedOn w:val="FT1"/>
    <w:link w:val="RD2Char"/>
    <w:autoRedefine/>
    <w:qFormat/>
    <w:rsid w:val="00AF706A"/>
    <w:rPr>
      <w:lang w:val="x-none" w:eastAsia="x-none"/>
    </w:rPr>
  </w:style>
  <w:style w:type="character" w:customStyle="1" w:styleId="RD2Char">
    <w:name w:val="RD2 Char"/>
    <w:link w:val="RD2"/>
    <w:rsid w:val="00AF706A"/>
    <w:rPr>
      <w:rFonts w:ascii="Times New Roman" w:eastAsia="Times New Roman" w:hAnsi="Times New Roman" w:cs="Times New Roman"/>
      <w:sz w:val="24"/>
      <w:szCs w:val="24"/>
      <w:lang w:val="x-none" w:eastAsia="x-none"/>
    </w:rPr>
  </w:style>
  <w:style w:type="paragraph" w:customStyle="1" w:styleId="RD3">
    <w:name w:val="RD3"/>
    <w:basedOn w:val="RD2"/>
    <w:link w:val="RD3Char"/>
    <w:autoRedefine/>
    <w:qFormat/>
    <w:rsid w:val="00AF706A"/>
  </w:style>
  <w:style w:type="character" w:customStyle="1" w:styleId="RD3Char">
    <w:name w:val="RD3 Char"/>
    <w:link w:val="RD3"/>
    <w:rsid w:val="00AF706A"/>
    <w:rPr>
      <w:rFonts w:ascii="Times New Roman" w:eastAsia="Times New Roman" w:hAnsi="Times New Roman" w:cs="Times New Roman"/>
      <w:sz w:val="24"/>
      <w:szCs w:val="24"/>
      <w:lang w:val="x-none" w:eastAsia="x-none"/>
    </w:rPr>
  </w:style>
  <w:style w:type="paragraph" w:customStyle="1" w:styleId="REC">
    <w:name w:val="REC"/>
    <w:rsid w:val="00AF706A"/>
    <w:rPr>
      <w:rFonts w:ascii="Times New Roman" w:eastAsia="Times New Roman" w:hAnsi="Times New Roman" w:cs="Times New Roman"/>
      <w:sz w:val="24"/>
      <w:szCs w:val="24"/>
      <w:lang w:val="en-US"/>
    </w:rPr>
  </w:style>
  <w:style w:type="paragraph" w:customStyle="1" w:styleId="REF">
    <w:name w:val="REF"/>
    <w:link w:val="REFChar"/>
    <w:rsid w:val="008D36DE"/>
    <w:pPr>
      <w:shd w:val="clear" w:color="auto" w:fill="CDCDFF"/>
      <w:tabs>
        <w:tab w:val="left" w:pos="432"/>
        <w:tab w:val="left" w:pos="576"/>
        <w:tab w:val="left" w:pos="720"/>
        <w:tab w:val="left" w:pos="864"/>
        <w:tab w:val="left" w:pos="1008"/>
        <w:tab w:val="left" w:pos="1152"/>
        <w:tab w:val="left" w:pos="1296"/>
        <w:tab w:val="left" w:pos="1440"/>
      </w:tabs>
      <w:spacing w:line="480" w:lineRule="auto"/>
      <w:ind w:left="389" w:hanging="245"/>
    </w:pPr>
    <w:rPr>
      <w:rFonts w:ascii="Times New Roman" w:eastAsia="Times New Roman" w:hAnsi="Times New Roman" w:cs="Times New Roman"/>
      <w:sz w:val="24"/>
      <w:szCs w:val="20"/>
      <w:lang w:val="en-US"/>
    </w:rPr>
  </w:style>
  <w:style w:type="paragraph" w:customStyle="1" w:styleId="REFARC">
    <w:name w:val="REF:ARC"/>
    <w:basedOn w:val="P"/>
    <w:qFormat/>
    <w:rsid w:val="00AF706A"/>
    <w:pPr>
      <w:shd w:val="clear" w:color="auto" w:fill="FFCCCC"/>
    </w:pPr>
  </w:style>
  <w:style w:type="paragraph" w:customStyle="1" w:styleId="REFART">
    <w:name w:val="REF:ART"/>
    <w:basedOn w:val="P"/>
    <w:qFormat/>
    <w:rsid w:val="00AF706A"/>
    <w:pPr>
      <w:shd w:val="clear" w:color="auto" w:fill="BEBC78"/>
    </w:pPr>
  </w:style>
  <w:style w:type="paragraph" w:customStyle="1" w:styleId="REFBK">
    <w:name w:val="REF:BK"/>
    <w:basedOn w:val="REF"/>
    <w:rsid w:val="00AF706A"/>
    <w:pPr>
      <w:shd w:val="clear" w:color="auto" w:fill="CDFFFF"/>
    </w:pPr>
  </w:style>
  <w:style w:type="paragraph" w:customStyle="1" w:styleId="REFBKCH">
    <w:name w:val="REF:BKCH"/>
    <w:basedOn w:val="Normal"/>
    <w:link w:val="REFBKCHChar"/>
    <w:autoRedefine/>
    <w:rsid w:val="00AF706A"/>
    <w:pPr>
      <w:shd w:val="clear" w:color="auto" w:fill="FFFFCD"/>
      <w:spacing w:line="480" w:lineRule="auto"/>
      <w:ind w:left="389" w:hanging="245"/>
      <w:jc w:val="left"/>
    </w:pPr>
    <w:rPr>
      <w:rFonts w:eastAsia="Times New Roman" w:cs="Times New Roman"/>
      <w:color w:val="auto"/>
      <w:sz w:val="24"/>
      <w:szCs w:val="24"/>
      <w:lang w:val="x-none" w:eastAsia="x-none"/>
    </w:rPr>
  </w:style>
  <w:style w:type="character" w:customStyle="1" w:styleId="REFBKCHChar">
    <w:name w:val="REF:BKCH Char"/>
    <w:link w:val="REFBKCH"/>
    <w:rsid w:val="00AF706A"/>
    <w:rPr>
      <w:rFonts w:ascii="Times New Roman" w:eastAsia="Times New Roman" w:hAnsi="Times New Roman" w:cs="Times New Roman"/>
      <w:sz w:val="24"/>
      <w:szCs w:val="24"/>
      <w:shd w:val="clear" w:color="auto" w:fill="FFFFCD"/>
      <w:lang w:val="x-none" w:eastAsia="x-none"/>
    </w:rPr>
  </w:style>
  <w:style w:type="paragraph" w:customStyle="1" w:styleId="REFCONF">
    <w:name w:val="REF:CONF"/>
    <w:basedOn w:val="Normal"/>
    <w:rsid w:val="00AF706A"/>
    <w:pPr>
      <w:shd w:val="clear" w:color="auto" w:fill="A9A9A9"/>
      <w:spacing w:line="480" w:lineRule="auto"/>
      <w:ind w:left="389" w:hanging="245"/>
      <w:jc w:val="left"/>
    </w:pPr>
    <w:rPr>
      <w:rFonts w:eastAsia="Times New Roman" w:cs="Times New Roman"/>
      <w:color w:val="auto"/>
      <w:sz w:val="24"/>
      <w:szCs w:val="24"/>
    </w:rPr>
  </w:style>
  <w:style w:type="paragraph" w:customStyle="1" w:styleId="REFCONFERENCE">
    <w:name w:val="REF:CONFERENCE"/>
    <w:basedOn w:val="REF"/>
    <w:rsid w:val="00AF706A"/>
  </w:style>
  <w:style w:type="paragraph" w:customStyle="1" w:styleId="REFJART">
    <w:name w:val="REF:JART"/>
    <w:basedOn w:val="Normal"/>
    <w:autoRedefine/>
    <w:rsid w:val="00AF706A"/>
    <w:pPr>
      <w:shd w:val="clear" w:color="auto" w:fill="FFCDFF"/>
      <w:spacing w:line="480" w:lineRule="auto"/>
      <w:ind w:left="389" w:hanging="245"/>
      <w:jc w:val="left"/>
    </w:pPr>
    <w:rPr>
      <w:rFonts w:eastAsia="Times New Roman" w:cs="Times New Roman"/>
      <w:color w:val="auto"/>
      <w:sz w:val="24"/>
      <w:szCs w:val="24"/>
    </w:rPr>
  </w:style>
  <w:style w:type="paragraph" w:customStyle="1" w:styleId="REFLINK">
    <w:name w:val="REF:LINK"/>
    <w:basedOn w:val="REFCONF"/>
    <w:qFormat/>
    <w:rsid w:val="00AF706A"/>
    <w:pPr>
      <w:shd w:val="clear" w:color="auto" w:fill="F7CAAC"/>
    </w:pPr>
  </w:style>
  <w:style w:type="paragraph" w:customStyle="1" w:styleId="REFPER">
    <w:name w:val="REF:PER"/>
    <w:basedOn w:val="REFBKCH"/>
    <w:qFormat/>
    <w:rsid w:val="00AF706A"/>
    <w:pPr>
      <w:shd w:val="clear" w:color="auto" w:fill="C5E0B3"/>
    </w:pPr>
  </w:style>
  <w:style w:type="paragraph" w:customStyle="1" w:styleId="REFPERIODICAL">
    <w:name w:val="REF:PERIODICAL"/>
    <w:basedOn w:val="Normal"/>
    <w:qFormat/>
    <w:rsid w:val="00AF706A"/>
    <w:pPr>
      <w:spacing w:line="480" w:lineRule="auto"/>
      <w:ind w:firstLine="0"/>
      <w:jc w:val="left"/>
    </w:pPr>
    <w:rPr>
      <w:rFonts w:eastAsia="Times New Roman" w:cs="Times New Roman"/>
      <w:color w:val="auto"/>
      <w:sz w:val="24"/>
      <w:szCs w:val="24"/>
    </w:rPr>
  </w:style>
  <w:style w:type="paragraph" w:customStyle="1" w:styleId="REFWEBLINK">
    <w:name w:val="REF:WEBLINK"/>
    <w:basedOn w:val="REF"/>
    <w:rsid w:val="00AF706A"/>
  </w:style>
  <w:style w:type="paragraph" w:customStyle="1" w:styleId="REFWORK">
    <w:name w:val="REF:WORK"/>
    <w:basedOn w:val="P"/>
    <w:qFormat/>
    <w:rsid w:val="00AF706A"/>
    <w:pPr>
      <w:shd w:val="clear" w:color="auto" w:fill="6DD9FF"/>
    </w:pPr>
  </w:style>
  <w:style w:type="character" w:customStyle="1" w:styleId="refabrref">
    <w:name w:val="ref_abrref"/>
    <w:qFormat/>
    <w:rsid w:val="00AF706A"/>
    <w:rPr>
      <w:bdr w:val="single" w:sz="2" w:space="0" w:color="auto"/>
      <w:shd w:val="clear" w:color="auto" w:fill="C5E0B3"/>
    </w:rPr>
  </w:style>
  <w:style w:type="character" w:customStyle="1" w:styleId="refarticleTitle">
    <w:name w:val="ref_articleTitle"/>
    <w:rsid w:val="00AF706A"/>
    <w:rPr>
      <w:rFonts w:ascii="Times New Roman" w:hAnsi="Times New Roman"/>
      <w:color w:val="0000FF"/>
    </w:rPr>
  </w:style>
  <w:style w:type="character" w:customStyle="1" w:styleId="refauGivenName">
    <w:name w:val="ref_auGivenName"/>
    <w:rsid w:val="00AF706A"/>
    <w:rPr>
      <w:rFonts w:ascii="Times New Roman" w:hAnsi="Times New Roman"/>
      <w:color w:val="993300"/>
      <w:bdr w:val="none" w:sz="0" w:space="0" w:color="auto"/>
      <w:shd w:val="clear" w:color="auto" w:fill="auto"/>
    </w:rPr>
  </w:style>
  <w:style w:type="character" w:customStyle="1" w:styleId="refauSurName">
    <w:name w:val="ref_auSurName"/>
    <w:rsid w:val="00AF706A"/>
    <w:rPr>
      <w:rFonts w:ascii="Times New Roman" w:hAnsi="Times New Roman"/>
      <w:color w:val="808000"/>
      <w:bdr w:val="none" w:sz="0" w:space="0" w:color="auto"/>
      <w:shd w:val="clear" w:color="auto" w:fill="auto"/>
    </w:rPr>
  </w:style>
  <w:style w:type="character" w:customStyle="1" w:styleId="refbookChapterTitle">
    <w:name w:val="ref_bookChapterTitle"/>
    <w:qFormat/>
    <w:rsid w:val="00AF706A"/>
    <w:rPr>
      <w:color w:val="00B0F0"/>
    </w:rPr>
  </w:style>
  <w:style w:type="character" w:customStyle="1" w:styleId="refbookTitle">
    <w:name w:val="ref_bookTitle"/>
    <w:rsid w:val="00AF706A"/>
    <w:rPr>
      <w:rFonts w:ascii="Times New Roman" w:hAnsi="Times New Roman"/>
      <w:i w:val="0"/>
      <w:color w:val="006600"/>
    </w:rPr>
  </w:style>
  <w:style w:type="character" w:customStyle="1" w:styleId="refclass">
    <w:name w:val="ref_class"/>
    <w:qFormat/>
    <w:rsid w:val="00AF706A"/>
    <w:rPr>
      <w:bdr w:val="single" w:sz="4" w:space="0" w:color="auto"/>
      <w:shd w:val="clear" w:color="auto" w:fill="D9D9D9"/>
    </w:rPr>
  </w:style>
  <w:style w:type="character" w:customStyle="1" w:styleId="refcompoundName">
    <w:name w:val="ref_compoundName"/>
    <w:qFormat/>
    <w:rsid w:val="00AF706A"/>
    <w:rPr>
      <w:rFonts w:ascii="Times New Roman" w:hAnsi="Times New Roman" w:cs="Arial"/>
      <w:color w:val="666699"/>
      <w:sz w:val="24"/>
      <w:szCs w:val="20"/>
    </w:rPr>
  </w:style>
  <w:style w:type="character" w:customStyle="1" w:styleId="refdateAccessed">
    <w:name w:val="ref_dateAccessed"/>
    <w:qFormat/>
    <w:rsid w:val="00AF706A"/>
    <w:rPr>
      <w:color w:val="4EA262"/>
    </w:rPr>
  </w:style>
  <w:style w:type="character" w:customStyle="1" w:styleId="refedGivenName">
    <w:name w:val="ref_edGivenName"/>
    <w:rsid w:val="00AF706A"/>
    <w:rPr>
      <w:rFonts w:ascii="Times New Roman" w:hAnsi="Times New Roman"/>
      <w:color w:val="FFCC00"/>
      <w:bdr w:val="none" w:sz="0" w:space="0" w:color="auto"/>
      <w:shd w:val="clear" w:color="auto" w:fill="auto"/>
    </w:rPr>
  </w:style>
  <w:style w:type="character" w:customStyle="1" w:styleId="refedition">
    <w:name w:val="ref_edition"/>
    <w:qFormat/>
    <w:rsid w:val="00AF706A"/>
    <w:rPr>
      <w:rFonts w:ascii="Times New Roman" w:hAnsi="Times New Roman"/>
      <w:color w:val="99CCFF"/>
    </w:rPr>
  </w:style>
  <w:style w:type="character" w:customStyle="1" w:styleId="refedSurName">
    <w:name w:val="ref_edSurName"/>
    <w:rsid w:val="00AF706A"/>
    <w:rPr>
      <w:rFonts w:ascii="Times New Roman" w:hAnsi="Times New Roman"/>
      <w:color w:val="76923C"/>
      <w:bdr w:val="none" w:sz="0" w:space="0" w:color="auto"/>
      <w:shd w:val="clear" w:color="auto" w:fill="auto"/>
    </w:rPr>
  </w:style>
  <w:style w:type="character" w:customStyle="1" w:styleId="refeicGivenName">
    <w:name w:val="ref_eicGivenName"/>
    <w:qFormat/>
    <w:rsid w:val="00AF706A"/>
    <w:rPr>
      <w:rFonts w:ascii="Times New Roman" w:hAnsi="Times New Roman"/>
      <w:color w:val="385862"/>
    </w:rPr>
  </w:style>
  <w:style w:type="character" w:customStyle="1" w:styleId="refeicSurName">
    <w:name w:val="ref_eicSurName"/>
    <w:qFormat/>
    <w:rsid w:val="00AF706A"/>
    <w:rPr>
      <w:rFonts w:ascii="Times New Roman" w:hAnsi="Times New Roman"/>
      <w:color w:val="339966"/>
    </w:rPr>
  </w:style>
  <w:style w:type="character" w:customStyle="1" w:styleId="refeventName">
    <w:name w:val="ref_eventName"/>
    <w:qFormat/>
    <w:rsid w:val="00AF706A"/>
    <w:rPr>
      <w:color w:val="8EAADB"/>
    </w:rPr>
  </w:style>
  <w:style w:type="character" w:customStyle="1" w:styleId="refforeTitle">
    <w:name w:val="ref_foreTitle"/>
    <w:qFormat/>
    <w:rsid w:val="00AF706A"/>
    <w:rPr>
      <w:rFonts w:ascii="Times New Roman" w:hAnsi="Times New Roman"/>
      <w:color w:val="666699"/>
    </w:rPr>
  </w:style>
  <w:style w:type="character" w:customStyle="1" w:styleId="refinstitution">
    <w:name w:val="ref_institution"/>
    <w:qFormat/>
    <w:rsid w:val="00AF706A"/>
    <w:rPr>
      <w:color w:val="A436BA"/>
    </w:rPr>
  </w:style>
  <w:style w:type="character" w:customStyle="1" w:styleId="refissueNumber">
    <w:name w:val="ref_issueNumber"/>
    <w:rsid w:val="00AF706A"/>
    <w:rPr>
      <w:rFonts w:ascii="Times New Roman" w:hAnsi="Times New Roman"/>
      <w:color w:val="CC99FF"/>
    </w:rPr>
  </w:style>
  <w:style w:type="character" w:customStyle="1" w:styleId="refjournalTitle">
    <w:name w:val="ref_journalTitle"/>
    <w:rsid w:val="00AF706A"/>
    <w:rPr>
      <w:rFonts w:ascii="Times New Roman" w:hAnsi="Times New Roman"/>
      <w:i w:val="0"/>
      <w:color w:val="FF0000"/>
    </w:rPr>
  </w:style>
  <w:style w:type="character" w:customStyle="1" w:styleId="refnonrefElement">
    <w:name w:val="ref_nonrefElement"/>
    <w:qFormat/>
    <w:rsid w:val="00AF706A"/>
    <w:rPr>
      <w:color w:val="63095D"/>
    </w:rPr>
  </w:style>
  <w:style w:type="character" w:customStyle="1" w:styleId="reforg">
    <w:name w:val="ref_org"/>
    <w:rsid w:val="00AF706A"/>
    <w:rPr>
      <w:rFonts w:ascii="Times New Roman" w:hAnsi="Times New Roman"/>
      <w:color w:val="008080"/>
    </w:rPr>
  </w:style>
  <w:style w:type="character" w:customStyle="1" w:styleId="refpage">
    <w:name w:val="ref_page"/>
    <w:rsid w:val="00AF706A"/>
    <w:rPr>
      <w:rFonts w:ascii="Times New Roman" w:hAnsi="Times New Roman"/>
      <w:color w:val="A82800"/>
    </w:rPr>
  </w:style>
  <w:style w:type="character" w:customStyle="1" w:styleId="refplaceofPub">
    <w:name w:val="ref_placeofPub"/>
    <w:rsid w:val="00AF706A"/>
    <w:rPr>
      <w:rFonts w:ascii="Times New Roman" w:hAnsi="Times New Roman"/>
      <w:color w:val="993366"/>
    </w:rPr>
  </w:style>
  <w:style w:type="character" w:customStyle="1" w:styleId="refpubdateYear">
    <w:name w:val="ref_pubdateYear"/>
    <w:rsid w:val="00AF706A"/>
    <w:rPr>
      <w:rFonts w:ascii="Times New Roman" w:hAnsi="Times New Roman"/>
      <w:color w:val="99CC00"/>
    </w:rPr>
  </w:style>
  <w:style w:type="character" w:customStyle="1" w:styleId="refpublisher">
    <w:name w:val="ref_publisher"/>
    <w:rsid w:val="00AF706A"/>
    <w:rPr>
      <w:rFonts w:ascii="Times New Roman" w:hAnsi="Times New Roman"/>
      <w:color w:val="333399"/>
    </w:rPr>
  </w:style>
  <w:style w:type="character" w:customStyle="1" w:styleId="refsubsidiaryName">
    <w:name w:val="ref_subsidiaryName"/>
    <w:qFormat/>
    <w:rsid w:val="00AF706A"/>
    <w:rPr>
      <w:rFonts w:ascii="Times New Roman" w:hAnsi="Times New Roman"/>
      <w:color w:val="666699"/>
    </w:rPr>
  </w:style>
  <w:style w:type="character" w:customStyle="1" w:styleId="reftrGivenName">
    <w:name w:val="ref_trGivenName"/>
    <w:qFormat/>
    <w:rsid w:val="00AF706A"/>
    <w:rPr>
      <w:rFonts w:ascii="Times New Roman" w:hAnsi="Times New Roman"/>
      <w:color w:val="96004B"/>
    </w:rPr>
  </w:style>
  <w:style w:type="character" w:customStyle="1" w:styleId="reftrSurName">
    <w:name w:val="ref_trSurName"/>
    <w:qFormat/>
    <w:rsid w:val="00AF706A"/>
    <w:rPr>
      <w:rFonts w:ascii="Times New Roman" w:hAnsi="Times New Roman"/>
      <w:color w:val="339966"/>
    </w:rPr>
  </w:style>
  <w:style w:type="character" w:customStyle="1" w:styleId="refvolume">
    <w:name w:val="ref_volume"/>
    <w:rsid w:val="00AF706A"/>
    <w:rPr>
      <w:rFonts w:ascii="Times New Roman" w:hAnsi="Times New Roman"/>
      <w:color w:val="EF720B"/>
    </w:rPr>
  </w:style>
  <w:style w:type="character" w:customStyle="1" w:styleId="RGLT">
    <w:name w:val="RGLT"/>
    <w:rsid w:val="00AF706A"/>
    <w:rPr>
      <w:color w:val="800080"/>
    </w:rPr>
  </w:style>
  <w:style w:type="paragraph" w:customStyle="1" w:styleId="RI">
    <w:name w:val="RI"/>
    <w:basedOn w:val="Normal"/>
    <w:qFormat/>
    <w:rsid w:val="00AF706A"/>
    <w:pPr>
      <w:spacing w:line="480" w:lineRule="auto"/>
      <w:ind w:firstLine="0"/>
      <w:jc w:val="left"/>
    </w:pPr>
    <w:rPr>
      <w:rFonts w:eastAsia="Calibri" w:cs="Times New Roman"/>
      <w:color w:val="auto"/>
      <w:sz w:val="20"/>
      <w:szCs w:val="20"/>
    </w:rPr>
  </w:style>
  <w:style w:type="character" w:customStyle="1" w:styleId="RN">
    <w:name w:val="RN"/>
    <w:rsid w:val="00AF706A"/>
    <w:rPr>
      <w:color w:val="666699"/>
    </w:rPr>
  </w:style>
  <w:style w:type="paragraph" w:customStyle="1" w:styleId="RPL">
    <w:name w:val="RPL"/>
    <w:basedOn w:val="RD3"/>
    <w:link w:val="RPLChar"/>
    <w:qFormat/>
    <w:rsid w:val="00AF706A"/>
  </w:style>
  <w:style w:type="character" w:customStyle="1" w:styleId="RPLChar">
    <w:name w:val="RPL Char"/>
    <w:link w:val="RPL"/>
    <w:rsid w:val="00AF706A"/>
    <w:rPr>
      <w:rFonts w:ascii="Times New Roman" w:eastAsia="Times New Roman" w:hAnsi="Times New Roman" w:cs="Times New Roman"/>
      <w:sz w:val="24"/>
      <w:szCs w:val="24"/>
      <w:lang w:val="x-none" w:eastAsia="x-none"/>
    </w:rPr>
  </w:style>
  <w:style w:type="paragraph" w:customStyle="1" w:styleId="RST">
    <w:name w:val="RST"/>
    <w:basedOn w:val="Normal"/>
    <w:rsid w:val="00AF706A"/>
    <w:pPr>
      <w:spacing w:line="480" w:lineRule="auto"/>
      <w:ind w:firstLine="0"/>
      <w:jc w:val="left"/>
    </w:pPr>
    <w:rPr>
      <w:rFonts w:eastAsia="Calibri" w:cs="Times New Roman"/>
      <w:color w:val="auto"/>
      <w:sz w:val="20"/>
      <w:szCs w:val="20"/>
    </w:rPr>
  </w:style>
  <w:style w:type="paragraph" w:customStyle="1" w:styleId="RT">
    <w:name w:val="RT"/>
    <w:qFormat/>
    <w:rsid w:val="00AF706A"/>
    <w:pPr>
      <w:spacing w:line="480" w:lineRule="auto"/>
    </w:pPr>
    <w:rPr>
      <w:rFonts w:ascii="Times New Roman" w:eastAsia="Calibri" w:hAnsi="Times New Roman" w:cs="Times New Roman"/>
      <w:szCs w:val="20"/>
      <w:lang w:val="en-US"/>
    </w:rPr>
  </w:style>
  <w:style w:type="paragraph" w:customStyle="1" w:styleId="SA">
    <w:name w:val="SA"/>
    <w:basedOn w:val="Normal"/>
    <w:autoRedefine/>
    <w:rsid w:val="00AF706A"/>
    <w:pPr>
      <w:spacing w:before="60" w:after="60" w:line="480" w:lineRule="auto"/>
      <w:ind w:firstLine="0"/>
      <w:jc w:val="center"/>
    </w:pPr>
    <w:rPr>
      <w:rFonts w:eastAsia="Times New Roman" w:cs="Times New Roman"/>
      <w:color w:val="auto"/>
      <w:sz w:val="32"/>
      <w:szCs w:val="24"/>
    </w:rPr>
  </w:style>
  <w:style w:type="paragraph" w:customStyle="1" w:styleId="SB">
    <w:name w:val="SB"/>
    <w:basedOn w:val="Normal"/>
    <w:rsid w:val="00AF706A"/>
    <w:pPr>
      <w:spacing w:line="480" w:lineRule="auto"/>
      <w:ind w:firstLine="0"/>
      <w:jc w:val="left"/>
    </w:pPr>
    <w:rPr>
      <w:rFonts w:eastAsia="Times New Roman" w:cs="Times New Roman"/>
      <w:color w:val="auto"/>
      <w:sz w:val="24"/>
      <w:szCs w:val="24"/>
    </w:rPr>
  </w:style>
  <w:style w:type="paragraph" w:customStyle="1" w:styleId="SBT">
    <w:name w:val="SBT"/>
    <w:basedOn w:val="Normal"/>
    <w:rsid w:val="00AF706A"/>
    <w:pPr>
      <w:spacing w:line="480" w:lineRule="auto"/>
      <w:ind w:firstLine="0"/>
      <w:jc w:val="left"/>
    </w:pPr>
    <w:rPr>
      <w:rFonts w:eastAsia="Times New Roman" w:cs="Times New Roman"/>
      <w:color w:val="auto"/>
      <w:sz w:val="24"/>
      <w:szCs w:val="24"/>
    </w:rPr>
  </w:style>
  <w:style w:type="character" w:customStyle="1" w:styleId="SE1">
    <w:name w:val="SE1"/>
    <w:rsid w:val="00AF706A"/>
    <w:rPr>
      <w:color w:val="FF00FF"/>
    </w:rPr>
  </w:style>
  <w:style w:type="character" w:customStyle="1" w:styleId="SE2">
    <w:name w:val="SE2"/>
    <w:rsid w:val="00AF706A"/>
    <w:rPr>
      <w:color w:val="0000FF"/>
    </w:rPr>
  </w:style>
  <w:style w:type="character" w:customStyle="1" w:styleId="Sectionnumber">
    <w:name w:val="Section number"/>
    <w:basedOn w:val="DefaultParagraphFont"/>
    <w:rsid w:val="00AF706A"/>
  </w:style>
  <w:style w:type="character" w:customStyle="1" w:styleId="Seriesnumber">
    <w:name w:val="Series number"/>
    <w:basedOn w:val="DefaultParagraphFont"/>
    <w:rsid w:val="00AF706A"/>
  </w:style>
  <w:style w:type="character" w:customStyle="1" w:styleId="seriestitle">
    <w:name w:val="series title"/>
    <w:basedOn w:val="DefaultParagraphFont"/>
    <w:uiPriority w:val="1"/>
    <w:rsid w:val="00AF706A"/>
    <w:rPr>
      <w:rFonts w:ascii="Times New Roman" w:hAnsi="Times New Roman"/>
      <w:sz w:val="24"/>
    </w:rPr>
  </w:style>
  <w:style w:type="character" w:customStyle="1" w:styleId="SHD">
    <w:name w:val="SHD"/>
    <w:rsid w:val="00AF706A"/>
    <w:rPr>
      <w:color w:val="008080"/>
    </w:rPr>
  </w:style>
  <w:style w:type="character" w:customStyle="1" w:styleId="SHW">
    <w:name w:val="SHW"/>
    <w:rsid w:val="00AF706A"/>
    <w:rPr>
      <w:color w:val="33CCCC"/>
    </w:rPr>
  </w:style>
  <w:style w:type="paragraph" w:customStyle="1" w:styleId="SI">
    <w:name w:val="SI"/>
    <w:basedOn w:val="Normal"/>
    <w:next w:val="Normal"/>
    <w:autoRedefine/>
    <w:rsid w:val="00AF706A"/>
    <w:pPr>
      <w:spacing w:before="120" w:line="480" w:lineRule="auto"/>
      <w:ind w:firstLine="0"/>
      <w:jc w:val="left"/>
    </w:pPr>
    <w:rPr>
      <w:rFonts w:eastAsia="Times New Roman" w:cs="Times New Roman"/>
      <w:color w:val="auto"/>
      <w:sz w:val="24"/>
      <w:szCs w:val="24"/>
    </w:rPr>
  </w:style>
  <w:style w:type="paragraph" w:customStyle="1" w:styleId="SN">
    <w:name w:val="SN"/>
    <w:rsid w:val="00AF706A"/>
    <w:pPr>
      <w:spacing w:line="480" w:lineRule="auto"/>
    </w:pPr>
    <w:rPr>
      <w:rFonts w:ascii="Times New Roman" w:eastAsia="Times New Roman" w:hAnsi="Times New Roman" w:cs="Times New Roman"/>
      <w:color w:val="333399"/>
      <w:sz w:val="32"/>
      <w:szCs w:val="24"/>
      <w:lang w:val="en-US"/>
    </w:rPr>
  </w:style>
  <w:style w:type="paragraph" w:customStyle="1" w:styleId="Source">
    <w:name w:val="Source"/>
    <w:basedOn w:val="Normal"/>
    <w:next w:val="Normal"/>
    <w:qFormat/>
    <w:rsid w:val="00AF706A"/>
    <w:pPr>
      <w:spacing w:before="120" w:line="480" w:lineRule="auto"/>
      <w:ind w:firstLine="0"/>
      <w:jc w:val="left"/>
    </w:pPr>
    <w:rPr>
      <w:rFonts w:eastAsia="Times New Roman" w:cs="Times New Roman"/>
      <w:color w:val="auto"/>
      <w:sz w:val="24"/>
      <w:szCs w:val="20"/>
    </w:rPr>
  </w:style>
  <w:style w:type="character" w:customStyle="1" w:styleId="speaker">
    <w:name w:val="speaker"/>
    <w:basedOn w:val="DefaultParagraphFont"/>
    <w:rsid w:val="00AF706A"/>
  </w:style>
  <w:style w:type="character" w:customStyle="1" w:styleId="SPibooktitle">
    <w:name w:val="SPi book title"/>
    <w:basedOn w:val="DefaultParagraphFont"/>
    <w:rsid w:val="00AF706A"/>
  </w:style>
  <w:style w:type="character" w:customStyle="1" w:styleId="SPidate">
    <w:name w:val="SPi date"/>
    <w:basedOn w:val="DefaultParagraphFont"/>
    <w:rsid w:val="00AF706A"/>
  </w:style>
  <w:style w:type="paragraph" w:customStyle="1" w:styleId="SRC">
    <w:name w:val="SRC"/>
    <w:basedOn w:val="H2"/>
    <w:next w:val="REF"/>
    <w:rsid w:val="00AF706A"/>
    <w:pPr>
      <w:tabs>
        <w:tab w:val="num" w:pos="720"/>
      </w:tabs>
      <w:spacing w:before="120" w:after="60"/>
      <w:ind w:left="245" w:hanging="245"/>
    </w:pPr>
    <w:rPr>
      <w:sz w:val="24"/>
    </w:rPr>
  </w:style>
  <w:style w:type="paragraph" w:customStyle="1" w:styleId="SST">
    <w:name w:val="SST"/>
    <w:basedOn w:val="Normal"/>
    <w:autoRedefine/>
    <w:rsid w:val="00AF706A"/>
    <w:pPr>
      <w:spacing w:before="60" w:after="60" w:line="480" w:lineRule="auto"/>
      <w:ind w:firstLine="0"/>
      <w:jc w:val="center"/>
    </w:pPr>
    <w:rPr>
      <w:rFonts w:eastAsia="Times New Roman" w:cs="Times New Roman"/>
      <w:color w:val="auto"/>
      <w:sz w:val="32"/>
      <w:szCs w:val="24"/>
    </w:rPr>
  </w:style>
  <w:style w:type="paragraph" w:customStyle="1" w:styleId="ST">
    <w:name w:val="ST"/>
    <w:basedOn w:val="Normal"/>
    <w:next w:val="Normal"/>
    <w:rsid w:val="00AF706A"/>
    <w:pPr>
      <w:spacing w:before="60" w:after="120" w:line="400" w:lineRule="exact"/>
      <w:ind w:firstLine="0"/>
      <w:jc w:val="left"/>
    </w:pPr>
    <w:rPr>
      <w:rFonts w:eastAsia="Times New Roman" w:cs="Times New Roman"/>
      <w:color w:val="auto"/>
      <w:sz w:val="44"/>
      <w:szCs w:val="30"/>
    </w:rPr>
  </w:style>
  <w:style w:type="paragraph" w:customStyle="1" w:styleId="STEXTClose">
    <w:name w:val="STEXT:Close"/>
    <w:basedOn w:val="Normal"/>
    <w:qFormat/>
    <w:rsid w:val="00AF706A"/>
    <w:pPr>
      <w:pBdr>
        <w:top w:val="dotted" w:sz="12" w:space="1" w:color="808000"/>
      </w:pBdr>
      <w:spacing w:line="480" w:lineRule="auto"/>
      <w:ind w:left="360" w:firstLine="0"/>
      <w:jc w:val="left"/>
    </w:pPr>
    <w:rPr>
      <w:rFonts w:eastAsia="Times New Roman" w:cs="Times New Roman"/>
      <w:color w:val="auto"/>
      <w:sz w:val="24"/>
      <w:szCs w:val="24"/>
    </w:rPr>
  </w:style>
  <w:style w:type="paragraph" w:customStyle="1" w:styleId="STEXTOpen">
    <w:name w:val="STEXT:Open"/>
    <w:basedOn w:val="LI"/>
    <w:qFormat/>
    <w:rsid w:val="00AF706A"/>
    <w:pPr>
      <w:pBdr>
        <w:top w:val="dotted" w:sz="12" w:space="1" w:color="808000"/>
      </w:pBdr>
    </w:pPr>
  </w:style>
  <w:style w:type="paragraph" w:customStyle="1" w:styleId="STEXT-S">
    <w:name w:val="STEXT-S"/>
    <w:basedOn w:val="STEXTClose"/>
    <w:qFormat/>
    <w:rsid w:val="00AF706A"/>
    <w:pPr>
      <w:pBdr>
        <w:top w:val="none" w:sz="0" w:space="0" w:color="auto"/>
      </w:pBdr>
      <w:jc w:val="right"/>
    </w:pPr>
  </w:style>
  <w:style w:type="paragraph" w:customStyle="1" w:styleId="STX">
    <w:name w:val="STX"/>
    <w:basedOn w:val="Normal"/>
    <w:autoRedefine/>
    <w:rsid w:val="00AF706A"/>
    <w:pPr>
      <w:spacing w:before="60" w:after="60" w:line="480" w:lineRule="auto"/>
      <w:ind w:firstLine="245"/>
    </w:pPr>
    <w:rPr>
      <w:rFonts w:eastAsia="Times New Roman" w:cs="Times New Roman"/>
      <w:color w:val="auto"/>
      <w:sz w:val="26"/>
      <w:szCs w:val="24"/>
    </w:rPr>
  </w:style>
  <w:style w:type="paragraph" w:customStyle="1" w:styleId="Style1">
    <w:name w:val="Style1"/>
    <w:basedOn w:val="FMCTWTPO"/>
    <w:semiHidden/>
    <w:rsid w:val="00AF706A"/>
  </w:style>
  <w:style w:type="paragraph" w:customStyle="1" w:styleId="Style2">
    <w:name w:val="Style2"/>
    <w:basedOn w:val="PTBMOTH"/>
    <w:semiHidden/>
    <w:rsid w:val="00AF706A"/>
  </w:style>
  <w:style w:type="paragraph" w:customStyle="1" w:styleId="Style3">
    <w:name w:val="Style3"/>
    <w:basedOn w:val="FTY"/>
    <w:next w:val="EXT-Close"/>
    <w:semiHidden/>
    <w:rsid w:val="00AF706A"/>
  </w:style>
  <w:style w:type="paragraph" w:customStyle="1" w:styleId="Style4">
    <w:name w:val="Style4"/>
    <w:basedOn w:val="Normal"/>
    <w:semiHidden/>
    <w:rsid w:val="00AF706A"/>
    <w:pPr>
      <w:spacing w:line="360" w:lineRule="auto"/>
      <w:ind w:firstLine="0"/>
      <w:jc w:val="center"/>
    </w:pPr>
    <w:rPr>
      <w:rFonts w:eastAsia="Times New Roman" w:cs="Times New Roman"/>
      <w:color w:val="008080"/>
      <w:sz w:val="24"/>
      <w:szCs w:val="24"/>
    </w:rPr>
  </w:style>
  <w:style w:type="character" w:customStyle="1" w:styleId="Style5">
    <w:name w:val="Style5"/>
    <w:semiHidden/>
    <w:rsid w:val="00AF706A"/>
  </w:style>
  <w:style w:type="paragraph" w:customStyle="1" w:styleId="Style6">
    <w:name w:val="Style6"/>
    <w:basedOn w:val="Normal"/>
    <w:qFormat/>
    <w:rsid w:val="00AF706A"/>
    <w:pPr>
      <w:spacing w:line="480" w:lineRule="auto"/>
      <w:ind w:firstLine="0"/>
      <w:jc w:val="left"/>
    </w:pPr>
    <w:rPr>
      <w:rFonts w:eastAsia="Times New Roman" w:cs="Times New Roman"/>
      <w:color w:val="auto"/>
      <w:sz w:val="24"/>
      <w:szCs w:val="24"/>
    </w:rPr>
  </w:style>
  <w:style w:type="character" w:customStyle="1" w:styleId="suffix">
    <w:name w:val="suffix"/>
    <w:uiPriority w:val="1"/>
    <w:rsid w:val="00AF706A"/>
    <w:rPr>
      <w:rFonts w:ascii="Times New Roman" w:hAnsi="Times New Roman"/>
      <w:sz w:val="24"/>
    </w:rPr>
  </w:style>
  <w:style w:type="character" w:customStyle="1" w:styleId="surname">
    <w:name w:val="surname"/>
    <w:basedOn w:val="DefaultParagraphFont"/>
    <w:rsid w:val="00AF706A"/>
  </w:style>
  <w:style w:type="paragraph" w:customStyle="1" w:styleId="T1">
    <w:name w:val="T1"/>
    <w:basedOn w:val="Normal"/>
    <w:next w:val="Normal"/>
    <w:autoRedefine/>
    <w:rsid w:val="00AF706A"/>
    <w:pPr>
      <w:spacing w:line="480" w:lineRule="auto"/>
      <w:ind w:firstLine="0"/>
      <w:jc w:val="left"/>
    </w:pPr>
    <w:rPr>
      <w:rFonts w:eastAsia="Times New Roman" w:cs="Times New Roman"/>
      <w:color w:val="auto"/>
      <w:sz w:val="24"/>
      <w:szCs w:val="24"/>
    </w:rPr>
  </w:style>
  <w:style w:type="paragraph" w:customStyle="1" w:styleId="T2">
    <w:name w:val="T2"/>
    <w:basedOn w:val="Normal"/>
    <w:next w:val="T1"/>
    <w:autoRedefine/>
    <w:rsid w:val="00AF706A"/>
    <w:pPr>
      <w:spacing w:line="480" w:lineRule="auto"/>
      <w:ind w:firstLine="0"/>
      <w:jc w:val="left"/>
    </w:pPr>
    <w:rPr>
      <w:rFonts w:eastAsia="Times New Roman" w:cs="Times New Roman"/>
      <w:color w:val="auto"/>
      <w:sz w:val="24"/>
      <w:szCs w:val="24"/>
    </w:rPr>
  </w:style>
  <w:style w:type="paragraph" w:customStyle="1" w:styleId="TB">
    <w:name w:val="TB"/>
    <w:next w:val="Normal"/>
    <w:rsid w:val="00AF706A"/>
    <w:pPr>
      <w:spacing w:line="480" w:lineRule="auto"/>
    </w:pPr>
    <w:rPr>
      <w:rFonts w:ascii="Times New Roman" w:eastAsia="Times New Roman" w:hAnsi="Times New Roman" w:cs="Times New Roman"/>
      <w:sz w:val="24"/>
      <w:szCs w:val="20"/>
      <w:lang w:val="en-US"/>
    </w:rPr>
  </w:style>
  <w:style w:type="paragraph" w:customStyle="1" w:styleId="TCAP">
    <w:name w:val="TCAP"/>
    <w:basedOn w:val="Normal"/>
    <w:autoRedefine/>
    <w:rsid w:val="00AF706A"/>
    <w:pPr>
      <w:spacing w:line="480" w:lineRule="auto"/>
      <w:ind w:firstLine="0"/>
      <w:jc w:val="left"/>
    </w:pPr>
    <w:rPr>
      <w:rFonts w:eastAsia="Times New Roman" w:cs="Times New Roman"/>
      <w:color w:val="auto"/>
      <w:sz w:val="24"/>
      <w:szCs w:val="24"/>
    </w:rPr>
  </w:style>
  <w:style w:type="paragraph" w:customStyle="1" w:styleId="TCF">
    <w:name w:val="TCF"/>
    <w:link w:val="TCFChar"/>
    <w:rsid w:val="00AF706A"/>
    <w:pPr>
      <w:spacing w:line="480" w:lineRule="auto"/>
    </w:pPr>
    <w:rPr>
      <w:rFonts w:ascii="Times New Roman" w:eastAsia="Times New Roman" w:hAnsi="Times New Roman" w:cs="Times New Roman"/>
      <w:sz w:val="24"/>
      <w:szCs w:val="24"/>
      <w:lang w:val="en-US"/>
    </w:rPr>
  </w:style>
  <w:style w:type="character" w:customStyle="1" w:styleId="TCFChar">
    <w:name w:val="TCF Char"/>
    <w:link w:val="TCF"/>
    <w:rsid w:val="00AF706A"/>
    <w:rPr>
      <w:rFonts w:ascii="Times New Roman" w:eastAsia="Times New Roman" w:hAnsi="Times New Roman" w:cs="Times New Roman"/>
      <w:sz w:val="24"/>
      <w:szCs w:val="24"/>
      <w:lang w:val="en-US"/>
    </w:rPr>
  </w:style>
  <w:style w:type="paragraph" w:customStyle="1" w:styleId="TCH1">
    <w:name w:val="TCH1"/>
    <w:basedOn w:val="Normal"/>
    <w:next w:val="TB"/>
    <w:rsid w:val="00AF706A"/>
    <w:pPr>
      <w:spacing w:line="480" w:lineRule="auto"/>
      <w:ind w:firstLine="0"/>
      <w:jc w:val="left"/>
    </w:pPr>
    <w:rPr>
      <w:rFonts w:eastAsia="Times New Roman" w:cs="Times New Roman"/>
      <w:color w:val="auto"/>
      <w:sz w:val="24"/>
      <w:szCs w:val="24"/>
    </w:rPr>
  </w:style>
  <w:style w:type="paragraph" w:customStyle="1" w:styleId="TCH2">
    <w:name w:val="TCH2"/>
    <w:basedOn w:val="Normal"/>
    <w:next w:val="TCH1"/>
    <w:rsid w:val="00AF706A"/>
    <w:pPr>
      <w:spacing w:line="480" w:lineRule="auto"/>
      <w:ind w:firstLine="0"/>
      <w:jc w:val="left"/>
    </w:pPr>
    <w:rPr>
      <w:rFonts w:eastAsia="Times New Roman" w:cs="Times New Roman"/>
      <w:color w:val="auto"/>
      <w:sz w:val="24"/>
      <w:szCs w:val="24"/>
    </w:rPr>
  </w:style>
  <w:style w:type="paragraph" w:customStyle="1" w:styleId="TFN">
    <w:name w:val="TFN"/>
    <w:basedOn w:val="FN"/>
    <w:rsid w:val="00AF706A"/>
  </w:style>
  <w:style w:type="paragraph" w:customStyle="1" w:styleId="THM">
    <w:name w:val="THM"/>
    <w:rsid w:val="00AF706A"/>
    <w:rPr>
      <w:rFonts w:ascii="Times New Roman" w:eastAsia="Times New Roman" w:hAnsi="Times New Roman" w:cs="Times New Roman"/>
      <w:sz w:val="24"/>
      <w:szCs w:val="24"/>
      <w:lang w:val="en-US"/>
    </w:rPr>
  </w:style>
  <w:style w:type="paragraph" w:customStyle="1" w:styleId="TL">
    <w:name w:val="TL"/>
    <w:basedOn w:val="Normal"/>
    <w:rsid w:val="00AF706A"/>
    <w:pPr>
      <w:spacing w:line="480" w:lineRule="auto"/>
      <w:ind w:firstLine="0"/>
      <w:jc w:val="left"/>
    </w:pPr>
    <w:rPr>
      <w:rFonts w:eastAsia="Times New Roman" w:cs="Times New Roman"/>
      <w:color w:val="auto"/>
      <w:sz w:val="24"/>
      <w:szCs w:val="24"/>
    </w:rPr>
  </w:style>
  <w:style w:type="paragraph" w:customStyle="1" w:styleId="TN">
    <w:name w:val="TN"/>
    <w:basedOn w:val="EQC"/>
    <w:link w:val="TNChar"/>
    <w:autoRedefine/>
    <w:qFormat/>
    <w:rsid w:val="00AF706A"/>
    <w:pPr>
      <w:spacing w:after="60"/>
    </w:pPr>
  </w:style>
  <w:style w:type="character" w:customStyle="1" w:styleId="TNChar">
    <w:name w:val="TN Char"/>
    <w:link w:val="TN"/>
    <w:rsid w:val="00AF706A"/>
    <w:rPr>
      <w:rFonts w:ascii="Times New Roman" w:eastAsia="Times New Roman" w:hAnsi="Times New Roman" w:cs="Times New Roman"/>
      <w:sz w:val="24"/>
      <w:szCs w:val="24"/>
      <w:lang w:val="x-none" w:eastAsia="x-none"/>
    </w:rPr>
  </w:style>
  <w:style w:type="character" w:customStyle="1" w:styleId="ToCchapterno">
    <w:name w:val="ToCchapter no."/>
    <w:basedOn w:val="DefaultParagraphFont"/>
    <w:rsid w:val="00AF706A"/>
  </w:style>
  <w:style w:type="character" w:customStyle="1" w:styleId="ToCpartno">
    <w:name w:val="ToCpart no."/>
    <w:basedOn w:val="DefaultParagraphFont"/>
    <w:rsid w:val="00AF706A"/>
  </w:style>
  <w:style w:type="paragraph" w:customStyle="1" w:styleId="TSH">
    <w:name w:val="TSH"/>
    <w:basedOn w:val="TCH1"/>
    <w:autoRedefine/>
    <w:qFormat/>
    <w:rsid w:val="00AF706A"/>
  </w:style>
  <w:style w:type="paragraph" w:customStyle="1" w:styleId="TSN">
    <w:name w:val="TSN"/>
    <w:basedOn w:val="Normal"/>
    <w:next w:val="Normal"/>
    <w:rsid w:val="00AF706A"/>
    <w:pPr>
      <w:spacing w:line="480" w:lineRule="auto"/>
      <w:ind w:firstLine="0"/>
      <w:jc w:val="left"/>
    </w:pPr>
    <w:rPr>
      <w:rFonts w:eastAsia="Times New Roman" w:cs="Times New Roman"/>
      <w:color w:val="auto"/>
      <w:sz w:val="24"/>
      <w:szCs w:val="24"/>
    </w:rPr>
  </w:style>
  <w:style w:type="character" w:customStyle="1" w:styleId="TSNChar">
    <w:name w:val="TSN Char"/>
    <w:rsid w:val="00AF706A"/>
    <w:rPr>
      <w:rFonts w:ascii="Times New Roman" w:hAnsi="Times New Roman"/>
      <w:color w:val="333300"/>
      <w:sz w:val="20"/>
      <w:bdr w:val="none" w:sz="0" w:space="0" w:color="auto"/>
      <w:shd w:val="clear" w:color="auto" w:fill="E6E6E6"/>
    </w:rPr>
  </w:style>
  <w:style w:type="paragraph" w:customStyle="1" w:styleId="TT">
    <w:name w:val="TT"/>
    <w:next w:val="Normal"/>
    <w:autoRedefine/>
    <w:rsid w:val="00AF706A"/>
    <w:pPr>
      <w:spacing w:before="120" w:after="60" w:line="480" w:lineRule="auto"/>
    </w:pPr>
    <w:rPr>
      <w:rFonts w:ascii="Times New Roman" w:eastAsia="Times New Roman" w:hAnsi="Times New Roman" w:cs="Times New Roman"/>
      <w:sz w:val="26"/>
      <w:szCs w:val="26"/>
      <w:lang w:val="en-US"/>
    </w:rPr>
  </w:style>
  <w:style w:type="paragraph" w:customStyle="1" w:styleId="TTPG">
    <w:name w:val="TTPG"/>
    <w:rsid w:val="00AF706A"/>
    <w:pPr>
      <w:spacing w:line="480" w:lineRule="auto"/>
    </w:pPr>
    <w:rPr>
      <w:rFonts w:ascii="Times New Roman" w:eastAsia="Times New Roman" w:hAnsi="Times New Roman" w:cs="Times New Roman"/>
      <w:sz w:val="24"/>
      <w:szCs w:val="24"/>
      <w:lang w:val="en-US"/>
    </w:rPr>
  </w:style>
  <w:style w:type="paragraph" w:customStyle="1" w:styleId="TTPGAU">
    <w:name w:val="TTPG:AU"/>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AUA">
    <w:name w:val="TTPG:AU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BY">
    <w:name w:val="TTPG:BY"/>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
    <w:name w:val="TTPG:C"/>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TR">
    <w:name w:val="TTPG:CTR"/>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CTRA">
    <w:name w:val="TTPG:CTR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D">
    <w:name w:val="TTPG:ED"/>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DA">
    <w:name w:val="TTPG:EDA"/>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ES">
    <w:name w:val="TTPG:ES"/>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SBT">
    <w:name w:val="TTPG:SB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ST">
    <w:name w:val="TTPG:S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
    <w:name w:val="TTPG:T"/>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P">
    <w:name w:val="TTPG:TP"/>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TR">
    <w:name w:val="TTPG:TR"/>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TTPGTV">
    <w:name w:val="TTPG:TV"/>
    <w:basedOn w:val="Normal"/>
    <w:rsid w:val="00AF706A"/>
    <w:pPr>
      <w:spacing w:before="60" w:after="60" w:line="480" w:lineRule="auto"/>
      <w:ind w:firstLine="0"/>
      <w:jc w:val="left"/>
    </w:pPr>
    <w:rPr>
      <w:rFonts w:eastAsia="Times New Roman" w:cs="Times New Roman"/>
      <w:color w:val="auto"/>
      <w:sz w:val="24"/>
      <w:szCs w:val="24"/>
    </w:rPr>
  </w:style>
  <w:style w:type="paragraph" w:customStyle="1" w:styleId="TTPGV">
    <w:name w:val="TTPG:V"/>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TTPGY">
    <w:name w:val="TTPG:Y"/>
    <w:basedOn w:val="Normal"/>
    <w:qFormat/>
    <w:rsid w:val="00AF706A"/>
    <w:pPr>
      <w:spacing w:before="60" w:after="60" w:line="480" w:lineRule="auto"/>
      <w:ind w:firstLine="0"/>
      <w:jc w:val="left"/>
    </w:pPr>
    <w:rPr>
      <w:rFonts w:eastAsia="Times New Roman" w:cs="Times New Roman"/>
      <w:color w:val="auto"/>
      <w:sz w:val="24"/>
      <w:szCs w:val="24"/>
    </w:rPr>
  </w:style>
  <w:style w:type="paragraph" w:customStyle="1" w:styleId="UL">
    <w:name w:val="UL"/>
    <w:basedOn w:val="Normal"/>
    <w:rsid w:val="00AF706A"/>
    <w:pPr>
      <w:spacing w:before="60" w:after="60" w:line="480" w:lineRule="auto"/>
      <w:ind w:left="480" w:firstLine="0"/>
      <w:jc w:val="left"/>
    </w:pPr>
    <w:rPr>
      <w:rFonts w:eastAsia="Times New Roman" w:cs="Times New Roman"/>
      <w:color w:val="auto"/>
      <w:sz w:val="24"/>
      <w:szCs w:val="20"/>
    </w:rPr>
  </w:style>
  <w:style w:type="paragraph" w:customStyle="1" w:styleId="UL1">
    <w:name w:val="UL1"/>
    <w:basedOn w:val="Normal"/>
    <w:next w:val="UL"/>
    <w:rsid w:val="00AF706A"/>
    <w:pPr>
      <w:spacing w:before="60" w:after="60" w:line="480" w:lineRule="auto"/>
      <w:ind w:left="720" w:firstLine="0"/>
      <w:jc w:val="left"/>
    </w:pPr>
    <w:rPr>
      <w:rFonts w:eastAsia="Times New Roman" w:cs="Times New Roman"/>
      <w:color w:val="auto"/>
      <w:szCs w:val="24"/>
    </w:rPr>
  </w:style>
  <w:style w:type="paragraph" w:customStyle="1" w:styleId="UL2">
    <w:name w:val="UL2"/>
    <w:rsid w:val="00AF706A"/>
    <w:pPr>
      <w:spacing w:line="480" w:lineRule="auto"/>
      <w:ind w:left="2736" w:hanging="720"/>
    </w:pPr>
    <w:rPr>
      <w:rFonts w:ascii="Times New Roman" w:eastAsia="Times New Roman" w:hAnsi="Times New Roman" w:cs="Times New Roman"/>
      <w:color w:val="993300"/>
      <w:sz w:val="24"/>
      <w:szCs w:val="24"/>
      <w:lang w:val="en-US"/>
    </w:rPr>
  </w:style>
  <w:style w:type="paragraph" w:customStyle="1" w:styleId="UL3">
    <w:name w:val="UL3"/>
    <w:rsid w:val="00AF706A"/>
    <w:pPr>
      <w:spacing w:line="480" w:lineRule="auto"/>
      <w:ind w:left="3312" w:hanging="720"/>
    </w:pPr>
    <w:rPr>
      <w:rFonts w:ascii="Times New Roman" w:eastAsia="Times New Roman" w:hAnsi="Times New Roman" w:cs="Times New Roman"/>
      <w:color w:val="993300"/>
      <w:sz w:val="24"/>
      <w:szCs w:val="24"/>
      <w:lang w:val="en-US"/>
    </w:rPr>
  </w:style>
  <w:style w:type="paragraph" w:customStyle="1" w:styleId="UL4">
    <w:name w:val="UL4"/>
    <w:rsid w:val="00AF706A"/>
    <w:pPr>
      <w:spacing w:line="480" w:lineRule="auto"/>
      <w:ind w:left="3888" w:hanging="720"/>
    </w:pPr>
    <w:rPr>
      <w:rFonts w:ascii="Times New Roman" w:eastAsia="Times New Roman" w:hAnsi="Times New Roman" w:cs="Times New Roman"/>
      <w:color w:val="993300"/>
      <w:sz w:val="24"/>
      <w:szCs w:val="24"/>
      <w:lang w:val="en-US"/>
    </w:rPr>
  </w:style>
  <w:style w:type="character" w:customStyle="1" w:styleId="URL">
    <w:name w:val="URL"/>
    <w:rsid w:val="00AF706A"/>
    <w:rPr>
      <w:rFonts w:ascii="Times New Roman" w:hAnsi="Times New Roman"/>
      <w:sz w:val="24"/>
    </w:rPr>
  </w:style>
  <w:style w:type="paragraph" w:customStyle="1" w:styleId="UTB">
    <w:name w:val="UTB"/>
    <w:basedOn w:val="Normal"/>
    <w:next w:val="TFN"/>
    <w:rsid w:val="00AF706A"/>
    <w:pPr>
      <w:spacing w:line="480" w:lineRule="auto"/>
      <w:ind w:firstLine="0"/>
      <w:jc w:val="left"/>
    </w:pPr>
    <w:rPr>
      <w:rFonts w:eastAsia="Times New Roman" w:cs="Times New Roman"/>
      <w:color w:val="auto"/>
      <w:sz w:val="24"/>
      <w:szCs w:val="24"/>
    </w:rPr>
  </w:style>
  <w:style w:type="paragraph" w:customStyle="1" w:styleId="UTCH">
    <w:name w:val="UTCH"/>
    <w:basedOn w:val="Normal"/>
    <w:next w:val="TCH1"/>
    <w:rsid w:val="00AF706A"/>
    <w:pPr>
      <w:spacing w:line="480" w:lineRule="auto"/>
      <w:ind w:firstLine="0"/>
      <w:jc w:val="left"/>
    </w:pPr>
    <w:rPr>
      <w:rFonts w:eastAsia="Times New Roman" w:cs="Times New Roman"/>
      <w:color w:val="auto"/>
      <w:sz w:val="24"/>
      <w:szCs w:val="24"/>
    </w:rPr>
  </w:style>
  <w:style w:type="character" w:customStyle="1" w:styleId="VAR">
    <w:name w:val="VAR"/>
    <w:qFormat/>
    <w:rsid w:val="00AF706A"/>
  </w:style>
  <w:style w:type="paragraph" w:customStyle="1" w:styleId="VARNM">
    <w:name w:val="VARNM"/>
    <w:basedOn w:val="SRC"/>
    <w:qFormat/>
    <w:rsid w:val="00AF706A"/>
  </w:style>
  <w:style w:type="character" w:customStyle="1" w:styleId="Voled">
    <w:name w:val="Vol ed."/>
    <w:basedOn w:val="DefaultParagraphFont"/>
    <w:rsid w:val="00AF706A"/>
  </w:style>
  <w:style w:type="character" w:customStyle="1" w:styleId="volume">
    <w:name w:val="volume"/>
    <w:basedOn w:val="DefaultParagraphFont"/>
    <w:rsid w:val="00AF706A"/>
  </w:style>
  <w:style w:type="paragraph" w:customStyle="1" w:styleId="WAD">
    <w:name w:val="WAD"/>
    <w:basedOn w:val="P"/>
    <w:qFormat/>
    <w:rsid w:val="00AF706A"/>
  </w:style>
  <w:style w:type="character" w:customStyle="1" w:styleId="WBL">
    <w:name w:val="WBL"/>
    <w:rsid w:val="00AF706A"/>
    <w:rPr>
      <w:color w:val="0000FF"/>
      <w:bdr w:val="single" w:sz="4" w:space="0" w:color="0000FF"/>
    </w:rPr>
  </w:style>
  <w:style w:type="character" w:customStyle="1" w:styleId="web">
    <w:name w:val="web"/>
    <w:basedOn w:val="DefaultParagraphFont"/>
    <w:qFormat/>
    <w:rsid w:val="00AF706A"/>
  </w:style>
  <w:style w:type="character" w:customStyle="1" w:styleId="weblink">
    <w:name w:val="weblink"/>
    <w:uiPriority w:val="1"/>
    <w:rsid w:val="00AF706A"/>
    <w:rPr>
      <w:rFonts w:ascii="Times New Roman" w:hAnsi="Times New Roman"/>
      <w:sz w:val="24"/>
      <w:lang w:val="en-IN"/>
    </w:rPr>
  </w:style>
  <w:style w:type="paragraph" w:customStyle="1" w:styleId="WLG">
    <w:name w:val="WLG"/>
    <w:rsid w:val="00AF706A"/>
    <w:rPr>
      <w:rFonts w:ascii="Times New Roman" w:eastAsia="Times New Roman" w:hAnsi="Times New Roman" w:cs="Times New Roman"/>
      <w:sz w:val="24"/>
      <w:szCs w:val="24"/>
      <w:lang w:val="en-US"/>
    </w:rPr>
  </w:style>
  <w:style w:type="character" w:customStyle="1" w:styleId="worktitle">
    <w:name w:val="work title"/>
    <w:basedOn w:val="periodicaltitle"/>
    <w:uiPriority w:val="1"/>
    <w:rsid w:val="00AF706A"/>
    <w:rPr>
      <w:rFonts w:ascii="Times New Roman" w:hAnsi="Times New Roman"/>
      <w:sz w:val="24"/>
    </w:rPr>
  </w:style>
  <w:style w:type="paragraph" w:customStyle="1" w:styleId="WR">
    <w:name w:val="WR"/>
    <w:rsid w:val="00AF706A"/>
    <w:rPr>
      <w:rFonts w:ascii="Times New Roman" w:eastAsia="Times New Roman" w:hAnsi="Times New Roman" w:cs="Times New Roman"/>
      <w:sz w:val="24"/>
      <w:szCs w:val="24"/>
      <w:lang w:val="en-US"/>
    </w:rPr>
  </w:style>
  <w:style w:type="character" w:customStyle="1" w:styleId="WRK">
    <w:name w:val="WRK"/>
    <w:rsid w:val="00AF706A"/>
    <w:rPr>
      <w:color w:val="008000"/>
    </w:rPr>
  </w:style>
  <w:style w:type="character" w:customStyle="1" w:styleId="X">
    <w:name w:val="X"/>
    <w:rsid w:val="00AF706A"/>
  </w:style>
  <w:style w:type="character" w:customStyle="1" w:styleId="XR">
    <w:name w:val="XR"/>
    <w:rsid w:val="00AF706A"/>
    <w:rPr>
      <w:rFonts w:ascii="Times New Roman" w:hAnsi="Times New Roman"/>
      <w:smallCaps/>
      <w:color w:val="auto"/>
      <w:sz w:val="24"/>
      <w:bdr w:val="none" w:sz="0" w:space="0" w:color="auto"/>
      <w:shd w:val="clear" w:color="auto" w:fill="CCCCCC"/>
    </w:rPr>
  </w:style>
  <w:style w:type="character" w:customStyle="1" w:styleId="XR1">
    <w:name w:val="XR1"/>
    <w:rsid w:val="00AF706A"/>
    <w:rPr>
      <w:color w:val="0000FF"/>
      <w:bdr w:val="single" w:sz="4" w:space="0" w:color="FF0000"/>
    </w:rPr>
  </w:style>
  <w:style w:type="character" w:customStyle="1" w:styleId="XR2">
    <w:name w:val="XR2"/>
    <w:rsid w:val="00AF706A"/>
    <w:rPr>
      <w:color w:val="0000FF"/>
      <w:bdr w:val="single" w:sz="4" w:space="0" w:color="339966"/>
    </w:rPr>
  </w:style>
  <w:style w:type="character" w:customStyle="1" w:styleId="Xrefappx">
    <w:name w:val="Xref_appx"/>
    <w:rsid w:val="00AF706A"/>
    <w:rPr>
      <w:color w:val="3366FF"/>
      <w:bdr w:val="single" w:sz="4" w:space="0" w:color="auto"/>
    </w:rPr>
  </w:style>
  <w:style w:type="character" w:customStyle="1" w:styleId="Xrefarticle">
    <w:name w:val="Xref_article"/>
    <w:rsid w:val="00AF706A"/>
    <w:rPr>
      <w:rFonts w:ascii="Times New Roman" w:hAnsi="Times New Roman"/>
      <w:color w:val="333399"/>
      <w:bdr w:val="single" w:sz="4" w:space="0" w:color="auto"/>
      <w:vertAlign w:val="baseline"/>
    </w:rPr>
  </w:style>
  <w:style w:type="character" w:customStyle="1" w:styleId="Xrefbib">
    <w:name w:val="Xref_bib"/>
    <w:rsid w:val="00AF706A"/>
    <w:rPr>
      <w:rFonts w:ascii="Times New Roman" w:hAnsi="Times New Roman"/>
      <w:color w:val="808000"/>
      <w:bdr w:val="single" w:sz="4" w:space="0" w:color="auto"/>
      <w:vertAlign w:val="baseline"/>
    </w:rPr>
  </w:style>
  <w:style w:type="character" w:customStyle="1" w:styleId="XrefbibInline">
    <w:name w:val="Xref_bibInline"/>
    <w:rsid w:val="00AF706A"/>
    <w:rPr>
      <w:rFonts w:ascii="Times New Roman" w:hAnsi="Times New Roman"/>
      <w:color w:val="008080"/>
      <w:bdr w:val="single" w:sz="4" w:space="0" w:color="auto"/>
      <w:vertAlign w:val="baseline"/>
    </w:rPr>
  </w:style>
  <w:style w:type="character" w:customStyle="1" w:styleId="Xrefbox">
    <w:name w:val="Xref_box"/>
    <w:rsid w:val="00AF706A"/>
    <w:rPr>
      <w:color w:val="FFCC00"/>
      <w:bdr w:val="single" w:sz="4" w:space="0" w:color="auto"/>
    </w:rPr>
  </w:style>
  <w:style w:type="character" w:customStyle="1" w:styleId="Xrefchap">
    <w:name w:val="Xref_chap"/>
    <w:rsid w:val="00AF706A"/>
    <w:rPr>
      <w:color w:val="99CC00"/>
      <w:bdr w:val="single" w:sz="4" w:space="0" w:color="auto"/>
    </w:rPr>
  </w:style>
  <w:style w:type="character" w:customStyle="1" w:styleId="Xrefeqn">
    <w:name w:val="Xref_eqn"/>
    <w:rsid w:val="00AF706A"/>
    <w:rPr>
      <w:color w:val="008000"/>
      <w:bdr w:val="single" w:sz="4" w:space="0" w:color="auto"/>
    </w:rPr>
  </w:style>
  <w:style w:type="character" w:customStyle="1" w:styleId="Xreffig">
    <w:name w:val="Xref_fig"/>
    <w:rsid w:val="00AF706A"/>
    <w:rPr>
      <w:color w:val="993300"/>
      <w:bdr w:val="single" w:sz="4" w:space="0" w:color="auto"/>
    </w:rPr>
  </w:style>
  <w:style w:type="character" w:customStyle="1" w:styleId="Xrefnote">
    <w:name w:val="Xref_note"/>
    <w:rsid w:val="00AF706A"/>
    <w:rPr>
      <w:color w:val="CC99FF"/>
      <w:u w:val="none"/>
      <w:bdr w:val="single" w:sz="4" w:space="0" w:color="auto"/>
    </w:rPr>
  </w:style>
  <w:style w:type="character" w:customStyle="1" w:styleId="Xrefpara">
    <w:name w:val="Xref_para"/>
    <w:rsid w:val="00AF706A"/>
    <w:rPr>
      <w:color w:val="FF6600"/>
      <w:bdr w:val="single" w:sz="4" w:space="0" w:color="auto"/>
    </w:rPr>
  </w:style>
  <w:style w:type="character" w:customStyle="1" w:styleId="Xrefpart">
    <w:name w:val="Xref_part"/>
    <w:rsid w:val="00AF706A"/>
    <w:rPr>
      <w:color w:val="0033CC"/>
      <w:bdr w:val="single" w:sz="4" w:space="0" w:color="auto"/>
    </w:rPr>
  </w:style>
  <w:style w:type="character" w:customStyle="1" w:styleId="Xrefsect">
    <w:name w:val="Xref_sect"/>
    <w:rsid w:val="00AF706A"/>
    <w:rPr>
      <w:color w:val="FF0000"/>
      <w:bdr w:val="single" w:sz="4" w:space="0" w:color="auto"/>
    </w:rPr>
  </w:style>
  <w:style w:type="character" w:customStyle="1" w:styleId="Xreftab">
    <w:name w:val="Xref_tab"/>
    <w:rsid w:val="00AF706A"/>
    <w:rPr>
      <w:rFonts w:ascii="Times New Roman" w:hAnsi="Times New Roman"/>
      <w:color w:val="33CCCC"/>
      <w:bdr w:val="single" w:sz="4"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848056">
      <w:bodyDiv w:val="1"/>
      <w:marLeft w:val="0"/>
      <w:marRight w:val="0"/>
      <w:marTop w:val="0"/>
      <w:marBottom w:val="0"/>
      <w:divBdr>
        <w:top w:val="none" w:sz="0" w:space="0" w:color="auto"/>
        <w:left w:val="none" w:sz="0" w:space="0" w:color="auto"/>
        <w:bottom w:val="none" w:sz="0" w:space="0" w:color="auto"/>
        <w:right w:val="none" w:sz="0" w:space="0" w:color="auto"/>
      </w:divBdr>
    </w:div>
    <w:div w:id="1071579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7910/DVN/X2IDWS" TargetMode="External"/><Relationship Id="rId18" Type="http://schemas.openxmlformats.org/officeDocument/2006/relationships/header" Target="header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cronica.diputados.gob.mx/"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iputados.gob.mx/" TargetMode="External"/><Relationship Id="rId20" Type="http://schemas.openxmlformats.org/officeDocument/2006/relationships/footer" Target="footer2.xml"/><Relationship Id="rId29"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www.R-project.org" TargetMode="External"/><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iputados.gob.mx/LeyesBiblio/marco.htm" TargetMode="External"/><Relationship Id="rId22" Type="http://schemas.openxmlformats.org/officeDocument/2006/relationships/footer" Target="footer3.xml"/><Relationship Id="rId27"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91423F40D14D4E9BCFDAC6B5F9512F"/>
        <w:category>
          <w:name w:val="General"/>
          <w:gallery w:val="placeholder"/>
        </w:category>
        <w:types>
          <w:type w:val="bbPlcHdr"/>
        </w:types>
        <w:behaviors>
          <w:behavior w:val="content"/>
        </w:behaviors>
        <w:guid w:val="{F10709FF-6B86-48F0-BFD3-25AE66A9BA23}"/>
      </w:docPartPr>
      <w:docPartBody>
        <w:p w:rsidR="00AF1D99" w:rsidRDefault="00AF1D99"/>
      </w:docPartBody>
    </w:docPart>
    <w:docPart>
      <w:docPartPr>
        <w:name w:val="8C4564D48BB044D9B39B1B196AAABB3C"/>
        <w:category>
          <w:name w:val="General"/>
          <w:gallery w:val="placeholder"/>
        </w:category>
        <w:types>
          <w:type w:val="bbPlcHdr"/>
        </w:types>
        <w:behaviors>
          <w:behavior w:val="content"/>
        </w:behaviors>
        <w:guid w:val="{621A3A9A-CD35-4885-939F-ABD03CA29D84}"/>
      </w:docPartPr>
      <w:docPartBody>
        <w:p w:rsidR="00AF1D99" w:rsidRDefault="00AF1D99"/>
      </w:docPartBody>
    </w:docPart>
    <w:docPart>
      <w:docPartPr>
        <w:name w:val="C24B548F34924E23AEBA00DF09663AA6"/>
        <w:category>
          <w:name w:val="General"/>
          <w:gallery w:val="placeholder"/>
        </w:category>
        <w:types>
          <w:type w:val="bbPlcHdr"/>
        </w:types>
        <w:behaviors>
          <w:behavior w:val="content"/>
        </w:behaviors>
        <w:guid w:val="{60403940-B978-4B67-85F9-9D2464B997BA}"/>
      </w:docPartPr>
      <w:docPartBody>
        <w:p w:rsidR="00AF1D99" w:rsidRDefault="00AF1D99"/>
      </w:docPartBody>
    </w:docPart>
    <w:docPart>
      <w:docPartPr>
        <w:name w:val="A5AE5A47681C42419E88679D1DD8B4B7"/>
        <w:category>
          <w:name w:val="General"/>
          <w:gallery w:val="placeholder"/>
        </w:category>
        <w:types>
          <w:type w:val="bbPlcHdr"/>
        </w:types>
        <w:behaviors>
          <w:behavior w:val="content"/>
        </w:behaviors>
        <w:guid w:val="{636A42FF-D7E8-488E-A2BD-CA23722F94FB}"/>
      </w:docPartPr>
      <w:docPartBody>
        <w:p w:rsidR="00AF1D99" w:rsidRDefault="00AF1D99"/>
      </w:docPartBody>
    </w:docPart>
    <w:docPart>
      <w:docPartPr>
        <w:name w:val="2E5E6A9856DF4A1B89CBD61C953777E9"/>
        <w:category>
          <w:name w:val="General"/>
          <w:gallery w:val="placeholder"/>
        </w:category>
        <w:types>
          <w:type w:val="bbPlcHdr"/>
        </w:types>
        <w:behaviors>
          <w:behavior w:val="content"/>
        </w:behaviors>
        <w:guid w:val="{2C5AFE76-8AEF-4936-9CAF-1AC2D2DA01B3}"/>
      </w:docPartPr>
      <w:docPartBody>
        <w:p w:rsidR="00AF1D99" w:rsidRDefault="00AF1D99"/>
      </w:docPartBody>
    </w:docPart>
    <w:docPart>
      <w:docPartPr>
        <w:name w:val="3C92F8A505B94CE4977AB03D5782AE0B"/>
        <w:category>
          <w:name w:val="General"/>
          <w:gallery w:val="placeholder"/>
        </w:category>
        <w:types>
          <w:type w:val="bbPlcHdr"/>
        </w:types>
        <w:behaviors>
          <w:behavior w:val="content"/>
        </w:behaviors>
        <w:guid w:val="{4480289E-719C-40E0-A9E6-253EF04DDFA3}"/>
      </w:docPartPr>
      <w:docPartBody>
        <w:p w:rsidR="00AF1D99" w:rsidRDefault="00AF1D99"/>
      </w:docPartBody>
    </w:docPart>
    <w:docPart>
      <w:docPartPr>
        <w:name w:val="88DFBB15F7C1474291D9F8503B79CEAE"/>
        <w:category>
          <w:name w:val="General"/>
          <w:gallery w:val="placeholder"/>
        </w:category>
        <w:types>
          <w:type w:val="bbPlcHdr"/>
        </w:types>
        <w:behaviors>
          <w:behavior w:val="content"/>
        </w:behaviors>
        <w:guid w:val="{D35C8E2D-82ED-4614-8B73-4F0E2DE04CCB}"/>
      </w:docPartPr>
      <w:docPartBody>
        <w:p w:rsidR="00AF1D99" w:rsidRDefault="00AF1D99"/>
      </w:docPartBody>
    </w:docPart>
    <w:docPart>
      <w:docPartPr>
        <w:name w:val="B6FB9A6B75A745DC9BCC42902312267E"/>
        <w:category>
          <w:name w:val="General"/>
          <w:gallery w:val="placeholder"/>
        </w:category>
        <w:types>
          <w:type w:val="bbPlcHdr"/>
        </w:types>
        <w:behaviors>
          <w:behavior w:val="content"/>
        </w:behaviors>
        <w:guid w:val="{3F944C39-94EA-4B4F-8D75-AAB10A6BA6F8}"/>
      </w:docPartPr>
      <w:docPartBody>
        <w:p w:rsidR="00AF1D99" w:rsidRDefault="00AF1D99"/>
      </w:docPartBody>
    </w:docPart>
    <w:docPart>
      <w:docPartPr>
        <w:name w:val="B66769D42732438F85AB7563D7F21F31"/>
        <w:category>
          <w:name w:val="General"/>
          <w:gallery w:val="placeholder"/>
        </w:category>
        <w:types>
          <w:type w:val="bbPlcHdr"/>
        </w:types>
        <w:behaviors>
          <w:behavior w:val="content"/>
        </w:behaviors>
        <w:guid w:val="{0CBED93D-5A57-4C80-9D27-43CF8FD7DE8A}"/>
      </w:docPartPr>
      <w:docPartBody>
        <w:p w:rsidR="00AF1D99" w:rsidRDefault="00AF1D99"/>
      </w:docPartBody>
    </w:docPart>
    <w:docPart>
      <w:docPartPr>
        <w:name w:val="E23786D942524A5EA1A1A2A9C684655B"/>
        <w:category>
          <w:name w:val="General"/>
          <w:gallery w:val="placeholder"/>
        </w:category>
        <w:types>
          <w:type w:val="bbPlcHdr"/>
        </w:types>
        <w:behaviors>
          <w:behavior w:val="content"/>
        </w:behaviors>
        <w:guid w:val="{65C792FE-FD61-4728-ABD4-AC0C3916B561}"/>
      </w:docPartPr>
      <w:docPartBody>
        <w:p w:rsidR="00AF1D99" w:rsidRDefault="00AF1D99"/>
      </w:docPartBody>
    </w:docPart>
    <w:docPart>
      <w:docPartPr>
        <w:name w:val="37A8B4CDA8C147718550BF5C67B43E42"/>
        <w:category>
          <w:name w:val="General"/>
          <w:gallery w:val="placeholder"/>
        </w:category>
        <w:types>
          <w:type w:val="bbPlcHdr"/>
        </w:types>
        <w:behaviors>
          <w:behavior w:val="content"/>
        </w:behaviors>
        <w:guid w:val="{F1A8CD4D-ACE7-44FD-87A7-7409100A4955}"/>
      </w:docPartPr>
      <w:docPartBody>
        <w:p w:rsidR="00AF1D99" w:rsidRDefault="00AF1D99"/>
      </w:docPartBody>
    </w:docPart>
    <w:docPart>
      <w:docPartPr>
        <w:name w:val="F5639E7F52B24812A21ED073B093E90D"/>
        <w:category>
          <w:name w:val="General"/>
          <w:gallery w:val="placeholder"/>
        </w:category>
        <w:types>
          <w:type w:val="bbPlcHdr"/>
        </w:types>
        <w:behaviors>
          <w:behavior w:val="content"/>
        </w:behaviors>
        <w:guid w:val="{A172425F-1804-45AD-9F62-5B9E60365BFA}"/>
      </w:docPartPr>
      <w:docPartBody>
        <w:p w:rsidR="00AF1D99" w:rsidRDefault="00AF1D99"/>
      </w:docPartBody>
    </w:docPart>
    <w:docPart>
      <w:docPartPr>
        <w:name w:val="98295866448349D1AD9E51702E75B736"/>
        <w:category>
          <w:name w:val="General"/>
          <w:gallery w:val="placeholder"/>
        </w:category>
        <w:types>
          <w:type w:val="bbPlcHdr"/>
        </w:types>
        <w:behaviors>
          <w:behavior w:val="content"/>
        </w:behaviors>
        <w:guid w:val="{1BD7B7FC-88C1-4BC5-ABF0-8A1339291265}"/>
      </w:docPartPr>
      <w:docPartBody>
        <w:p w:rsidR="00AF1D99" w:rsidRDefault="00AF1D99"/>
      </w:docPartBody>
    </w:docPart>
    <w:docPart>
      <w:docPartPr>
        <w:name w:val="4223FACF1EDF4649856DA192168F5517"/>
        <w:category>
          <w:name w:val="General"/>
          <w:gallery w:val="placeholder"/>
        </w:category>
        <w:types>
          <w:type w:val="bbPlcHdr"/>
        </w:types>
        <w:behaviors>
          <w:behavior w:val="content"/>
        </w:behaviors>
        <w:guid w:val="{352D3162-6055-4CC5-9A1B-D64A25DE6712}"/>
      </w:docPartPr>
      <w:docPartBody>
        <w:p w:rsidR="00AF1D99" w:rsidRDefault="00AF1D99"/>
      </w:docPartBody>
    </w:docPart>
    <w:docPart>
      <w:docPartPr>
        <w:name w:val="0E710B814549491988346E2271D0A669"/>
        <w:category>
          <w:name w:val="General"/>
          <w:gallery w:val="placeholder"/>
        </w:category>
        <w:types>
          <w:type w:val="bbPlcHdr"/>
        </w:types>
        <w:behaviors>
          <w:behavior w:val="content"/>
        </w:behaviors>
        <w:guid w:val="{C7C596B2-123E-42AD-BCD8-713971A6DD9E}"/>
      </w:docPartPr>
      <w:docPartBody>
        <w:p w:rsidR="00AF1D99" w:rsidRDefault="00AF1D99"/>
      </w:docPartBody>
    </w:docPart>
    <w:docPart>
      <w:docPartPr>
        <w:name w:val="E21908A4FC27437A97CA3BCD5A26DA2D"/>
        <w:category>
          <w:name w:val="General"/>
          <w:gallery w:val="placeholder"/>
        </w:category>
        <w:types>
          <w:type w:val="bbPlcHdr"/>
        </w:types>
        <w:behaviors>
          <w:behavior w:val="content"/>
        </w:behaviors>
        <w:guid w:val="{15052ED3-9B91-40A6-82A5-8B2BD5B3E14B}"/>
      </w:docPartPr>
      <w:docPartBody>
        <w:p w:rsidR="00AF1D99" w:rsidRDefault="00AF1D99"/>
      </w:docPartBody>
    </w:docPart>
    <w:docPart>
      <w:docPartPr>
        <w:name w:val="CF58C1121A5647938F0B9511B8521949"/>
        <w:category>
          <w:name w:val="General"/>
          <w:gallery w:val="placeholder"/>
        </w:category>
        <w:types>
          <w:type w:val="bbPlcHdr"/>
        </w:types>
        <w:behaviors>
          <w:behavior w:val="content"/>
        </w:behaviors>
        <w:guid w:val="{C933F3D5-A6C3-4D0E-A3DF-E0A0F3A2B5DB}"/>
      </w:docPartPr>
      <w:docPartBody>
        <w:p w:rsidR="00AF1D99" w:rsidRDefault="00AF1D99"/>
      </w:docPartBody>
    </w:docPart>
    <w:docPart>
      <w:docPartPr>
        <w:name w:val="43C656CAA19E46538D308720B3EF669F"/>
        <w:category>
          <w:name w:val="General"/>
          <w:gallery w:val="placeholder"/>
        </w:category>
        <w:types>
          <w:type w:val="bbPlcHdr"/>
        </w:types>
        <w:behaviors>
          <w:behavior w:val="content"/>
        </w:behaviors>
        <w:guid w:val="{4E7CB3E0-87C8-4898-9021-A2878B3B2E91}"/>
      </w:docPartPr>
      <w:docPartBody>
        <w:p w:rsidR="00AF1D99" w:rsidRDefault="00AF1D99"/>
      </w:docPartBody>
    </w:docPart>
    <w:docPart>
      <w:docPartPr>
        <w:name w:val="CD804654128F4DFABC1CE4CBD73F7AA0"/>
        <w:category>
          <w:name w:val="General"/>
          <w:gallery w:val="placeholder"/>
        </w:category>
        <w:types>
          <w:type w:val="bbPlcHdr"/>
        </w:types>
        <w:behaviors>
          <w:behavior w:val="content"/>
        </w:behaviors>
        <w:guid w:val="{EC350F04-1548-4C4D-A161-487DFF9BE71E}"/>
      </w:docPartPr>
      <w:docPartBody>
        <w:p w:rsidR="00AF1D99" w:rsidRDefault="00AF1D99"/>
      </w:docPartBody>
    </w:docPart>
    <w:docPart>
      <w:docPartPr>
        <w:name w:val="D19952F93B844127B2173225F468EE62"/>
        <w:category>
          <w:name w:val="General"/>
          <w:gallery w:val="placeholder"/>
        </w:category>
        <w:types>
          <w:type w:val="bbPlcHdr"/>
        </w:types>
        <w:behaviors>
          <w:behavior w:val="content"/>
        </w:behaviors>
        <w:guid w:val="{DA4649C4-0964-4921-B48B-C5570ED6B769}"/>
      </w:docPartPr>
      <w:docPartBody>
        <w:p w:rsidR="00AF1D99" w:rsidRDefault="00AF1D99"/>
      </w:docPartBody>
    </w:docPart>
    <w:docPart>
      <w:docPartPr>
        <w:name w:val="2DBEC0F300C54F6EA24A04D409DFDBB1"/>
        <w:category>
          <w:name w:val="General"/>
          <w:gallery w:val="placeholder"/>
        </w:category>
        <w:types>
          <w:type w:val="bbPlcHdr"/>
        </w:types>
        <w:behaviors>
          <w:behavior w:val="content"/>
        </w:behaviors>
        <w:guid w:val="{9F8BB2C0-5871-4352-97E1-4278CA4D87A8}"/>
      </w:docPartPr>
      <w:docPartBody>
        <w:p w:rsidR="00AF1D99" w:rsidRDefault="00AF1D99"/>
      </w:docPartBody>
    </w:docPart>
    <w:docPart>
      <w:docPartPr>
        <w:name w:val="DEA7F82428954FB982CA748109621771"/>
        <w:category>
          <w:name w:val="General"/>
          <w:gallery w:val="placeholder"/>
        </w:category>
        <w:types>
          <w:type w:val="bbPlcHdr"/>
        </w:types>
        <w:behaviors>
          <w:behavior w:val="content"/>
        </w:behaviors>
        <w:guid w:val="{98DA91C7-F0D7-485D-B056-0A8B00C97E41}"/>
      </w:docPartPr>
      <w:docPartBody>
        <w:p w:rsidR="00AF1D99" w:rsidRDefault="00AF1D99"/>
      </w:docPartBody>
    </w:docPart>
    <w:docPart>
      <w:docPartPr>
        <w:name w:val="C1A3247E926E4EDAB906B944809B0CCD"/>
        <w:category>
          <w:name w:val="General"/>
          <w:gallery w:val="placeholder"/>
        </w:category>
        <w:types>
          <w:type w:val="bbPlcHdr"/>
        </w:types>
        <w:behaviors>
          <w:behavior w:val="content"/>
        </w:behaviors>
        <w:guid w:val="{84115FF8-B6C2-4698-9ADB-98D8027D0AE6}"/>
      </w:docPartPr>
      <w:docPartBody>
        <w:p w:rsidR="00AF1D99" w:rsidRDefault="00AF1D99"/>
      </w:docPartBody>
    </w:docPart>
    <w:docPart>
      <w:docPartPr>
        <w:name w:val="193B91013B8A492B9D07E8C549762C9A"/>
        <w:category>
          <w:name w:val="General"/>
          <w:gallery w:val="placeholder"/>
        </w:category>
        <w:types>
          <w:type w:val="bbPlcHdr"/>
        </w:types>
        <w:behaviors>
          <w:behavior w:val="content"/>
        </w:behaviors>
        <w:guid w:val="{1F6E1BF1-76F3-42E7-8AFB-912FBA63C8EE}"/>
      </w:docPartPr>
      <w:docPartBody>
        <w:p w:rsidR="00AF1D99" w:rsidRDefault="00AF1D99"/>
      </w:docPartBody>
    </w:docPart>
    <w:docPart>
      <w:docPartPr>
        <w:name w:val="D2187A1503CB4C018E13F016BC957543"/>
        <w:category>
          <w:name w:val="General"/>
          <w:gallery w:val="placeholder"/>
        </w:category>
        <w:types>
          <w:type w:val="bbPlcHdr"/>
        </w:types>
        <w:behaviors>
          <w:behavior w:val="content"/>
        </w:behaviors>
        <w:guid w:val="{E6AAF019-57FB-4486-AB95-9A6F6DDD22C7}"/>
      </w:docPartPr>
      <w:docPartBody>
        <w:p w:rsidR="00AF1D99" w:rsidRDefault="00AF1D99"/>
      </w:docPartBody>
    </w:docPart>
    <w:docPart>
      <w:docPartPr>
        <w:name w:val="29558148079B415FB7B288C025190D41"/>
        <w:category>
          <w:name w:val="General"/>
          <w:gallery w:val="placeholder"/>
        </w:category>
        <w:types>
          <w:type w:val="bbPlcHdr"/>
        </w:types>
        <w:behaviors>
          <w:behavior w:val="content"/>
        </w:behaviors>
        <w:guid w:val="{91C829CD-4511-4580-B48D-D1F485D9677B}"/>
      </w:docPartPr>
      <w:docPartBody>
        <w:p w:rsidR="00AF1D99" w:rsidRDefault="00AF1D99"/>
      </w:docPartBody>
    </w:docPart>
    <w:docPart>
      <w:docPartPr>
        <w:name w:val="C438E6FFA1B0464D99149E14FCF15471"/>
        <w:category>
          <w:name w:val="General"/>
          <w:gallery w:val="placeholder"/>
        </w:category>
        <w:types>
          <w:type w:val="bbPlcHdr"/>
        </w:types>
        <w:behaviors>
          <w:behavior w:val="content"/>
        </w:behaviors>
        <w:guid w:val="{AD1BAD5B-61CB-467A-BDA0-A1EC101E133E}"/>
      </w:docPartPr>
      <w:docPartBody>
        <w:p w:rsidR="00AF1D99" w:rsidRDefault="00AF1D99"/>
      </w:docPartBody>
    </w:docPart>
    <w:docPart>
      <w:docPartPr>
        <w:name w:val="A46D6E71982D4669B2733605F349CA1C"/>
        <w:category>
          <w:name w:val="General"/>
          <w:gallery w:val="placeholder"/>
        </w:category>
        <w:types>
          <w:type w:val="bbPlcHdr"/>
        </w:types>
        <w:behaviors>
          <w:behavior w:val="content"/>
        </w:behaviors>
        <w:guid w:val="{725A2278-208F-45AD-8048-C01E709FFFDE}"/>
      </w:docPartPr>
      <w:docPartBody>
        <w:p w:rsidR="00AF1D99" w:rsidRDefault="00AF1D99"/>
      </w:docPartBody>
    </w:docPart>
    <w:docPart>
      <w:docPartPr>
        <w:name w:val="5334BC74B4A14D969E1BB887E4E6BAFE"/>
        <w:category>
          <w:name w:val="General"/>
          <w:gallery w:val="placeholder"/>
        </w:category>
        <w:types>
          <w:type w:val="bbPlcHdr"/>
        </w:types>
        <w:behaviors>
          <w:behavior w:val="content"/>
        </w:behaviors>
        <w:guid w:val="{C97A5398-1B03-4D95-90AD-559A5EE88C72}"/>
      </w:docPartPr>
      <w:docPartBody>
        <w:p w:rsidR="00AF1D99" w:rsidRDefault="00AF1D99"/>
      </w:docPartBody>
    </w:docPart>
    <w:docPart>
      <w:docPartPr>
        <w:name w:val="15CBDF5C92C0423BB962972CA4D31065"/>
        <w:category>
          <w:name w:val="General"/>
          <w:gallery w:val="placeholder"/>
        </w:category>
        <w:types>
          <w:type w:val="bbPlcHdr"/>
        </w:types>
        <w:behaviors>
          <w:behavior w:val="content"/>
        </w:behaviors>
        <w:guid w:val="{AF75F9B9-8DAB-45E5-AC73-BA17914C9231}"/>
      </w:docPartPr>
      <w:docPartBody>
        <w:p w:rsidR="00FA7A1E" w:rsidRDefault="00FA7A1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Cambria"/>
    <w:charset w:val="00"/>
    <w:family w:val="swiss"/>
    <w:pitch w:val="variable"/>
    <w:sig w:usb0="E05F8EFF" w:usb1="500779FB" w:usb2="000002A0" w:usb3="00000000" w:csb0="000200B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88"/>
    <w:rsid w:val="00112094"/>
    <w:rsid w:val="00620BC8"/>
    <w:rsid w:val="006224B7"/>
    <w:rsid w:val="007D58CF"/>
    <w:rsid w:val="008965F9"/>
    <w:rsid w:val="00923F88"/>
    <w:rsid w:val="009611AA"/>
    <w:rsid w:val="00A90D02"/>
    <w:rsid w:val="00AF1D99"/>
    <w:rsid w:val="00ED451E"/>
    <w:rsid w:val="00FA7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F8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F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ntrols xmlns="http://www.spi-global.com/XED/S3G">
  <control xmlns="http://www.spi-global.com/XED/S3G" id="152731254">
    <id>B16_</id>
    <name>Hartog &amp; Christopher</name>
    <year>2004</year>
  </control>
  <control xmlns="http://www.spi-global.com/XED/S3G" id="1631975496">
    <id>B17_</id>
    <name>Díaz Cayeros et al.</name>
    <year>2016</year>
  </control>
  <control xmlns="http://www.spi-global.com/XED/S3G" id="1982652341">
    <id>B1_</id>
    <name>Ascencio &amp; Kerevel</name>
    <year>2021</year>
  </control>
  <control xmlns="http://www.spi-global.com/XED/S3G" id="1969931054">
    <id>B11_</id>
    <name>Villegas &amp; Daniel</name>
    <year>1981</year>
  </control>
  <control xmlns="http://www.spi-global.com/XED/S3G" id="308979785">
    <id>B43_</id>
    <name>Wawro &amp; Schickler</name>
    <year>2006</year>
  </control>
  <control xmlns="http://www.spi-global.com/XED/S3G" id="3110450431">
    <id>B36_</id>
    <name>Development Core</name>
    <year>2011</year>
  </control>
  <control xmlns="http://www.spi-global.com/XED/S3G" id="10044411">
    <id>B20_</id>
    <name>González &amp; Ramón</name>
    <year>2018</year>
  </control>
  <control xmlns="http://www.spi-global.com/XED/S3G" id="1347761334">
    <id>B35_</id>
    <name>Proksch &amp; Slapin</name>
    <year>2015</year>
  </control>
  <control xmlns="http://www.spi-global.com/XED/S3G" id="1813981080">
    <id>B39_</id>
    <name>Rosas &amp; Langston</name>
    <year>2011</year>
  </control>
  <control xmlns="http://www.spi-global.com/XED/S3G" id="44964972">
    <id>B5_</id>
    <name>Campbell et al.</name>
    <year>2002</year>
  </control>
  <control xmlns="http://www.spi-global.com/XED/S3G" id="1150021421">
    <id>B6_</id>
    <name>Carey &amp; Shugart</name>
    <year>1995</year>
  </control>
  <control xmlns="http://www.spi-global.com/XED/S3G" id="828179295">
    <id>B9_</id>
    <name>Casar &amp; Laborde</name>
    <year>2014</year>
  </control>
  <control xmlns="http://www.spi-global.com/XED/S3G" id="1242604896">
    <id>B14_</id>
    <name>Cox &amp; McCubbins</name>
    <year>1993</year>
  </control>
  <control xmlns="http://www.spi-global.com/XED/S3G" id="571475703">
    <id>B15_</id>
    <name>Cox &amp; McCubbins</name>
    <year>2005</year>
  </control>
  <control xmlns="http://www.spi-global.com/XED/S3G" id="2623330789">
    <id>B21_</id>
    <name>Heller &amp; Weldon</name>
    <year>2003</year>
  </control>
  <control xmlns="http://www.spi-global.com/XED/S3G" id="3525886256">
    <id>B38_</id>
    <name>Roberts &amp; Smith</name>
    <year>2007</year>
  </control>
  <control xmlns="http://www.spi-global.com/XED/S3G" id="3286823277">
    <id>B42_</id>
    <name>Téllez del Río</name>
    <year>2018</year>
  </control>
  <control xmlns="http://www.spi-global.com/XED/S3G" id="617422984">
    <id>B25_</id>
    <name>Lara &amp; Alvaro</name>
    <year>2013</year>
  </control>
  <control xmlns="http://www.spi-global.com/XED/S3G" id="2341494496">
    <id>B3_</id>
    <name>Béjar Algazi</name>
    <year>2009</year>
  </control>
  <control xmlns="http://www.spi-global.com/XED/S3G" id="1397930294">
    <id>B2_</id>
    <name>Béjar Algazi</name>
    <year>2012</year>
  </control>
  <control xmlns="http://www.spi-global.com/XED/S3G" id="1541239243">
    <id>B18_</id>
    <name>Dion &amp; Huber</name>
    <year>1996</year>
  </control>
  <control xmlns="http://www.spi-global.com/XED/S3G" id="3245662470">
    <id>B28_</id>
    <name>Magar et al.</name>
    <year>2017</year>
  </control>
  <control xmlns="http://www.spi-global.com/XED/S3G" id="2745751646">
    <id>B4_</id>
    <name>Cain et al.</name>
    <year>1987</year>
  </control>
  <control xmlns="http://www.spi-global.com/XED/S3G" id="4221608901">
    <id>B40_</id>
    <name>Schlesinger</name>
    <year>1966</year>
  </control>
  <control xmlns="http://www.spi-global.com/XED/S3G" id="3645915885">
    <id>B37_</id>
    <name>Reglamento</name>
    <year>2019</year>
  </control>
  <control xmlns="http://www.spi-global.com/XED/S3G" id="1725794757">
    <id>B10_</id>
    <name>Cornelius</name>
    <year>1996</year>
  </control>
  <control xmlns="http://www.spi-global.com/XED/S3G" id="811296254">
    <id>B19_</id>
    <name>Economist</name>
    <year>2019</year>
  </control>
  <control xmlns="http://www.spi-global.com/XED/S3G" id="2272355911">
    <id>B22_</id>
    <name>Jacobson</name>
    <year>1997</year>
  </control>
  <control xmlns="http://www.spi-global.com/XED/S3G" id="4277180915">
    <id>B23_</id>
    <name>Kerevell</name>
    <year>2015</year>
  </control>
  <control xmlns="http://www.spi-global.com/XED/S3G" id="1768805679">
    <id>B24_</id>
    <name>Langston</name>
    <year>2008</year>
  </control>
  <control xmlns="http://www.spi-global.com/XED/S3G" id="3236335184">
    <id>B26_</id>
    <name>Lujambio</name>
    <year>1995</year>
  </control>
  <control xmlns="http://www.spi-global.com/XED/S3G" id="2037922536">
    <id>B31_</id>
    <name>Orgánica</name>
    <year>2019</year>
  </control>
  <control xmlns="http://www.spi-global.com/XED/S3G" id="2342957841">
    <id>B29_</id>
    <name>Molinar</name>
    <year>1991</year>
  </control>
  <control xmlns="http://www.spi-global.com/XED/S3G" id="1693564770">
    <id>B32_</id>
    <name>Piscopo</name>
    <year>2016</year>
  </control>
  <control xmlns="http://www.spi-global.com/XED/S3G" id="1899551151">
    <id>B30_</id>
    <name>Moreno</name>
    <year>2009</year>
  </control>
  <control xmlns="http://www.spi-global.com/XED/S3G" id="2605454616">
    <id>B44_</id>
    <name>Weldon</name>
    <year>1997</year>
  </control>
  <control xmlns="http://www.spi-global.com/XED/S3G" id="3768097585">
    <id>B45_</id>
    <name>Weldon</name>
    <year>2001</year>
  </control>
  <control xmlns="http://www.spi-global.com/XED/S3G" id="1923764573">
    <id>B46_</id>
    <name>Weldon</name>
    <year>2002</year>
  </control>
  <control xmlns="http://www.spi-global.com/XED/S3G" id="3163186940">
    <id>B47_</id>
    <name>Zaller</name>
    <year>1998</year>
  </control>
  <control xmlns="http://www.spi-global.com/XED/S3G" id="315071875">
    <id>B7_</id>
    <name>Casar</name>
    <year>2011</year>
  </control>
  <control xmlns="http://www.spi-global.com/XED/S3G" id="498314539">
    <id>B8_</id>
    <name>Casar</name>
    <year>2016</year>
  </control>
  <control xmlns="http://www.spi-global.com/XED/S3G" id="2037544091">
    <id>B27_</id>
    <name>Magar</name>
    <year>2017</year>
  </control>
  <control xmlns="http://www.spi-global.com/XED/S3G" id="3668880303">
    <id>B33_</id>
    <name>Poiré</name>
    <year>2002</year>
  </control>
  <control xmlns="http://www.spi-global.com/XED/S3G" id="2945792800">
    <id>B34_</id>
    <name>Prata</name>
    <year>2001</year>
  </control>
  <control xmlns="http://www.spi-global.com/XED/S3G" id="1961293038">
    <id>B41_</id>
    <name>Scott</name>
    <year>1959</year>
  </control>
  <control xmlns="http://www.spi-global.com/XED/S3G" id="991986686">
    <id>B12_</id>
    <name>Cox</name>
    <year>1987</year>
  </control>
  <control xmlns="http://www.spi-global.com/XED/S3G" id="3819976362">
    <id>B13_</id>
    <name>Cox</name>
    <year>2006</year>
  </control>
</Controls>
</file>

<file path=customXml/item2.xml><?xml version="1.0" encoding="utf-8"?>
<BibVerifiedID xmlns="http://www.spi-global.com/XED/S3G">
  <citation xmlns="http://www.spi-global.com/XED/S3G" id="1150021421">Verified</citation>
  <citation xmlns="http://www.spi-global.com/XED/S3G" id="1541239243">Verified</citation>
  <citation xmlns="http://www.spi-global.com/XED/S3G" id="1693564770">Verified</citation>
  <citation xmlns="http://www.spi-global.com/XED/S3G" id="1813981080">Verified</citation>
</BibVerifiedID>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19302-AE51-4897-97A6-51A595DFC5CD}">
  <ds:schemaRefs>
    <ds:schemaRef ds:uri="http://www.spi-global.com/XED/S3G"/>
  </ds:schemaRefs>
</ds:datastoreItem>
</file>

<file path=customXml/itemProps2.xml><?xml version="1.0" encoding="utf-8"?>
<ds:datastoreItem xmlns:ds="http://schemas.openxmlformats.org/officeDocument/2006/customXml" ds:itemID="{08162966-7183-4B51-BCE6-535D5F03B3E7}">
  <ds:schemaRefs>
    <ds:schemaRef ds:uri="http://www.spi-global.com/XED/S3G"/>
  </ds:schemaRefs>
</ds:datastoreItem>
</file>

<file path=customXml/itemProps3.xml><?xml version="1.0" encoding="utf-8"?>
<ds:datastoreItem xmlns:ds="http://schemas.openxmlformats.org/officeDocument/2006/customXml" ds:itemID="{D8382D98-BE43-4A21-A181-17ED0A96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33</Pages>
  <Words>8126</Words>
  <Characters>46320</Characters>
  <Application>Microsoft Office Word</Application>
  <DocSecurity>0</DocSecurity>
  <Lines>386</Lines>
  <Paragraphs>108</Paragraphs>
  <ScaleCrop>false</ScaleCrop>
  <HeadingPairs>
    <vt:vector size="6" baseType="variant">
      <vt:variant>
        <vt:lpstr>Title</vt:lpstr>
      </vt:variant>
      <vt:variant>
        <vt:i4>1</vt:i4>
      </vt:variant>
      <vt:variant>
        <vt:lpstr>Headings</vt:lpstr>
      </vt:variant>
      <vt:variant>
        <vt:i4>6</vt:i4>
      </vt:variant>
      <vt:variant>
        <vt:lpstr>Titel</vt:lpstr>
      </vt:variant>
      <vt:variant>
        <vt:i4>1</vt:i4>
      </vt:variant>
    </vt:vector>
  </HeadingPairs>
  <TitlesOfParts>
    <vt:vector size="8" baseType="lpstr">
      <vt:lpstr/>
      <vt:lpstr>Introduction</vt:lpstr>
      <vt:lpstr>Institutional and Party System Background</vt:lpstr>
      <vt:lpstr>The Institutional Setting of Legislative Debate</vt:lpstr>
      <vt:lpstr>The Determinants of Floor Access in Mexico</vt:lpstr>
      <vt:lpstr>Informal Waterproofing</vt:lpstr>
      <vt:lpstr>Conclusions</vt:lpstr>
      <vt:lpstr/>
    </vt:vector>
  </TitlesOfParts>
  <Company>Umeå universitet</Company>
  <LinksUpToDate>false</LinksUpToDate>
  <CharactersWithSpaces>54338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Torbjörn Bergman</dc:creator>
  <dc:description/>
  <cp:lastModifiedBy>Bhavani, Govindasamy</cp:lastModifiedBy>
  <cp:revision>13</cp:revision>
  <cp:lastPrinted>2017-12-01T13:55:00Z</cp:lastPrinted>
  <dcterms:created xsi:type="dcterms:W3CDTF">2021-03-01T15:28:00Z</dcterms:created>
  <dcterms:modified xsi:type="dcterms:W3CDTF">2021-03-25T23:08:00Z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